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598B5" w14:textId="77777777" w:rsidR="001009F9" w:rsidRDefault="001009F9"/>
    <w:p w14:paraId="60A05EEC" w14:textId="77777777" w:rsidR="001009F9" w:rsidRDefault="001009F9"/>
    <w:p w14:paraId="036677A7" w14:textId="77777777" w:rsidR="001009F9" w:rsidRDefault="001009F9"/>
    <w:p w14:paraId="0D08F512" w14:textId="77777777" w:rsidR="001009F9" w:rsidRDefault="001009F9"/>
    <w:p w14:paraId="2BAE7E3E" w14:textId="77777777" w:rsidR="001009F9" w:rsidRDefault="001009F9"/>
    <w:p w14:paraId="602DEE08" w14:textId="77777777" w:rsidR="001009F9" w:rsidRDefault="001009F9"/>
    <w:p w14:paraId="5D119D1E" w14:textId="77777777" w:rsidR="001009F9" w:rsidRDefault="001009F9"/>
    <w:p w14:paraId="07C57D8A" w14:textId="77777777" w:rsidR="001009F9" w:rsidRDefault="001009F9"/>
    <w:p w14:paraId="3E6DD15A" w14:textId="77777777" w:rsidR="001009F9" w:rsidRDefault="001009F9"/>
    <w:p w14:paraId="160548B5" w14:textId="77777777" w:rsidR="001009F9" w:rsidRDefault="001009F9"/>
    <w:p w14:paraId="63C30784" w14:textId="77777777" w:rsidR="001009F9" w:rsidRPr="00CE6F91" w:rsidRDefault="009266BA">
      <w:pPr>
        <w:pStyle w:val="AltTitle"/>
        <w:rPr>
          <w:rFonts w:ascii="Franklin Gothic Demi" w:hAnsi="Franklin Gothic Demi" w:cs="Arial"/>
          <w:b/>
        </w:rPr>
      </w:pPr>
      <w:r>
        <w:rPr>
          <w:rFonts w:ascii="Franklin Gothic Demi" w:hAnsi="Franklin Gothic Demi" w:cs="Arial"/>
          <w:b/>
        </w:rPr>
        <w:t>Programming</w:t>
      </w:r>
      <w:r w:rsidR="00852331">
        <w:rPr>
          <w:rFonts w:ascii="Franklin Gothic Demi" w:hAnsi="Franklin Gothic Demi" w:cs="Arial"/>
          <w:b/>
        </w:rPr>
        <w:t xml:space="preserve"> </w:t>
      </w:r>
      <w:r w:rsidR="001009F9" w:rsidRPr="00CE6F91">
        <w:rPr>
          <w:rFonts w:ascii="Franklin Gothic Demi" w:hAnsi="Franklin Gothic Demi" w:cs="Arial"/>
          <w:b/>
        </w:rPr>
        <w:t>Guide</w:t>
      </w:r>
    </w:p>
    <w:p w14:paraId="4C0442E5" w14:textId="77777777" w:rsidR="001009F9" w:rsidRDefault="000431C8">
      <w:pPr>
        <w:pStyle w:val="NormalSans"/>
        <w:spacing w:before="120"/>
        <w:jc w:val="right"/>
        <w:rPr>
          <w:sz w:val="36"/>
        </w:rPr>
      </w:pPr>
      <w:r>
        <w:rPr>
          <w:sz w:val="36"/>
        </w:rPr>
        <w:t>SanD</w:t>
      </w:r>
      <w:r w:rsidR="00C820E3">
        <w:rPr>
          <w:sz w:val="36"/>
        </w:rPr>
        <w:t>isk FDF API</w:t>
      </w:r>
    </w:p>
    <w:p w14:paraId="5A873344" w14:textId="49B64571" w:rsidR="001009F9" w:rsidRDefault="00322A44">
      <w:pPr>
        <w:pStyle w:val="NormalSans"/>
        <w:spacing w:before="120"/>
        <w:jc w:val="right"/>
        <w:rPr>
          <w:sz w:val="28"/>
          <w:szCs w:val="28"/>
        </w:rPr>
      </w:pPr>
      <w:r>
        <w:rPr>
          <w:sz w:val="28"/>
          <w:szCs w:val="28"/>
        </w:rPr>
        <w:t xml:space="preserve"> </w:t>
      </w:r>
      <w:bookmarkStart w:id="0" w:name="_GoBack"/>
      <w:bookmarkEnd w:id="0"/>
      <w:del w:id="1" w:author="Manavalan Krishnan" w:date="2013-02-05T14:19:00Z">
        <w:r w:rsidDel="00560A8F">
          <w:rPr>
            <w:sz w:val="28"/>
            <w:szCs w:val="28"/>
          </w:rPr>
          <w:delText xml:space="preserve">Beta </w:delText>
        </w:r>
      </w:del>
      <w:r w:rsidR="00A54E4B">
        <w:rPr>
          <w:sz w:val="28"/>
          <w:szCs w:val="28"/>
        </w:rPr>
        <w:t>Version 1.</w:t>
      </w:r>
      <w:ins w:id="2" w:author="Manavalan Krishnan" w:date="2013-02-05T14:19:00Z">
        <w:r w:rsidR="00BF35FD">
          <w:rPr>
            <w:sz w:val="28"/>
            <w:szCs w:val="28"/>
          </w:rPr>
          <w:t>2</w:t>
        </w:r>
      </w:ins>
      <w:del w:id="3" w:author="Manavalan Krishnan" w:date="2013-02-05T14:19:00Z">
        <w:r w:rsidR="00A54E4B" w:rsidDel="00BF35FD">
          <w:rPr>
            <w:sz w:val="28"/>
            <w:szCs w:val="28"/>
          </w:rPr>
          <w:delText>0</w:delText>
        </w:r>
      </w:del>
    </w:p>
    <w:p w14:paraId="0FC69D02" w14:textId="77777777" w:rsidR="0045007F" w:rsidRPr="006648AE" w:rsidRDefault="0045007F">
      <w:pPr>
        <w:pStyle w:val="NormalSans"/>
        <w:spacing w:before="120"/>
        <w:jc w:val="right"/>
        <w:rPr>
          <w:sz w:val="28"/>
          <w:szCs w:val="28"/>
        </w:rPr>
      </w:pPr>
      <w:r>
        <w:rPr>
          <w:sz w:val="28"/>
          <w:szCs w:val="28"/>
        </w:rPr>
        <w:t>Sandisk Confidential</w:t>
      </w:r>
    </w:p>
    <w:p w14:paraId="51821F61" w14:textId="77777777" w:rsidR="001009F9" w:rsidRDefault="001009F9"/>
    <w:p w14:paraId="07FABB49" w14:textId="77777777" w:rsidR="001009F9" w:rsidRDefault="001009F9"/>
    <w:p w14:paraId="38EF9A57" w14:textId="77777777" w:rsidR="001009F9" w:rsidRDefault="001009F9"/>
    <w:p w14:paraId="5B00C5A2" w14:textId="77777777" w:rsidR="001009F9" w:rsidRDefault="001009F9" w:rsidP="001009F9">
      <w:pPr>
        <w:jc w:val="right"/>
        <w:rPr>
          <w:rFonts w:ascii="Arial" w:hAnsi="Arial"/>
          <w:sz w:val="18"/>
        </w:rPr>
      </w:pPr>
      <w:bookmarkStart w:id="4" w:name="Technical_Support"/>
    </w:p>
    <w:p w14:paraId="47AAC360" w14:textId="77777777" w:rsidR="001009F9" w:rsidRDefault="001009F9" w:rsidP="001009F9">
      <w:pPr>
        <w:jc w:val="right"/>
        <w:rPr>
          <w:rFonts w:ascii="Arial" w:hAnsi="Arial"/>
          <w:sz w:val="18"/>
        </w:rPr>
      </w:pPr>
    </w:p>
    <w:p w14:paraId="7D160673" w14:textId="77777777" w:rsidR="001009F9" w:rsidRDefault="00ED0116" w:rsidP="001009F9">
      <w:pPr>
        <w:jc w:val="right"/>
      </w:pPr>
      <w:r>
        <w:rPr>
          <w:noProof/>
        </w:rPr>
        <w:drawing>
          <wp:inline distT="0" distB="0" distL="0" distR="0" wp14:anchorId="6E83030D" wp14:editId="3318ECDB">
            <wp:extent cx="1765300" cy="531495"/>
            <wp:effectExtent l="0" t="0" r="0" b="0"/>
            <wp:docPr id="1" name="Picture 1" descr="s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531495"/>
                    </a:xfrm>
                    <a:prstGeom prst="rect">
                      <a:avLst/>
                    </a:prstGeom>
                    <a:noFill/>
                    <a:ln>
                      <a:noFill/>
                    </a:ln>
                  </pic:spPr>
                </pic:pic>
              </a:graphicData>
            </a:graphic>
          </wp:inline>
        </w:drawing>
      </w:r>
    </w:p>
    <w:p w14:paraId="51025C0B" w14:textId="77777777" w:rsidR="001009F9" w:rsidRDefault="001009F9" w:rsidP="001009F9">
      <w:pPr>
        <w:jc w:val="right"/>
      </w:pPr>
    </w:p>
    <w:p w14:paraId="6291EBFC" w14:textId="77777777" w:rsidR="001009F9" w:rsidRPr="004B1E8D" w:rsidRDefault="001009F9" w:rsidP="001009F9">
      <w:pPr>
        <w:jc w:val="right"/>
        <w:rPr>
          <w:sz w:val="18"/>
        </w:rPr>
      </w:pPr>
    </w:p>
    <w:bookmarkEnd w:id="4"/>
    <w:p w14:paraId="13170229" w14:textId="77777777" w:rsidR="001009F9" w:rsidRDefault="001009F9" w:rsidP="001009F9">
      <w:pPr>
        <w:rPr>
          <w:sz w:val="20"/>
          <w:szCs w:val="20"/>
        </w:rPr>
      </w:pPr>
    </w:p>
    <w:p w14:paraId="74BA89AD" w14:textId="77777777" w:rsidR="001009F9" w:rsidRDefault="001009F9" w:rsidP="001009F9">
      <w:pPr>
        <w:pStyle w:val="NormalSans"/>
        <w:tabs>
          <w:tab w:val="right" w:pos="900"/>
          <w:tab w:val="left" w:pos="1080"/>
        </w:tabs>
        <w:ind w:right="2520"/>
      </w:pPr>
    </w:p>
    <w:p w14:paraId="3340A730" w14:textId="77777777" w:rsidR="001009F9" w:rsidRDefault="001009F9" w:rsidP="001009F9">
      <w:pPr>
        <w:pStyle w:val="NormalSans"/>
        <w:tabs>
          <w:tab w:val="right" w:pos="900"/>
          <w:tab w:val="left" w:pos="1080"/>
        </w:tabs>
        <w:ind w:right="2520"/>
      </w:pPr>
    </w:p>
    <w:p w14:paraId="525AA14C" w14:textId="77777777" w:rsidR="001009F9" w:rsidRDefault="001009F9" w:rsidP="001009F9">
      <w:pPr>
        <w:pStyle w:val="NormalSans"/>
        <w:tabs>
          <w:tab w:val="right" w:pos="900"/>
          <w:tab w:val="left" w:pos="1080"/>
        </w:tabs>
        <w:ind w:right="2520"/>
      </w:pPr>
    </w:p>
    <w:p w14:paraId="79EAB7AC" w14:textId="77777777" w:rsidR="00F910F6" w:rsidRDefault="00F910F6" w:rsidP="001009F9">
      <w:pPr>
        <w:pStyle w:val="NormalSans"/>
        <w:rPr>
          <w:sz w:val="20"/>
          <w:szCs w:val="20"/>
        </w:rPr>
      </w:pPr>
    </w:p>
    <w:p w14:paraId="3C95443C" w14:textId="77777777" w:rsidR="00F910F6" w:rsidRDefault="00F910F6" w:rsidP="001009F9">
      <w:pPr>
        <w:pStyle w:val="NormalSans"/>
        <w:rPr>
          <w:sz w:val="20"/>
          <w:szCs w:val="20"/>
        </w:rPr>
      </w:pPr>
    </w:p>
    <w:p w14:paraId="45678A4A" w14:textId="77777777" w:rsidR="00F910F6" w:rsidRDefault="00F910F6" w:rsidP="001009F9">
      <w:pPr>
        <w:pStyle w:val="NormalSans"/>
        <w:rPr>
          <w:sz w:val="20"/>
          <w:szCs w:val="20"/>
        </w:rPr>
      </w:pPr>
    </w:p>
    <w:p w14:paraId="30310037" w14:textId="77777777" w:rsidR="00F910F6" w:rsidRDefault="00F910F6" w:rsidP="001009F9">
      <w:pPr>
        <w:pStyle w:val="NormalSans"/>
        <w:rPr>
          <w:sz w:val="20"/>
          <w:szCs w:val="20"/>
        </w:rPr>
      </w:pPr>
    </w:p>
    <w:p w14:paraId="62E214D2" w14:textId="77777777" w:rsidR="00F910F6" w:rsidRDefault="00F910F6" w:rsidP="001009F9">
      <w:pPr>
        <w:pStyle w:val="NormalSans"/>
        <w:rPr>
          <w:sz w:val="20"/>
          <w:szCs w:val="20"/>
        </w:rPr>
      </w:pPr>
    </w:p>
    <w:p w14:paraId="1645AA23" w14:textId="77777777" w:rsidR="00F910F6" w:rsidRDefault="00F910F6" w:rsidP="001009F9">
      <w:pPr>
        <w:pStyle w:val="NormalSans"/>
        <w:rPr>
          <w:sz w:val="20"/>
          <w:szCs w:val="20"/>
        </w:rPr>
      </w:pPr>
    </w:p>
    <w:p w14:paraId="099CBF22" w14:textId="77777777" w:rsidR="00F910F6" w:rsidRDefault="00F910F6" w:rsidP="001009F9">
      <w:pPr>
        <w:pStyle w:val="NormalSans"/>
        <w:rPr>
          <w:sz w:val="20"/>
          <w:szCs w:val="20"/>
        </w:rPr>
      </w:pPr>
    </w:p>
    <w:p w14:paraId="5D5D3A97" w14:textId="77777777" w:rsidR="00F910F6" w:rsidRDefault="00F910F6" w:rsidP="001009F9">
      <w:pPr>
        <w:pStyle w:val="NormalSans"/>
        <w:rPr>
          <w:sz w:val="20"/>
          <w:szCs w:val="20"/>
        </w:rPr>
      </w:pPr>
    </w:p>
    <w:p w14:paraId="5C9D9862" w14:textId="77777777" w:rsidR="00F910F6" w:rsidRDefault="00F910F6" w:rsidP="001009F9">
      <w:pPr>
        <w:pStyle w:val="NormalSans"/>
        <w:rPr>
          <w:sz w:val="20"/>
          <w:szCs w:val="20"/>
        </w:rPr>
      </w:pPr>
    </w:p>
    <w:p w14:paraId="24EBC62A" w14:textId="77777777" w:rsidR="00F910F6" w:rsidRDefault="00F910F6" w:rsidP="001009F9">
      <w:pPr>
        <w:pStyle w:val="NormalSans"/>
        <w:rPr>
          <w:sz w:val="20"/>
          <w:szCs w:val="20"/>
        </w:rPr>
      </w:pPr>
    </w:p>
    <w:p w14:paraId="041DF594" w14:textId="77777777" w:rsidR="00F910F6" w:rsidRDefault="00F910F6" w:rsidP="001009F9">
      <w:pPr>
        <w:pStyle w:val="NormalSans"/>
        <w:rPr>
          <w:sz w:val="20"/>
          <w:szCs w:val="20"/>
        </w:rPr>
      </w:pPr>
    </w:p>
    <w:p w14:paraId="0C62EAB6" w14:textId="77777777" w:rsidR="00F910F6" w:rsidRDefault="00F910F6" w:rsidP="001009F9">
      <w:pPr>
        <w:pStyle w:val="NormalSans"/>
        <w:rPr>
          <w:sz w:val="20"/>
          <w:szCs w:val="20"/>
        </w:rPr>
      </w:pPr>
    </w:p>
    <w:p w14:paraId="49D30795" w14:textId="77777777" w:rsidR="00F910F6" w:rsidRDefault="00F910F6" w:rsidP="001009F9">
      <w:pPr>
        <w:pStyle w:val="NormalSans"/>
        <w:rPr>
          <w:sz w:val="20"/>
          <w:szCs w:val="20"/>
        </w:rPr>
      </w:pPr>
    </w:p>
    <w:p w14:paraId="3FD6B333" w14:textId="77777777" w:rsidR="00F910F6" w:rsidRDefault="00F910F6" w:rsidP="001009F9">
      <w:pPr>
        <w:pStyle w:val="NormalSans"/>
        <w:rPr>
          <w:sz w:val="20"/>
          <w:szCs w:val="20"/>
        </w:rPr>
      </w:pPr>
    </w:p>
    <w:p w14:paraId="2AA57DBA" w14:textId="77777777" w:rsidR="00F910F6" w:rsidRDefault="00F910F6" w:rsidP="001009F9">
      <w:pPr>
        <w:pStyle w:val="NormalSans"/>
        <w:rPr>
          <w:sz w:val="20"/>
          <w:szCs w:val="20"/>
        </w:rPr>
      </w:pPr>
    </w:p>
    <w:p w14:paraId="29D50603" w14:textId="77777777" w:rsidR="00F910F6" w:rsidRDefault="00F910F6" w:rsidP="001009F9">
      <w:pPr>
        <w:pStyle w:val="NormalSans"/>
        <w:rPr>
          <w:sz w:val="20"/>
          <w:szCs w:val="20"/>
        </w:rPr>
      </w:pPr>
    </w:p>
    <w:p w14:paraId="6C5478D4" w14:textId="77777777" w:rsidR="00F910F6" w:rsidRDefault="00F910F6" w:rsidP="001009F9">
      <w:pPr>
        <w:pStyle w:val="NormalSans"/>
        <w:rPr>
          <w:sz w:val="20"/>
          <w:szCs w:val="20"/>
        </w:rPr>
      </w:pPr>
    </w:p>
    <w:p w14:paraId="7FAC51C0" w14:textId="77777777" w:rsidR="00F910F6" w:rsidRDefault="00F910F6" w:rsidP="001009F9">
      <w:pPr>
        <w:pStyle w:val="NormalSans"/>
        <w:rPr>
          <w:sz w:val="20"/>
          <w:szCs w:val="20"/>
        </w:rPr>
      </w:pPr>
    </w:p>
    <w:p w14:paraId="10C932F5" w14:textId="77777777" w:rsidR="00F910F6" w:rsidRDefault="00F910F6" w:rsidP="001009F9">
      <w:pPr>
        <w:pStyle w:val="NormalSans"/>
        <w:rPr>
          <w:sz w:val="20"/>
          <w:szCs w:val="20"/>
        </w:rPr>
      </w:pPr>
    </w:p>
    <w:p w14:paraId="11B48C64" w14:textId="77777777" w:rsidR="00F910F6" w:rsidRDefault="00F910F6" w:rsidP="001009F9">
      <w:pPr>
        <w:pStyle w:val="NormalSans"/>
        <w:rPr>
          <w:sz w:val="20"/>
          <w:szCs w:val="20"/>
        </w:rPr>
      </w:pPr>
    </w:p>
    <w:p w14:paraId="567A9252" w14:textId="77777777" w:rsidR="00F910F6" w:rsidRDefault="00F910F6" w:rsidP="001009F9">
      <w:pPr>
        <w:pStyle w:val="NormalSans"/>
        <w:rPr>
          <w:sz w:val="20"/>
          <w:szCs w:val="20"/>
        </w:rPr>
      </w:pPr>
    </w:p>
    <w:p w14:paraId="374C4442" w14:textId="77777777" w:rsidR="00F910F6" w:rsidRDefault="00F910F6" w:rsidP="001009F9">
      <w:pPr>
        <w:pStyle w:val="NormalSans"/>
        <w:rPr>
          <w:sz w:val="20"/>
          <w:szCs w:val="20"/>
        </w:rPr>
      </w:pPr>
    </w:p>
    <w:p w14:paraId="03E3641C" w14:textId="77777777" w:rsidR="00F910F6" w:rsidRDefault="00F910F6" w:rsidP="001009F9">
      <w:pPr>
        <w:pStyle w:val="NormalSans"/>
        <w:rPr>
          <w:sz w:val="20"/>
          <w:szCs w:val="20"/>
        </w:rPr>
      </w:pPr>
    </w:p>
    <w:p w14:paraId="45842844" w14:textId="77777777" w:rsidR="00F910F6" w:rsidRDefault="00F910F6" w:rsidP="001009F9">
      <w:pPr>
        <w:pStyle w:val="NormalSans"/>
        <w:rPr>
          <w:sz w:val="20"/>
          <w:szCs w:val="20"/>
        </w:rPr>
      </w:pPr>
    </w:p>
    <w:p w14:paraId="7A0984FA" w14:textId="77777777" w:rsidR="00F910F6" w:rsidRDefault="00F910F6" w:rsidP="001009F9">
      <w:pPr>
        <w:pStyle w:val="NormalSans"/>
        <w:rPr>
          <w:sz w:val="20"/>
          <w:szCs w:val="20"/>
        </w:rPr>
      </w:pPr>
    </w:p>
    <w:p w14:paraId="5A3F6793" w14:textId="77777777" w:rsidR="00F910F6" w:rsidRDefault="00F910F6" w:rsidP="001009F9">
      <w:pPr>
        <w:pStyle w:val="NormalSans"/>
        <w:rPr>
          <w:sz w:val="20"/>
          <w:szCs w:val="20"/>
        </w:rPr>
      </w:pPr>
    </w:p>
    <w:p w14:paraId="4D755CE0" w14:textId="77777777" w:rsidR="00F910F6" w:rsidRDefault="00F910F6" w:rsidP="001009F9">
      <w:pPr>
        <w:pStyle w:val="NormalSans"/>
        <w:rPr>
          <w:sz w:val="20"/>
          <w:szCs w:val="20"/>
        </w:rPr>
      </w:pPr>
    </w:p>
    <w:p w14:paraId="2A78DB7D" w14:textId="77777777" w:rsidR="00F910F6" w:rsidRDefault="00F910F6" w:rsidP="001009F9">
      <w:pPr>
        <w:pStyle w:val="NormalSans"/>
        <w:rPr>
          <w:sz w:val="20"/>
          <w:szCs w:val="20"/>
        </w:rPr>
      </w:pPr>
    </w:p>
    <w:p w14:paraId="79890347" w14:textId="77777777" w:rsidR="00F910F6" w:rsidRDefault="00F910F6" w:rsidP="001009F9">
      <w:pPr>
        <w:pStyle w:val="NormalSans"/>
        <w:rPr>
          <w:sz w:val="20"/>
          <w:szCs w:val="20"/>
        </w:rPr>
      </w:pPr>
    </w:p>
    <w:p w14:paraId="184FB5D4" w14:textId="77777777" w:rsidR="00F910F6" w:rsidRDefault="00F910F6" w:rsidP="001009F9">
      <w:pPr>
        <w:pStyle w:val="NormalSans"/>
        <w:rPr>
          <w:sz w:val="20"/>
          <w:szCs w:val="20"/>
        </w:rPr>
      </w:pPr>
    </w:p>
    <w:p w14:paraId="44FF4362" w14:textId="77777777" w:rsidR="00F910F6" w:rsidRDefault="00F910F6" w:rsidP="001009F9">
      <w:pPr>
        <w:pStyle w:val="NormalSans"/>
        <w:rPr>
          <w:sz w:val="20"/>
          <w:szCs w:val="20"/>
        </w:rPr>
      </w:pPr>
    </w:p>
    <w:p w14:paraId="0FC8D761" w14:textId="77777777" w:rsidR="00F910F6" w:rsidRDefault="00F910F6" w:rsidP="001009F9">
      <w:pPr>
        <w:pStyle w:val="NormalSans"/>
        <w:rPr>
          <w:sz w:val="20"/>
          <w:szCs w:val="20"/>
        </w:rPr>
      </w:pPr>
    </w:p>
    <w:p w14:paraId="26FB505F" w14:textId="77777777" w:rsidR="00F910F6" w:rsidRDefault="00F910F6" w:rsidP="001009F9">
      <w:pPr>
        <w:pStyle w:val="NormalSans"/>
        <w:rPr>
          <w:sz w:val="20"/>
          <w:szCs w:val="20"/>
        </w:rPr>
      </w:pPr>
    </w:p>
    <w:p w14:paraId="124725D4" w14:textId="77777777" w:rsidR="00F910F6" w:rsidRDefault="00F910F6" w:rsidP="001009F9">
      <w:pPr>
        <w:pStyle w:val="NormalSans"/>
        <w:rPr>
          <w:sz w:val="20"/>
          <w:szCs w:val="20"/>
        </w:rPr>
      </w:pPr>
    </w:p>
    <w:p w14:paraId="4E82FD46" w14:textId="77777777" w:rsidR="00F910F6" w:rsidRDefault="00F910F6" w:rsidP="001009F9">
      <w:pPr>
        <w:pStyle w:val="NormalSans"/>
        <w:rPr>
          <w:sz w:val="20"/>
          <w:szCs w:val="20"/>
        </w:rPr>
      </w:pPr>
    </w:p>
    <w:p w14:paraId="123B364E" w14:textId="77777777" w:rsidR="00F910F6" w:rsidRDefault="00F910F6" w:rsidP="001009F9">
      <w:pPr>
        <w:pStyle w:val="NormalSans"/>
        <w:rPr>
          <w:sz w:val="20"/>
          <w:szCs w:val="20"/>
        </w:rPr>
      </w:pPr>
    </w:p>
    <w:p w14:paraId="049F19F1" w14:textId="77777777" w:rsidR="00F910F6" w:rsidRDefault="00F910F6" w:rsidP="001009F9">
      <w:pPr>
        <w:pStyle w:val="NormalSans"/>
        <w:rPr>
          <w:sz w:val="20"/>
          <w:szCs w:val="20"/>
        </w:rPr>
      </w:pPr>
    </w:p>
    <w:p w14:paraId="66B2F097" w14:textId="77777777" w:rsidR="00F910F6" w:rsidRDefault="00F910F6" w:rsidP="001009F9">
      <w:pPr>
        <w:pStyle w:val="NormalSans"/>
        <w:rPr>
          <w:sz w:val="20"/>
          <w:szCs w:val="20"/>
        </w:rPr>
      </w:pPr>
    </w:p>
    <w:p w14:paraId="79C4B9FA" w14:textId="77777777" w:rsidR="00F910F6" w:rsidRDefault="00F910F6" w:rsidP="001009F9">
      <w:pPr>
        <w:pStyle w:val="NormalSans"/>
        <w:rPr>
          <w:sz w:val="20"/>
          <w:szCs w:val="20"/>
        </w:rPr>
      </w:pPr>
    </w:p>
    <w:p w14:paraId="0B1FA5F5" w14:textId="77777777" w:rsidR="00F910F6" w:rsidRDefault="00F910F6" w:rsidP="001009F9">
      <w:pPr>
        <w:pStyle w:val="NormalSans"/>
        <w:rPr>
          <w:sz w:val="20"/>
          <w:szCs w:val="20"/>
        </w:rPr>
      </w:pPr>
    </w:p>
    <w:p w14:paraId="582E5E7A" w14:textId="77777777" w:rsidR="00F910F6" w:rsidRDefault="00F910F6" w:rsidP="001009F9">
      <w:pPr>
        <w:pStyle w:val="NormalSans"/>
        <w:rPr>
          <w:sz w:val="20"/>
          <w:szCs w:val="20"/>
        </w:rPr>
      </w:pPr>
    </w:p>
    <w:p w14:paraId="05EB4A30" w14:textId="77777777" w:rsidR="00F910F6" w:rsidRDefault="00F910F6" w:rsidP="001009F9">
      <w:pPr>
        <w:pStyle w:val="NormalSans"/>
        <w:rPr>
          <w:sz w:val="20"/>
          <w:szCs w:val="20"/>
        </w:rPr>
      </w:pPr>
    </w:p>
    <w:p w14:paraId="2E89BB13" w14:textId="77777777" w:rsidR="007375F7" w:rsidRDefault="007375F7" w:rsidP="001009F9">
      <w:pPr>
        <w:pStyle w:val="NormalSans"/>
        <w:rPr>
          <w:sz w:val="20"/>
          <w:szCs w:val="20"/>
        </w:rPr>
      </w:pPr>
    </w:p>
    <w:p w14:paraId="74DAA51C" w14:textId="77777777" w:rsidR="007375F7" w:rsidRDefault="007375F7" w:rsidP="001009F9">
      <w:pPr>
        <w:pStyle w:val="NormalSans"/>
        <w:rPr>
          <w:sz w:val="20"/>
          <w:szCs w:val="20"/>
        </w:rPr>
      </w:pPr>
    </w:p>
    <w:p w14:paraId="02FD21E1" w14:textId="77777777" w:rsidR="007375F7" w:rsidRDefault="007375F7" w:rsidP="001009F9">
      <w:pPr>
        <w:pStyle w:val="NormalSans"/>
        <w:rPr>
          <w:sz w:val="20"/>
          <w:szCs w:val="20"/>
        </w:rPr>
      </w:pPr>
    </w:p>
    <w:p w14:paraId="44096E35" w14:textId="77777777" w:rsidR="007375F7" w:rsidRDefault="007375F7" w:rsidP="001009F9">
      <w:pPr>
        <w:pStyle w:val="NormalSans"/>
        <w:rPr>
          <w:sz w:val="20"/>
          <w:szCs w:val="20"/>
        </w:rPr>
      </w:pPr>
    </w:p>
    <w:p w14:paraId="38D5CD4F" w14:textId="77777777" w:rsidR="007375F7" w:rsidRDefault="007375F7" w:rsidP="001009F9">
      <w:pPr>
        <w:pStyle w:val="NormalSans"/>
        <w:rPr>
          <w:sz w:val="20"/>
          <w:szCs w:val="20"/>
        </w:rPr>
      </w:pPr>
    </w:p>
    <w:p w14:paraId="7D32294F" w14:textId="77777777" w:rsidR="007375F7" w:rsidRDefault="007375F7" w:rsidP="001009F9">
      <w:pPr>
        <w:pStyle w:val="NormalSans"/>
        <w:rPr>
          <w:sz w:val="20"/>
          <w:szCs w:val="20"/>
        </w:rPr>
      </w:pPr>
    </w:p>
    <w:p w14:paraId="0867C532" w14:textId="77777777" w:rsidR="007375F7" w:rsidRDefault="007375F7" w:rsidP="001009F9">
      <w:pPr>
        <w:pStyle w:val="NormalSans"/>
        <w:rPr>
          <w:sz w:val="20"/>
          <w:szCs w:val="20"/>
        </w:rPr>
      </w:pPr>
    </w:p>
    <w:p w14:paraId="1004CEA2" w14:textId="77777777" w:rsidR="007375F7" w:rsidRDefault="007375F7" w:rsidP="001009F9">
      <w:pPr>
        <w:pStyle w:val="NormalSans"/>
        <w:rPr>
          <w:sz w:val="20"/>
          <w:szCs w:val="20"/>
        </w:rPr>
      </w:pPr>
    </w:p>
    <w:p w14:paraId="2377CA8F" w14:textId="77777777" w:rsidR="007375F7" w:rsidRDefault="007375F7" w:rsidP="001009F9">
      <w:pPr>
        <w:pStyle w:val="NormalSans"/>
        <w:rPr>
          <w:sz w:val="20"/>
          <w:szCs w:val="20"/>
        </w:rPr>
      </w:pPr>
    </w:p>
    <w:p w14:paraId="45A2A225" w14:textId="77777777" w:rsidR="007375F7" w:rsidRDefault="007375F7" w:rsidP="001009F9">
      <w:pPr>
        <w:pStyle w:val="NormalSans"/>
        <w:rPr>
          <w:sz w:val="20"/>
          <w:szCs w:val="20"/>
        </w:rPr>
      </w:pPr>
    </w:p>
    <w:p w14:paraId="0B334940" w14:textId="77777777" w:rsidR="00E06B74" w:rsidRDefault="00E06B74" w:rsidP="001009F9">
      <w:pPr>
        <w:pStyle w:val="NormalSans"/>
        <w:rPr>
          <w:sz w:val="20"/>
          <w:szCs w:val="20"/>
        </w:rPr>
      </w:pPr>
    </w:p>
    <w:p w14:paraId="498DCDA1" w14:textId="77777777" w:rsidR="00E06B74" w:rsidRDefault="00E06B74" w:rsidP="001009F9">
      <w:pPr>
        <w:pStyle w:val="NormalSans"/>
        <w:rPr>
          <w:sz w:val="20"/>
          <w:szCs w:val="20"/>
        </w:rPr>
      </w:pPr>
    </w:p>
    <w:p w14:paraId="601667DD" w14:textId="77777777" w:rsidR="00E06B74" w:rsidRDefault="00E06B74" w:rsidP="001009F9">
      <w:pPr>
        <w:pStyle w:val="NormalSans"/>
        <w:rPr>
          <w:sz w:val="20"/>
          <w:szCs w:val="20"/>
        </w:rPr>
      </w:pPr>
    </w:p>
    <w:p w14:paraId="569B62F9" w14:textId="77777777" w:rsidR="00E06B74" w:rsidRDefault="00E06B74" w:rsidP="001009F9">
      <w:pPr>
        <w:pStyle w:val="NormalSans"/>
        <w:rPr>
          <w:sz w:val="20"/>
          <w:szCs w:val="20"/>
        </w:rPr>
      </w:pPr>
    </w:p>
    <w:p w14:paraId="2230D48F" w14:textId="77777777" w:rsidR="00E06B74" w:rsidRDefault="00E06B74" w:rsidP="001009F9">
      <w:pPr>
        <w:pStyle w:val="NormalSans"/>
        <w:rPr>
          <w:sz w:val="20"/>
          <w:szCs w:val="20"/>
        </w:rPr>
      </w:pPr>
    </w:p>
    <w:p w14:paraId="46572D38" w14:textId="77777777" w:rsidR="00E06B74" w:rsidRDefault="00E06B74" w:rsidP="001009F9">
      <w:pPr>
        <w:pStyle w:val="NormalSans"/>
        <w:rPr>
          <w:sz w:val="20"/>
          <w:szCs w:val="20"/>
        </w:rPr>
      </w:pPr>
    </w:p>
    <w:p w14:paraId="196E8AD3" w14:textId="77777777" w:rsidR="00E06B74" w:rsidRDefault="00E06B74" w:rsidP="001009F9">
      <w:pPr>
        <w:pStyle w:val="NormalSans"/>
        <w:rPr>
          <w:sz w:val="20"/>
          <w:szCs w:val="20"/>
        </w:rPr>
      </w:pPr>
    </w:p>
    <w:p w14:paraId="40D06D16" w14:textId="77777777" w:rsidR="00E06B74" w:rsidRDefault="00E06B74" w:rsidP="001009F9">
      <w:pPr>
        <w:pStyle w:val="NormalSans"/>
        <w:rPr>
          <w:sz w:val="20"/>
          <w:szCs w:val="20"/>
        </w:rPr>
      </w:pPr>
    </w:p>
    <w:p w14:paraId="16F5B3D2" w14:textId="77777777" w:rsidR="00E06B74" w:rsidRDefault="00E06B74" w:rsidP="001009F9">
      <w:pPr>
        <w:pStyle w:val="NormalSans"/>
        <w:rPr>
          <w:sz w:val="20"/>
          <w:szCs w:val="20"/>
        </w:rPr>
      </w:pPr>
    </w:p>
    <w:p w14:paraId="6B00360F" w14:textId="77777777" w:rsidR="00E06B74" w:rsidRDefault="00E06B74" w:rsidP="001009F9">
      <w:pPr>
        <w:pStyle w:val="NormalSans"/>
        <w:rPr>
          <w:sz w:val="20"/>
          <w:szCs w:val="20"/>
        </w:rPr>
      </w:pPr>
    </w:p>
    <w:p w14:paraId="0226D530" w14:textId="77777777" w:rsidR="00E06B74" w:rsidRDefault="00E06B74" w:rsidP="001009F9">
      <w:pPr>
        <w:pStyle w:val="NormalSans"/>
        <w:rPr>
          <w:sz w:val="20"/>
          <w:szCs w:val="20"/>
        </w:rPr>
      </w:pPr>
    </w:p>
    <w:p w14:paraId="26CD501B" w14:textId="77777777" w:rsidR="00E06B74" w:rsidRDefault="00E06B74" w:rsidP="001009F9">
      <w:pPr>
        <w:pStyle w:val="NormalSans"/>
        <w:rPr>
          <w:sz w:val="20"/>
          <w:szCs w:val="20"/>
        </w:rPr>
      </w:pPr>
    </w:p>
    <w:p w14:paraId="2D86E218" w14:textId="77777777" w:rsidR="00E06B74" w:rsidRDefault="00E06B74" w:rsidP="001009F9">
      <w:pPr>
        <w:pStyle w:val="NormalSans"/>
        <w:rPr>
          <w:sz w:val="20"/>
          <w:szCs w:val="20"/>
        </w:rPr>
      </w:pPr>
    </w:p>
    <w:p w14:paraId="2A9C8BBC" w14:textId="77777777" w:rsidR="00E06B74" w:rsidRDefault="00E06B74" w:rsidP="001009F9">
      <w:pPr>
        <w:pStyle w:val="NormalSans"/>
        <w:rPr>
          <w:sz w:val="20"/>
          <w:szCs w:val="20"/>
        </w:rPr>
      </w:pPr>
    </w:p>
    <w:p w14:paraId="52A97D0B" w14:textId="77777777" w:rsidR="00E06B74" w:rsidRDefault="00E06B74" w:rsidP="001009F9">
      <w:pPr>
        <w:pStyle w:val="NormalSans"/>
        <w:rPr>
          <w:sz w:val="20"/>
          <w:szCs w:val="20"/>
        </w:rPr>
      </w:pPr>
    </w:p>
    <w:p w14:paraId="4B2EEF5B" w14:textId="77777777" w:rsidR="00E06B74" w:rsidRDefault="00E06B74" w:rsidP="001009F9">
      <w:pPr>
        <w:pStyle w:val="NormalSans"/>
        <w:rPr>
          <w:sz w:val="20"/>
          <w:szCs w:val="20"/>
        </w:rPr>
      </w:pPr>
    </w:p>
    <w:p w14:paraId="62A14029" w14:textId="77777777" w:rsidR="00E06B74" w:rsidRDefault="00E06B74" w:rsidP="001009F9">
      <w:pPr>
        <w:pStyle w:val="NormalSans"/>
        <w:rPr>
          <w:sz w:val="20"/>
          <w:szCs w:val="20"/>
        </w:rPr>
      </w:pPr>
    </w:p>
    <w:p w14:paraId="5F275762" w14:textId="77777777" w:rsidR="00E06B74" w:rsidRDefault="00E06B74" w:rsidP="001009F9">
      <w:pPr>
        <w:pStyle w:val="NormalSans"/>
        <w:rPr>
          <w:sz w:val="20"/>
          <w:szCs w:val="20"/>
        </w:rPr>
      </w:pPr>
    </w:p>
    <w:p w14:paraId="0350396D" w14:textId="77777777" w:rsidR="00E06B74" w:rsidRDefault="00E06B74" w:rsidP="001009F9">
      <w:pPr>
        <w:pStyle w:val="NormalSans"/>
        <w:rPr>
          <w:sz w:val="20"/>
          <w:szCs w:val="20"/>
        </w:rPr>
      </w:pPr>
    </w:p>
    <w:p w14:paraId="37B7B083" w14:textId="77777777" w:rsidR="00E06B74" w:rsidRDefault="00E06B74" w:rsidP="001009F9">
      <w:pPr>
        <w:pStyle w:val="NormalSans"/>
        <w:rPr>
          <w:sz w:val="20"/>
          <w:szCs w:val="20"/>
        </w:rPr>
      </w:pPr>
    </w:p>
    <w:p w14:paraId="1CFB67FD" w14:textId="77777777" w:rsidR="00E06B74" w:rsidRDefault="00E06B74" w:rsidP="001009F9">
      <w:pPr>
        <w:pStyle w:val="NormalSans"/>
        <w:rPr>
          <w:sz w:val="20"/>
          <w:szCs w:val="20"/>
        </w:rPr>
      </w:pPr>
    </w:p>
    <w:p w14:paraId="73D10995" w14:textId="77777777" w:rsidR="00E06B74" w:rsidRDefault="00E06B74" w:rsidP="001009F9">
      <w:pPr>
        <w:pStyle w:val="NormalSans"/>
        <w:rPr>
          <w:sz w:val="20"/>
          <w:szCs w:val="20"/>
        </w:rPr>
      </w:pPr>
    </w:p>
    <w:p w14:paraId="35698D92" w14:textId="77777777" w:rsidR="00E06B74" w:rsidRDefault="00E06B74" w:rsidP="001009F9">
      <w:pPr>
        <w:pStyle w:val="NormalSans"/>
        <w:rPr>
          <w:sz w:val="20"/>
          <w:szCs w:val="20"/>
        </w:rPr>
      </w:pPr>
    </w:p>
    <w:p w14:paraId="2D68D802" w14:textId="77777777" w:rsidR="00E06B74" w:rsidRDefault="00E06B74" w:rsidP="001009F9">
      <w:pPr>
        <w:pStyle w:val="NormalSans"/>
        <w:rPr>
          <w:sz w:val="20"/>
          <w:szCs w:val="20"/>
        </w:rPr>
      </w:pPr>
    </w:p>
    <w:p w14:paraId="2A338085" w14:textId="77777777" w:rsidR="00E06B74" w:rsidRDefault="00E06B74" w:rsidP="001009F9">
      <w:pPr>
        <w:pStyle w:val="NormalSans"/>
        <w:rPr>
          <w:sz w:val="20"/>
          <w:szCs w:val="20"/>
        </w:rPr>
      </w:pPr>
    </w:p>
    <w:p w14:paraId="14D64636" w14:textId="77777777" w:rsidR="00E06B74" w:rsidRDefault="00E06B74" w:rsidP="001009F9">
      <w:pPr>
        <w:pStyle w:val="NormalSans"/>
        <w:rPr>
          <w:sz w:val="20"/>
          <w:szCs w:val="20"/>
        </w:rPr>
      </w:pPr>
    </w:p>
    <w:p w14:paraId="7B503B90" w14:textId="77777777" w:rsidR="001009F9" w:rsidRPr="00696310" w:rsidRDefault="00841DFC" w:rsidP="001009F9">
      <w:pPr>
        <w:pStyle w:val="NormalSans"/>
        <w:rPr>
          <w:sz w:val="20"/>
          <w:szCs w:val="20"/>
        </w:rPr>
      </w:pPr>
      <w:r>
        <w:rPr>
          <w:sz w:val="20"/>
          <w:szCs w:val="20"/>
        </w:rPr>
        <w:t>Documentation ID: FDF-v0.2</w:t>
      </w:r>
      <w:r w:rsidR="00162D83">
        <w:rPr>
          <w:sz w:val="20"/>
          <w:szCs w:val="20"/>
        </w:rPr>
        <w:t>-A</w:t>
      </w:r>
      <w:r w:rsidR="001009F9">
        <w:rPr>
          <w:sz w:val="20"/>
          <w:szCs w:val="20"/>
        </w:rPr>
        <w:t>G-01</w:t>
      </w:r>
    </w:p>
    <w:p w14:paraId="5009FB1F" w14:textId="77777777" w:rsidR="001009F9" w:rsidRPr="00B24104" w:rsidRDefault="001009F9" w:rsidP="001009F9">
      <w:pPr>
        <w:rPr>
          <w:sz w:val="18"/>
        </w:rPr>
      </w:pPr>
    </w:p>
    <w:p w14:paraId="29F3BF30" w14:textId="77777777" w:rsidR="001009F9" w:rsidRDefault="001009F9">
      <w:pPr>
        <w:pStyle w:val="NormalSans"/>
      </w:pPr>
    </w:p>
    <w:p w14:paraId="06FA4FA2" w14:textId="77777777" w:rsidR="001009F9" w:rsidRDefault="001009F9">
      <w:pPr>
        <w:pStyle w:val="NormalSans"/>
      </w:pPr>
    </w:p>
    <w:p w14:paraId="4BCDC05C" w14:textId="77777777" w:rsidR="001009F9" w:rsidRDefault="001009F9">
      <w:pPr>
        <w:pStyle w:val="Heading1"/>
        <w:spacing w:before="0"/>
        <w:ind w:left="0" w:firstLine="0"/>
      </w:pPr>
      <w:bookmarkStart w:id="5" w:name="_Ref214684172"/>
      <w:bookmarkStart w:id="6" w:name="_Toc243216119"/>
      <w:bookmarkStart w:id="7" w:name="_Toc260156865"/>
      <w:bookmarkStart w:id="8" w:name="_Toc262484892"/>
      <w:bookmarkStart w:id="9" w:name="_Toc216261810"/>
      <w:r>
        <w:lastRenderedPageBreak/>
        <w:t>Contents</w:t>
      </w:r>
      <w:bookmarkEnd w:id="5"/>
      <w:bookmarkEnd w:id="6"/>
      <w:bookmarkEnd w:id="7"/>
      <w:bookmarkEnd w:id="8"/>
      <w:bookmarkEnd w:id="9"/>
    </w:p>
    <w:p w14:paraId="2F596057" w14:textId="77777777" w:rsidR="00B0628F" w:rsidRDefault="001009F9">
      <w:pPr>
        <w:pStyle w:val="TOC1"/>
        <w:rPr>
          <w:rFonts w:asciiTheme="minorHAnsi" w:eastAsiaTheme="minorEastAsia" w:hAnsiTheme="minorHAnsi" w:cstheme="minorBidi"/>
          <w:szCs w:val="24"/>
          <w:lang w:eastAsia="ja-JP"/>
        </w:rPr>
      </w:pPr>
      <w:r w:rsidRPr="002766D1">
        <w:rPr>
          <w:rFonts w:ascii="Franklin Gothic Book" w:hAnsi="Franklin Gothic Book"/>
        </w:rPr>
        <w:fldChar w:fldCharType="begin"/>
      </w:r>
      <w:r w:rsidRPr="002766D1">
        <w:rPr>
          <w:rFonts w:ascii="Franklin Gothic Book" w:hAnsi="Franklin Gothic Book"/>
        </w:rPr>
        <w:instrText xml:space="preserve"> toc \o ‘1-3’ </w:instrText>
      </w:r>
      <w:r w:rsidRPr="002766D1">
        <w:rPr>
          <w:rFonts w:ascii="Franklin Gothic Book" w:hAnsi="Franklin Gothic Book"/>
        </w:rPr>
        <w:fldChar w:fldCharType="separate"/>
      </w:r>
      <w:r w:rsidR="00B0628F">
        <w:t>Contents</w:t>
      </w:r>
      <w:r w:rsidR="00B0628F">
        <w:tab/>
      </w:r>
      <w:r w:rsidR="00B0628F">
        <w:fldChar w:fldCharType="begin"/>
      </w:r>
      <w:r w:rsidR="00B0628F">
        <w:instrText xml:space="preserve"> PAGEREF _Toc216261810 \h </w:instrText>
      </w:r>
      <w:r w:rsidR="00B0628F">
        <w:fldChar w:fldCharType="separate"/>
      </w:r>
      <w:r w:rsidR="00952AAE">
        <w:t>4</w:t>
      </w:r>
      <w:r w:rsidR="00B0628F">
        <w:fldChar w:fldCharType="end"/>
      </w:r>
    </w:p>
    <w:p w14:paraId="12D1B80F" w14:textId="77777777" w:rsidR="00B0628F" w:rsidRDefault="00B0628F">
      <w:pPr>
        <w:pStyle w:val="TOC1"/>
        <w:rPr>
          <w:rFonts w:asciiTheme="minorHAnsi" w:eastAsiaTheme="minorEastAsia" w:hAnsiTheme="minorHAnsi" w:cstheme="minorBidi"/>
          <w:szCs w:val="24"/>
          <w:lang w:eastAsia="ja-JP"/>
        </w:rPr>
      </w:pPr>
      <w:r>
        <w:t>Chapter 1: Introduction</w:t>
      </w:r>
      <w:r>
        <w:tab/>
      </w:r>
      <w:r>
        <w:fldChar w:fldCharType="begin"/>
      </w:r>
      <w:r>
        <w:instrText xml:space="preserve"> PAGEREF _Toc216261811 \h </w:instrText>
      </w:r>
      <w:r>
        <w:fldChar w:fldCharType="separate"/>
      </w:r>
      <w:r w:rsidR="00952AAE">
        <w:t>5</w:t>
      </w:r>
      <w:r>
        <w:fldChar w:fldCharType="end"/>
      </w:r>
    </w:p>
    <w:p w14:paraId="128ED1BF" w14:textId="77777777" w:rsidR="00B0628F" w:rsidRDefault="00B0628F">
      <w:pPr>
        <w:pStyle w:val="TOC1"/>
        <w:rPr>
          <w:rFonts w:asciiTheme="minorHAnsi" w:eastAsiaTheme="minorEastAsia" w:hAnsiTheme="minorHAnsi" w:cstheme="minorBidi"/>
          <w:szCs w:val="24"/>
          <w:lang w:eastAsia="ja-JP"/>
        </w:rPr>
      </w:pPr>
      <w:r>
        <w:t>Chapter 2: API</w:t>
      </w:r>
      <w:r>
        <w:tab/>
      </w:r>
      <w:r>
        <w:fldChar w:fldCharType="begin"/>
      </w:r>
      <w:r>
        <w:instrText xml:space="preserve"> PAGEREF _Toc216261812 \h </w:instrText>
      </w:r>
      <w:r>
        <w:fldChar w:fldCharType="separate"/>
      </w:r>
      <w:r w:rsidR="00952AAE">
        <w:t>8</w:t>
      </w:r>
      <w:r>
        <w:fldChar w:fldCharType="end"/>
      </w:r>
    </w:p>
    <w:p w14:paraId="0C114C01" w14:textId="77777777" w:rsidR="00B0628F" w:rsidRDefault="00B0628F">
      <w:pPr>
        <w:pStyle w:val="TOC2"/>
        <w:rPr>
          <w:rFonts w:asciiTheme="minorHAnsi" w:eastAsiaTheme="minorEastAsia" w:hAnsiTheme="minorHAnsi" w:cstheme="minorBidi"/>
          <w:bCs w:val="0"/>
          <w:sz w:val="24"/>
          <w:szCs w:val="24"/>
          <w:lang w:eastAsia="ja-JP"/>
        </w:rPr>
      </w:pPr>
      <w:r>
        <w:t>Initialization and Shutdown</w:t>
      </w:r>
      <w:r>
        <w:tab/>
      </w:r>
      <w:r>
        <w:fldChar w:fldCharType="begin"/>
      </w:r>
      <w:r>
        <w:instrText xml:space="preserve"> PAGEREF _Toc216261813 \h </w:instrText>
      </w:r>
      <w:r>
        <w:fldChar w:fldCharType="separate"/>
      </w:r>
      <w:r w:rsidR="00952AAE">
        <w:t>8</w:t>
      </w:r>
      <w:r>
        <w:fldChar w:fldCharType="end"/>
      </w:r>
    </w:p>
    <w:p w14:paraId="0E9D7E02" w14:textId="77777777" w:rsidR="00B0628F" w:rsidRDefault="00B0628F">
      <w:pPr>
        <w:pStyle w:val="TOC2"/>
        <w:rPr>
          <w:rFonts w:asciiTheme="minorHAnsi" w:eastAsiaTheme="minorEastAsia" w:hAnsiTheme="minorHAnsi" w:cstheme="minorBidi"/>
          <w:bCs w:val="0"/>
          <w:sz w:val="24"/>
          <w:szCs w:val="24"/>
          <w:lang w:eastAsia="ja-JP"/>
        </w:rPr>
      </w:pPr>
      <w:r>
        <w:t>Containers</w:t>
      </w:r>
      <w:r>
        <w:tab/>
      </w:r>
      <w:r>
        <w:fldChar w:fldCharType="begin"/>
      </w:r>
      <w:r>
        <w:instrText xml:space="preserve"> PAGEREF _Toc216261814 \h </w:instrText>
      </w:r>
      <w:r>
        <w:fldChar w:fldCharType="separate"/>
      </w:r>
      <w:r w:rsidR="00952AAE">
        <w:t>12</w:t>
      </w:r>
      <w:r>
        <w:fldChar w:fldCharType="end"/>
      </w:r>
    </w:p>
    <w:p w14:paraId="4AF7DCAE" w14:textId="77777777" w:rsidR="00B0628F" w:rsidRDefault="00B0628F">
      <w:pPr>
        <w:pStyle w:val="TOC2"/>
        <w:rPr>
          <w:rFonts w:asciiTheme="minorHAnsi" w:eastAsiaTheme="minorEastAsia" w:hAnsiTheme="minorHAnsi" w:cstheme="minorBidi"/>
          <w:bCs w:val="0"/>
          <w:sz w:val="24"/>
          <w:szCs w:val="24"/>
          <w:lang w:eastAsia="ja-JP"/>
        </w:rPr>
      </w:pPr>
      <w:r>
        <w:t>Objects</w:t>
      </w:r>
      <w:r>
        <w:tab/>
      </w:r>
      <w:r>
        <w:fldChar w:fldCharType="begin"/>
      </w:r>
      <w:r>
        <w:instrText xml:space="preserve"> PAGEREF _Toc216261815 \h </w:instrText>
      </w:r>
      <w:r>
        <w:fldChar w:fldCharType="separate"/>
      </w:r>
      <w:r w:rsidR="00952AAE">
        <w:t>17</w:t>
      </w:r>
      <w:r>
        <w:fldChar w:fldCharType="end"/>
      </w:r>
    </w:p>
    <w:p w14:paraId="21D9E3C4" w14:textId="77777777" w:rsidR="00B0628F" w:rsidRDefault="00B0628F">
      <w:pPr>
        <w:pStyle w:val="TOC2"/>
        <w:rPr>
          <w:rFonts w:asciiTheme="minorHAnsi" w:eastAsiaTheme="minorEastAsia" w:hAnsiTheme="minorHAnsi" w:cstheme="minorBidi"/>
          <w:bCs w:val="0"/>
          <w:sz w:val="24"/>
          <w:szCs w:val="24"/>
          <w:lang w:eastAsia="ja-JP"/>
        </w:rPr>
      </w:pPr>
      <w:r>
        <w:t>Cache Control</w:t>
      </w:r>
      <w:r>
        <w:tab/>
      </w:r>
      <w:r>
        <w:fldChar w:fldCharType="begin"/>
      </w:r>
      <w:r>
        <w:instrText xml:space="preserve"> PAGEREF _Toc216261816 \h </w:instrText>
      </w:r>
      <w:r>
        <w:fldChar w:fldCharType="separate"/>
      </w:r>
      <w:r w:rsidR="00952AAE">
        <w:t>23</w:t>
      </w:r>
      <w:r>
        <w:fldChar w:fldCharType="end"/>
      </w:r>
    </w:p>
    <w:p w14:paraId="3F03A6E7" w14:textId="77777777" w:rsidR="00B0628F" w:rsidRDefault="00B0628F">
      <w:pPr>
        <w:pStyle w:val="TOC2"/>
        <w:rPr>
          <w:rFonts w:asciiTheme="minorHAnsi" w:eastAsiaTheme="minorEastAsia" w:hAnsiTheme="minorHAnsi" w:cstheme="minorBidi"/>
          <w:bCs w:val="0"/>
          <w:sz w:val="24"/>
          <w:szCs w:val="24"/>
          <w:lang w:eastAsia="ja-JP"/>
        </w:rPr>
      </w:pPr>
      <w:r>
        <w:t>Statistics</w:t>
      </w:r>
      <w:r>
        <w:tab/>
      </w:r>
      <w:r>
        <w:fldChar w:fldCharType="begin"/>
      </w:r>
      <w:r>
        <w:instrText xml:space="preserve"> PAGEREF _Toc216261817 \h </w:instrText>
      </w:r>
      <w:r>
        <w:fldChar w:fldCharType="separate"/>
      </w:r>
      <w:r w:rsidR="00952AAE">
        <w:t>25</w:t>
      </w:r>
      <w:r>
        <w:fldChar w:fldCharType="end"/>
      </w:r>
    </w:p>
    <w:p w14:paraId="0A26B773" w14:textId="77777777" w:rsidR="00B0628F" w:rsidRDefault="00B0628F">
      <w:pPr>
        <w:pStyle w:val="TOC1"/>
        <w:rPr>
          <w:rFonts w:asciiTheme="minorHAnsi" w:eastAsiaTheme="minorEastAsia" w:hAnsiTheme="minorHAnsi" w:cstheme="minorBidi"/>
          <w:szCs w:val="24"/>
          <w:lang w:eastAsia="ja-JP"/>
        </w:rPr>
      </w:pPr>
      <w:r>
        <w:t>Chapter 3: “Hello World” with FDF</w:t>
      </w:r>
      <w:r>
        <w:tab/>
      </w:r>
      <w:r>
        <w:fldChar w:fldCharType="begin"/>
      </w:r>
      <w:r>
        <w:instrText xml:space="preserve"> PAGEREF _Toc216261818 \h </w:instrText>
      </w:r>
      <w:r>
        <w:fldChar w:fldCharType="separate"/>
      </w:r>
      <w:r w:rsidR="00952AAE">
        <w:t>29</w:t>
      </w:r>
      <w:r>
        <w:fldChar w:fldCharType="end"/>
      </w:r>
    </w:p>
    <w:p w14:paraId="0A586DDA" w14:textId="77777777" w:rsidR="00B0628F" w:rsidRDefault="00B0628F">
      <w:pPr>
        <w:pStyle w:val="TOC1"/>
        <w:rPr>
          <w:rFonts w:asciiTheme="minorHAnsi" w:eastAsiaTheme="minorEastAsia" w:hAnsiTheme="minorHAnsi" w:cstheme="minorBidi"/>
          <w:szCs w:val="24"/>
          <w:lang w:eastAsia="ja-JP"/>
        </w:rPr>
      </w:pPr>
      <w:r>
        <w:t>Chapter 4: Compiling with FDF</w:t>
      </w:r>
      <w:r>
        <w:tab/>
      </w:r>
      <w:r>
        <w:fldChar w:fldCharType="begin"/>
      </w:r>
      <w:r>
        <w:instrText xml:space="preserve"> PAGEREF _Toc216261819 \h </w:instrText>
      </w:r>
      <w:r>
        <w:fldChar w:fldCharType="separate"/>
      </w:r>
      <w:r w:rsidR="00952AAE">
        <w:t>31</w:t>
      </w:r>
      <w:r>
        <w:fldChar w:fldCharType="end"/>
      </w:r>
    </w:p>
    <w:p w14:paraId="7D7B0B13" w14:textId="77777777" w:rsidR="00B0628F" w:rsidRDefault="00B0628F">
      <w:pPr>
        <w:pStyle w:val="TOC1"/>
        <w:rPr>
          <w:rFonts w:asciiTheme="minorHAnsi" w:eastAsiaTheme="minorEastAsia" w:hAnsiTheme="minorHAnsi" w:cstheme="minorBidi"/>
          <w:szCs w:val="24"/>
          <w:lang w:eastAsia="ja-JP"/>
        </w:rPr>
      </w:pPr>
      <w:r>
        <w:t>Appendix: FDF Statistics</w:t>
      </w:r>
      <w:r>
        <w:tab/>
      </w:r>
      <w:r>
        <w:fldChar w:fldCharType="begin"/>
      </w:r>
      <w:r>
        <w:instrText xml:space="preserve"> PAGEREF _Toc216261820 \h </w:instrText>
      </w:r>
      <w:r>
        <w:fldChar w:fldCharType="separate"/>
      </w:r>
      <w:r w:rsidR="00952AAE">
        <w:t>32</w:t>
      </w:r>
      <w:r>
        <w:fldChar w:fldCharType="end"/>
      </w:r>
    </w:p>
    <w:p w14:paraId="7464D1A8" w14:textId="77777777" w:rsidR="001009F9" w:rsidRDefault="001009F9">
      <w:r w:rsidRPr="002766D1">
        <w:fldChar w:fldCharType="end"/>
      </w:r>
    </w:p>
    <w:p w14:paraId="5ACC20AD" w14:textId="77777777" w:rsidR="00BC17A8" w:rsidRDefault="001009F9" w:rsidP="00515466">
      <w:pPr>
        <w:pStyle w:val="Heading1"/>
      </w:pPr>
      <w:bookmarkStart w:id="10" w:name="_Toc262484486"/>
      <w:bookmarkStart w:id="11" w:name="_Toc216261811"/>
      <w:bookmarkStart w:id="12" w:name="_Toc99424950"/>
      <w:bookmarkStart w:id="13" w:name="_Toc262484509"/>
      <w:r>
        <w:lastRenderedPageBreak/>
        <w:t xml:space="preserve">Chapter 1: </w:t>
      </w:r>
      <w:r w:rsidRPr="00515466">
        <w:t>Introduction</w:t>
      </w:r>
      <w:bookmarkEnd w:id="10"/>
      <w:bookmarkEnd w:id="11"/>
    </w:p>
    <w:p w14:paraId="640E766B" w14:textId="77777777" w:rsidR="00F77FDD" w:rsidRDefault="00F77FDD" w:rsidP="00F059C7">
      <w:pPr>
        <w:pStyle w:val="BodyText"/>
      </w:pPr>
    </w:p>
    <w:p w14:paraId="19E1E474" w14:textId="77777777" w:rsidR="00C85016" w:rsidRDefault="00515466" w:rsidP="00F059C7">
      <w:pPr>
        <w:pStyle w:val="BodyText"/>
      </w:pPr>
      <w:r>
        <w:t xml:space="preserve">The </w:t>
      </w:r>
      <w:r w:rsidR="00B459B3">
        <w:t>SanDisk</w:t>
      </w:r>
      <w:r w:rsidR="00F059C7">
        <w:t xml:space="preserve"> </w:t>
      </w:r>
      <w:r>
        <w:t xml:space="preserve">Flash </w:t>
      </w:r>
      <w:r w:rsidR="00F059C7">
        <w:t xml:space="preserve">Data Fabric (FDF) is a substrate for flash-optimized data storage solutions, including caches, key-value stores and </w:t>
      </w:r>
      <w:r w:rsidR="00B8604D">
        <w:t>databases.</w:t>
      </w:r>
      <w:r w:rsidR="00F059C7">
        <w:t xml:space="preserve">  </w:t>
      </w:r>
      <w:r w:rsidR="00C85016">
        <w:t>FDF provides an o</w:t>
      </w:r>
      <w:r w:rsidR="00F059C7">
        <w:t>bject API with configurable attr</w:t>
      </w:r>
      <w:r w:rsidR="00C85016">
        <w:t>ibutes, and l</w:t>
      </w:r>
      <w:r w:rsidR="00F059C7">
        <w:t xml:space="preserve">everages flash </w:t>
      </w:r>
      <w:r w:rsidR="00C85016">
        <w:t>storage for high performance and</w:t>
      </w:r>
      <w:r w:rsidR="00F059C7">
        <w:t xml:space="preserve"> high availability.  </w:t>
      </w:r>
      <w:r w:rsidR="00C85016">
        <w:t xml:space="preserve">Higher performance and availability allows multiple servers to be </w:t>
      </w:r>
      <w:r w:rsidR="00B8604D">
        <w:t>consolidated</w:t>
      </w:r>
      <w:r w:rsidR="00C85016">
        <w:t xml:space="preserve">, with </w:t>
      </w:r>
      <w:r w:rsidR="002D4981">
        <w:t xml:space="preserve">a </w:t>
      </w:r>
      <w:r w:rsidR="00C85016">
        <w:t>significant reduction on operating costs.</w:t>
      </w:r>
    </w:p>
    <w:p w14:paraId="0A05FA1B" w14:textId="77777777" w:rsidR="00F059C7" w:rsidRDefault="00C85016" w:rsidP="00F059C7">
      <w:pPr>
        <w:pStyle w:val="BodyText"/>
      </w:pPr>
      <w:r>
        <w:t xml:space="preserve"> </w:t>
      </w:r>
    </w:p>
    <w:p w14:paraId="2258879F" w14:textId="77777777" w:rsidR="00F059C7" w:rsidRDefault="00C85016" w:rsidP="00F059C7">
      <w:pPr>
        <w:pStyle w:val="BodyText"/>
      </w:pPr>
      <w:r>
        <w:t>FDF was developed because m</w:t>
      </w:r>
      <w:r w:rsidR="00F059C7">
        <w:t xml:space="preserve">any applications realize limited benefits from flash </w:t>
      </w:r>
      <w:r>
        <w:t xml:space="preserve">storage </w:t>
      </w:r>
      <w:r w:rsidR="00F059C7">
        <w:t xml:space="preserve">without </w:t>
      </w:r>
      <w:r>
        <w:t xml:space="preserve">extensive </w:t>
      </w:r>
      <w:r w:rsidR="00F059C7">
        <w:t>system level optimization.  FDF incorporates many of the system level optimi</w:t>
      </w:r>
      <w:r>
        <w:t>zations that are r</w:t>
      </w:r>
      <w:r w:rsidR="00F059C7">
        <w:t>equired to exploit flash.  Applications can be flash-optimized with much less effort by using FDF as their storage layer</w:t>
      </w:r>
      <w:r w:rsidR="00F059C7">
        <w:br/>
      </w:r>
    </w:p>
    <w:p w14:paraId="39579FE0" w14:textId="77777777" w:rsidR="00F059C7" w:rsidRDefault="00982B0E" w:rsidP="00F059C7">
      <w:pPr>
        <w:pStyle w:val="BodyText"/>
      </w:pPr>
      <w:r>
        <w:t>The system level optimizations in FDF include:</w:t>
      </w:r>
    </w:p>
    <w:p w14:paraId="719D284B" w14:textId="77777777"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Intelligent DRAM caching</w:t>
      </w:r>
      <w:r w:rsidR="00ED11D4">
        <w:rPr>
          <w:rFonts w:ascii="Franklin Gothic Book" w:hAnsi="Franklin Gothic Book"/>
          <w:sz w:val="22"/>
          <w:szCs w:val="22"/>
        </w:rPr>
        <w:t>.</w:t>
      </w:r>
    </w:p>
    <w:p w14:paraId="351FAFDF" w14:textId="77777777"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Heavily optimized access paths for high performance</w:t>
      </w:r>
      <w:r w:rsidR="00ED11D4">
        <w:rPr>
          <w:rFonts w:ascii="Franklin Gothic Book" w:hAnsi="Franklin Gothic Book"/>
          <w:sz w:val="22"/>
          <w:szCs w:val="22"/>
        </w:rPr>
        <w:t>.</w:t>
      </w:r>
    </w:p>
    <w:p w14:paraId="1BAAC3C6" w14:textId="77777777"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Optimized threading to maximize concurrency and minimize response time</w:t>
      </w:r>
      <w:r w:rsidR="00ED11D4">
        <w:rPr>
          <w:rFonts w:ascii="Franklin Gothic Book" w:hAnsi="Franklin Gothic Book"/>
          <w:sz w:val="22"/>
          <w:szCs w:val="22"/>
        </w:rPr>
        <w:t>.</w:t>
      </w:r>
    </w:p>
    <w:p w14:paraId="01253A88" w14:textId="77777777"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Configurable flash management algorithms to optimize different workloads</w:t>
      </w:r>
      <w:r w:rsidR="00ED11D4">
        <w:rPr>
          <w:rFonts w:ascii="Franklin Gothic Book" w:hAnsi="Franklin Gothic Book"/>
          <w:sz w:val="22"/>
          <w:szCs w:val="22"/>
        </w:rPr>
        <w:t>.</w:t>
      </w:r>
    </w:p>
    <w:p w14:paraId="0C431E58" w14:textId="77777777" w:rsidR="00F059C7" w:rsidRPr="00F059C7" w:rsidRDefault="00F059C7" w:rsidP="00F059C7">
      <w:pPr>
        <w:pStyle w:val="ListParagraph"/>
        <w:numPr>
          <w:ilvl w:val="0"/>
          <w:numId w:val="38"/>
        </w:numPr>
        <w:rPr>
          <w:rFonts w:ascii="Franklin Gothic Book" w:hAnsi="Franklin Gothic Book"/>
          <w:sz w:val="22"/>
          <w:szCs w:val="22"/>
        </w:rPr>
      </w:pPr>
      <w:r w:rsidRPr="00F059C7">
        <w:rPr>
          <w:rFonts w:ascii="Franklin Gothic Book" w:hAnsi="Franklin Gothic Book"/>
          <w:sz w:val="22"/>
          <w:szCs w:val="22"/>
        </w:rPr>
        <w:t>High Performance Replication with fully automatic failover and failback (roadmap</w:t>
      </w:r>
      <w:r w:rsidR="00ED11D4">
        <w:rPr>
          <w:rFonts w:ascii="Franklin Gothic Book" w:hAnsi="Franklin Gothic Book"/>
          <w:sz w:val="22"/>
          <w:szCs w:val="22"/>
        </w:rPr>
        <w:t xml:space="preserve"> feature</w:t>
      </w:r>
      <w:r w:rsidRPr="00F059C7">
        <w:rPr>
          <w:rFonts w:ascii="Franklin Gothic Book" w:hAnsi="Franklin Gothic Book"/>
          <w:sz w:val="22"/>
          <w:szCs w:val="22"/>
        </w:rPr>
        <w:t>)</w:t>
      </w:r>
      <w:r w:rsidR="00ED11D4">
        <w:rPr>
          <w:rFonts w:ascii="Franklin Gothic Book" w:hAnsi="Franklin Gothic Book"/>
          <w:sz w:val="22"/>
          <w:szCs w:val="22"/>
        </w:rPr>
        <w:t>.</w:t>
      </w:r>
    </w:p>
    <w:p w14:paraId="05EFCC86" w14:textId="77777777" w:rsidR="00F059C7" w:rsidRDefault="00F059C7" w:rsidP="00DE0F39">
      <w:pPr>
        <w:pStyle w:val="BodyText"/>
      </w:pPr>
    </w:p>
    <w:p w14:paraId="5B85D249" w14:textId="77777777" w:rsidR="00982B0E" w:rsidRDefault="00982B0E" w:rsidP="00982B0E">
      <w:pPr>
        <w:pStyle w:val="BodyText"/>
      </w:pPr>
      <w:r>
        <w:t xml:space="preserve">Figure 1 shows performance data comparing a version of memcached incorporating FDF (membrain) against two other NoSQL key-value stores: MongoDB and CouchBase.  The tables show the performance of each application for two cases: when all of the data can fit in memory, and when only part of the data can fit in DRAM.  </w:t>
      </w:r>
      <w:r w:rsidR="00D939BB">
        <w:t>In all cases flash memory is used for storage.  The data shows how applications that are not optimized for flash can perform very poorly when data does not fit in DRAM.  Membrain, on the other, performs very well when most of the accesses must go to flash.</w:t>
      </w:r>
    </w:p>
    <w:p w14:paraId="37E1130C" w14:textId="77777777" w:rsidR="00982B0E" w:rsidRDefault="00982B0E" w:rsidP="00982B0E">
      <w:pPr>
        <w:pStyle w:val="BodyText"/>
      </w:pPr>
    </w:p>
    <w:p w14:paraId="50A49152" w14:textId="77777777" w:rsidR="00982B0E" w:rsidRDefault="00982B0E" w:rsidP="00982B0E">
      <w:pPr>
        <w:pStyle w:val="BodyText"/>
      </w:pPr>
      <w:r>
        <w:rPr>
          <w:noProof/>
        </w:rPr>
        <mc:AlternateContent>
          <mc:Choice Requires="wpg">
            <w:drawing>
              <wp:anchor distT="0" distB="0" distL="114300" distR="114300" simplePos="0" relativeHeight="251662336" behindDoc="0" locked="0" layoutInCell="1" allowOverlap="1" wp14:anchorId="5E434D05" wp14:editId="56EEB340">
                <wp:simplePos x="0" y="0"/>
                <wp:positionH relativeFrom="column">
                  <wp:posOffset>281305</wp:posOffset>
                </wp:positionH>
                <wp:positionV relativeFrom="paragraph">
                  <wp:posOffset>203200</wp:posOffset>
                </wp:positionV>
                <wp:extent cx="5537835" cy="2280285"/>
                <wp:effectExtent l="0" t="0" r="0" b="0"/>
                <wp:wrapTopAndBottom/>
                <wp:docPr id="59" name="Group 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537835" cy="2280285"/>
                          <a:chOff x="0" y="0"/>
                          <a:chExt cx="8660995" cy="3568653"/>
                        </a:xfrm>
                      </wpg:grpSpPr>
                      <wps:wsp>
                        <wps:cNvPr id="60" name="Content Placeholder 18"/>
                        <wps:cNvSpPr>
                          <a:spLocks noGrp="1"/>
                        </wps:cNvSpPr>
                        <wps:spPr>
                          <a:xfrm>
                            <a:off x="0" y="1799539"/>
                            <a:ext cx="4102746" cy="1769114"/>
                          </a:xfrm>
                          <a:prstGeom prst="rect">
                            <a:avLst/>
                          </a:prstGeom>
                        </wps:spPr>
                        <wps:txbx>
                          <w:txbxContent>
                            <w:p w14:paraId="424205A2" w14:textId="77777777" w:rsidR="00B24D58" w:rsidRPr="0003307B" w:rsidRDefault="00B24D58" w:rsidP="00982B0E">
                              <w:pPr>
                                <w:pStyle w:val="NormalWeb"/>
                                <w:spacing w:before="86"/>
                                <w:ind w:left="360" w:hanging="360"/>
                                <w:textAlignment w:val="baseline"/>
                                <w:rPr>
                                  <w:sz w:val="14"/>
                                </w:rPr>
                              </w:pPr>
                              <w:r w:rsidRPr="0003307B">
                                <w:rPr>
                                  <w:rFonts w:asciiTheme="minorHAnsi" w:hAnsi="Calibri" w:cstheme="minorBidi"/>
                                  <w:color w:val="000000" w:themeColor="text1"/>
                                  <w:kern w:val="24"/>
                                  <w:szCs w:val="36"/>
                                </w:rPr>
                                <w:t>Benchmark (YCSB)</w:t>
                              </w:r>
                            </w:p>
                            <w:p w14:paraId="79DEE4F3" w14:textId="77777777" w:rsidR="00B24D58" w:rsidRPr="0003307B" w:rsidRDefault="00B24D58" w:rsidP="00982B0E">
                              <w:pPr>
                                <w:pStyle w:val="ListParagraph"/>
                                <w:numPr>
                                  <w:ilvl w:val="0"/>
                                  <w:numId w:val="30"/>
                                </w:numPr>
                                <w:textAlignment w:val="baseline"/>
                                <w:rPr>
                                  <w:rFonts w:eastAsia="Times New Roman"/>
                                  <w:sz w:val="18"/>
                                </w:rPr>
                              </w:pPr>
                              <w:r w:rsidRPr="0003307B">
                                <w:rPr>
                                  <w:rFonts w:asciiTheme="minorHAnsi" w:hAnsi="Calibri" w:cstheme="minorBidi"/>
                                  <w:color w:val="000000" w:themeColor="text1"/>
                                  <w:kern w:val="24"/>
                                  <w:sz w:val="18"/>
                                  <w:szCs w:val="28"/>
                                </w:rPr>
                                <w:t>90% read &amp; 10% insert workload, 20M (fits in DRAM) and 200M (fits in Flash) 1kB objects</w:t>
                              </w:r>
                            </w:p>
                            <w:p w14:paraId="77023AF4" w14:textId="77777777" w:rsidR="00B24D58" w:rsidRPr="0003307B" w:rsidRDefault="00B24D58" w:rsidP="00982B0E">
                              <w:pPr>
                                <w:pStyle w:val="ListParagraph"/>
                                <w:numPr>
                                  <w:ilvl w:val="0"/>
                                  <w:numId w:val="31"/>
                                </w:numPr>
                                <w:textAlignment w:val="baseline"/>
                                <w:rPr>
                                  <w:rFonts w:eastAsia="Times New Roman"/>
                                  <w:sz w:val="18"/>
                                </w:rPr>
                              </w:pPr>
                              <w:r w:rsidRPr="0003307B">
                                <w:rPr>
                                  <w:rFonts w:asciiTheme="minorHAnsi" w:hAnsi="Calibri" w:cstheme="minorBidi"/>
                                  <w:color w:val="000000" w:themeColor="text1"/>
                                  <w:kern w:val="24"/>
                                  <w:sz w:val="18"/>
                                  <w:szCs w:val="28"/>
                                </w:rPr>
                                <w:t>dual quad-core Intel Nehalem processors</w:t>
                              </w:r>
                            </w:p>
                            <w:p w14:paraId="2B9CAC6F" w14:textId="77777777" w:rsidR="00B24D58" w:rsidRPr="0003307B" w:rsidRDefault="00B24D58" w:rsidP="00982B0E">
                              <w:pPr>
                                <w:pStyle w:val="ListParagraph"/>
                                <w:numPr>
                                  <w:ilvl w:val="0"/>
                                  <w:numId w:val="32"/>
                                </w:numPr>
                                <w:textAlignment w:val="baseline"/>
                                <w:rPr>
                                  <w:rFonts w:eastAsia="Times New Roman"/>
                                  <w:sz w:val="18"/>
                                </w:rPr>
                              </w:pPr>
                              <w:r w:rsidRPr="0003307B">
                                <w:rPr>
                                  <w:rFonts w:asciiTheme="minorHAnsi" w:hAnsi="Calibri" w:cstheme="minorBidi"/>
                                  <w:color w:val="000000" w:themeColor="text1"/>
                                  <w:kern w:val="24"/>
                                  <w:sz w:val="18"/>
                                  <w:szCs w:val="28"/>
                                </w:rPr>
                                <w:t>64 GB of DRAM</w:t>
                              </w:r>
                            </w:p>
                            <w:p w14:paraId="348FF9AA" w14:textId="77777777" w:rsidR="00B24D58" w:rsidRPr="0003307B" w:rsidRDefault="00B24D58" w:rsidP="00982B0E">
                              <w:pPr>
                                <w:pStyle w:val="ListParagraph"/>
                                <w:numPr>
                                  <w:ilvl w:val="0"/>
                                  <w:numId w:val="33"/>
                                </w:numPr>
                                <w:textAlignment w:val="baseline"/>
                                <w:rPr>
                                  <w:rFonts w:eastAsia="Times New Roman"/>
                                  <w:sz w:val="18"/>
                                </w:rPr>
                              </w:pPr>
                              <w:r w:rsidRPr="0003307B">
                                <w:rPr>
                                  <w:rFonts w:asciiTheme="minorHAnsi" w:hAnsi="Calibri" w:cstheme="minorBidi"/>
                                  <w:color w:val="000000" w:themeColor="text1"/>
                                  <w:kern w:val="24"/>
                                  <w:sz w:val="18"/>
                                  <w:szCs w:val="28"/>
                                </w:rPr>
                                <w:t>1 TB of flash</w:t>
                              </w:r>
                            </w:p>
                          </w:txbxContent>
                        </wps:txbx>
                        <wps:bodyPr vert="horz" lIns="91440" tIns="0" rIns="91440" bIns="45720" rtlCol="0">
                          <a:normAutofit/>
                        </wps:bodyPr>
                      </wps:wsp>
                      <pic:pic xmlns:pic="http://schemas.openxmlformats.org/drawingml/2006/picture">
                        <pic:nvPicPr>
                          <pic:cNvPr id="61" name="table"/>
                          <pic:cNvPicPr>
                            <a:picLocks noChangeAspect="1"/>
                          </pic:cNvPicPr>
                        </pic:nvPicPr>
                        <pic:blipFill>
                          <a:blip r:embed="rId10"/>
                          <a:stretch>
                            <a:fillRect/>
                          </a:stretch>
                        </pic:blipFill>
                        <pic:spPr>
                          <a:xfrm>
                            <a:off x="14631" y="7315"/>
                            <a:ext cx="3964838" cy="1463040"/>
                          </a:xfrm>
                          <a:prstGeom prst="rect">
                            <a:avLst/>
                          </a:prstGeom>
                        </pic:spPr>
                      </pic:pic>
                      <wps:wsp>
                        <wps:cNvPr id="62" name="Content Placeholder 18"/>
                        <wps:cNvSpPr>
                          <a:spLocks noGrp="1"/>
                        </wps:cNvSpPr>
                        <wps:spPr>
                          <a:xfrm>
                            <a:off x="4462271" y="1784909"/>
                            <a:ext cx="4198724" cy="1769114"/>
                          </a:xfrm>
                          <a:prstGeom prst="rect">
                            <a:avLst/>
                          </a:prstGeom>
                        </wps:spPr>
                        <wps:txbx>
                          <w:txbxContent>
                            <w:p w14:paraId="7BEBADA9" w14:textId="77777777" w:rsidR="00B24D58" w:rsidRPr="0003307B" w:rsidRDefault="00B24D58" w:rsidP="00982B0E">
                              <w:pPr>
                                <w:pStyle w:val="NormalWeb"/>
                                <w:spacing w:before="86"/>
                                <w:ind w:left="360" w:hanging="360"/>
                                <w:textAlignment w:val="baseline"/>
                                <w:rPr>
                                  <w:sz w:val="14"/>
                                </w:rPr>
                              </w:pPr>
                              <w:r w:rsidRPr="0003307B">
                                <w:rPr>
                                  <w:rFonts w:asciiTheme="minorHAnsi" w:hAnsi="Calibri" w:cstheme="minorBidi"/>
                                  <w:color w:val="000000" w:themeColor="text1"/>
                                  <w:kern w:val="24"/>
                                  <w:szCs w:val="36"/>
                                </w:rPr>
                                <w:t>Benchmark (memslap)</w:t>
                              </w:r>
                            </w:p>
                            <w:p w14:paraId="1B72287A" w14:textId="77777777" w:rsidR="00B24D58" w:rsidRPr="0003307B" w:rsidRDefault="00B24D58" w:rsidP="00982B0E">
                              <w:pPr>
                                <w:pStyle w:val="ListParagraph"/>
                                <w:numPr>
                                  <w:ilvl w:val="0"/>
                                  <w:numId w:val="34"/>
                                </w:numPr>
                                <w:textAlignment w:val="baseline"/>
                                <w:rPr>
                                  <w:rFonts w:eastAsia="Times New Roman"/>
                                  <w:sz w:val="18"/>
                                </w:rPr>
                              </w:pPr>
                              <w:r w:rsidRPr="0003307B">
                                <w:rPr>
                                  <w:rFonts w:asciiTheme="minorHAnsi" w:hAnsi="Calibri" w:cstheme="minorBidi"/>
                                  <w:color w:val="000000" w:themeColor="text1"/>
                                  <w:kern w:val="24"/>
                                  <w:sz w:val="18"/>
                                  <w:szCs w:val="28"/>
                                </w:rPr>
                                <w:t>Random gets (95%) and puts (5%) to 1KB (avg) objects (35% DRAM miss rate)</w:t>
                              </w:r>
                            </w:p>
                            <w:p w14:paraId="0587A25F" w14:textId="77777777" w:rsidR="00B24D58" w:rsidRPr="0003307B" w:rsidRDefault="00B24D58" w:rsidP="00982B0E">
                              <w:pPr>
                                <w:pStyle w:val="ListParagraph"/>
                                <w:numPr>
                                  <w:ilvl w:val="0"/>
                                  <w:numId w:val="35"/>
                                </w:numPr>
                                <w:textAlignment w:val="baseline"/>
                                <w:rPr>
                                  <w:rFonts w:eastAsia="Times New Roman"/>
                                  <w:sz w:val="18"/>
                                </w:rPr>
                              </w:pPr>
                              <w:r w:rsidRPr="0003307B">
                                <w:rPr>
                                  <w:rFonts w:asciiTheme="minorHAnsi" w:hAnsi="Calibri" w:cstheme="minorBidi"/>
                                  <w:color w:val="000000" w:themeColor="text1"/>
                                  <w:kern w:val="24"/>
                                  <w:sz w:val="18"/>
                                  <w:szCs w:val="28"/>
                                </w:rPr>
                                <w:t>Dual Intel Westmere processors</w:t>
                              </w:r>
                            </w:p>
                            <w:p w14:paraId="3F6CC604" w14:textId="77777777" w:rsidR="00B24D58" w:rsidRPr="0003307B" w:rsidRDefault="00B24D58" w:rsidP="00982B0E">
                              <w:pPr>
                                <w:pStyle w:val="ListParagraph"/>
                                <w:numPr>
                                  <w:ilvl w:val="0"/>
                                  <w:numId w:val="36"/>
                                </w:numPr>
                                <w:textAlignment w:val="baseline"/>
                                <w:rPr>
                                  <w:rFonts w:eastAsia="Times New Roman"/>
                                  <w:sz w:val="18"/>
                                </w:rPr>
                              </w:pPr>
                              <w:r w:rsidRPr="0003307B">
                                <w:rPr>
                                  <w:rFonts w:asciiTheme="minorHAnsi" w:hAnsi="Calibri" w:cstheme="minorBidi"/>
                                  <w:color w:val="000000" w:themeColor="text1"/>
                                  <w:kern w:val="24"/>
                                  <w:sz w:val="18"/>
                                  <w:szCs w:val="28"/>
                                </w:rPr>
                                <w:t>64 GB of DRAM</w:t>
                              </w:r>
                            </w:p>
                            <w:p w14:paraId="4AF56770" w14:textId="77777777" w:rsidR="00B24D58" w:rsidRPr="0003307B" w:rsidRDefault="00B24D58" w:rsidP="00982B0E">
                              <w:pPr>
                                <w:pStyle w:val="ListParagraph"/>
                                <w:numPr>
                                  <w:ilvl w:val="0"/>
                                  <w:numId w:val="37"/>
                                </w:numPr>
                                <w:textAlignment w:val="baseline"/>
                                <w:rPr>
                                  <w:rFonts w:eastAsia="Times New Roman"/>
                                  <w:sz w:val="18"/>
                                </w:rPr>
                              </w:pPr>
                              <w:r w:rsidRPr="0003307B">
                                <w:rPr>
                                  <w:rFonts w:asciiTheme="minorHAnsi" w:hAnsi="Calibri" w:cstheme="minorBidi"/>
                                  <w:color w:val="000000" w:themeColor="text1"/>
                                  <w:kern w:val="24"/>
                                  <w:sz w:val="18"/>
                                  <w:szCs w:val="28"/>
                                </w:rPr>
                                <w:t>1 TB of flash</w:t>
                              </w:r>
                            </w:p>
                          </w:txbxContent>
                        </wps:txbx>
                        <wps:bodyPr vert="horz" lIns="91440" tIns="0" rIns="91440" bIns="45720" rtlCol="0">
                          <a:normAutofit/>
                        </wps:bodyPr>
                      </wps:wsp>
                      <pic:pic xmlns:pic="http://schemas.openxmlformats.org/drawingml/2006/picture">
                        <pic:nvPicPr>
                          <pic:cNvPr id="63" name="table"/>
                          <pic:cNvPicPr>
                            <a:picLocks noChangeAspect="1"/>
                          </pic:cNvPicPr>
                        </pic:nvPicPr>
                        <pic:blipFill>
                          <a:blip r:embed="rId11"/>
                          <a:stretch>
                            <a:fillRect/>
                          </a:stretch>
                        </pic:blipFill>
                        <pic:spPr>
                          <a:xfrm>
                            <a:off x="4308653" y="0"/>
                            <a:ext cx="3964838" cy="14557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22.15pt;margin-top:16pt;width:436.05pt;height:179.55pt;z-index:251662336;mso-width-relative:margin;mso-height-relative:margin" coordsize="8660995,35686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">
                <o:lock v:ext="edit" aspectratio="t"/>
                <v:shape id="table" o:spid="_x0000_s1028" type="#_x0000_t75" style="position:absolute;left:14631;top:7315;width:3964838;height:1463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W&#10;B/vEAAAA2wAAAA8AAABkcnMvZG93bnJldi54bWxEj9FqwkAURN8F/2G5gi+im0hNS+oqolh8qWDq&#10;B1yyt0lo9m7YXWP8+25B6OMwM2eY9XYwrejJ+caygnSRgCAurW64UnD9Os7fQPiArLG1TAoe5GG7&#10;GY/WmGt75wv1RahEhLDPUUEdQpdL6cuaDPqF7Yij922dwRClq6R2eI9w08plkmTSYMNxocaO9jWV&#10;P8XNKOjpddnp88vKfRzSYzabFYfq86HUdDLs3kEEGsJ/+Nk+aQVZCn9f4g+Qm1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jWB/vEAAAA2wAAAA8AAAAAAAAAAAAAAAAAnAIA&#10;AGRycy9kb3ducmV2LnhtbFBLBQYAAAAABAAEAPcAAACNAwAAAAA=&#10;">
                  <v:imagedata r:id="rId12" o:title=""/>
                  <v:path arrowok="t"/>
                </v:shape>
                <v:shape id="table" o:spid="_x0000_s1030" type="#_x0000_t75" style="position:absolute;left:4308653;width:3964838;height:14557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So&#10;YzfFAAAA2wAAAA8AAABkcnMvZG93bnJldi54bWxEj0FrwkAUhO+C/2F5BS9SN21BJLqKiK2CelBz&#10;6e2RfSap2bdhd43pv3cLBY/DzHzDzBadqUVLzleWFbyNEhDEudUVFwqy8+frBIQPyBpry6Tglzws&#10;5v3eDFNt73yk9hQKESHsU1RQhtCkUvq8JIN+ZBvi6F2sMxiidIXUDu8Rbmr5niRjabDiuFBiQ6uS&#10;8uvpZhT8fJvDDt2XWx+Ww0m22mf7dnNVavDSLacgAnXhGf5vb7WC8Qf8fYk/QM4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kqGM3xQAAANsAAAAPAAAAAAAAAAAAAAAAAJwC&#10;AABkcnMvZG93bnJldi54bWxQSwUGAAAAAAQABAD3AAAAjgMAAAAA&#10;">
                  <v:imagedata r:id="rId13" o:title=""/>
                  <v:path arrowok="t"/>
                </v:shape>
                <w10:wrap type="topAndBottom"/>
              </v:group>
            </w:pict>
          </mc:Fallback>
        </mc:AlternateContent>
      </w:r>
      <w:r w:rsidR="00560A8F">
        <w:pict w14:anchorId="1E5F7073">
          <v:rect id="_x0000_i1026" style="width:0;height:1.5pt" o:hralign="center" o:hrstd="t" o:hr="t" fillcolor="#a0a0a0" stroked="f"/>
        </w:pict>
      </w:r>
    </w:p>
    <w:p w14:paraId="5467C816" w14:textId="77777777" w:rsidR="00982B0E" w:rsidRDefault="00982B0E" w:rsidP="00982B0E">
      <w:pPr>
        <w:pStyle w:val="Heading4"/>
        <w:jc w:val="center"/>
      </w:pPr>
      <w:r>
        <w:t>Figure 1: Performance Benefits of FDF</w:t>
      </w:r>
    </w:p>
    <w:p w14:paraId="2C73D0E8" w14:textId="77777777" w:rsidR="00982B0E" w:rsidRDefault="00560A8F" w:rsidP="00982B0E">
      <w:pPr>
        <w:pStyle w:val="BodyText"/>
      </w:pPr>
      <w:r>
        <w:pict w14:anchorId="4E69A938">
          <v:rect id="_x0000_i1027" style="width:0;height:1.5pt" o:hralign="center" o:hrstd="t" o:hr="t" fillcolor="#a0a0a0" stroked="f"/>
        </w:pict>
      </w:r>
    </w:p>
    <w:p w14:paraId="722210BF" w14:textId="77777777" w:rsidR="00982B0E" w:rsidRDefault="00982B0E" w:rsidP="00982B0E">
      <w:pPr>
        <w:pStyle w:val="BodyText"/>
      </w:pPr>
    </w:p>
    <w:p w14:paraId="1FE95FA2" w14:textId="77777777" w:rsidR="00D939BB" w:rsidRDefault="00D939BB" w:rsidP="00D939BB">
      <w:pPr>
        <w:pStyle w:val="BodyText"/>
        <w:rPr>
          <w:lang w:bidi="en-US"/>
        </w:rPr>
      </w:pPr>
    </w:p>
    <w:p w14:paraId="57068139" w14:textId="77777777" w:rsidR="00D939BB" w:rsidRDefault="00D939BB" w:rsidP="00D939BB">
      <w:r>
        <w:t>Figure 2 shows the high level architecture of FDF.  FDF is a user-space operating environment that manages hardware resources (CPU, memory</w:t>
      </w:r>
      <w:r w:rsidR="005962CE">
        <w:t>, network</w:t>
      </w:r>
      <w:r>
        <w:t xml:space="preserve"> and storage) required for data access and p</w:t>
      </w:r>
      <w:r w:rsidR="005962CE">
        <w:t>rovides software interfaces for container, object and cluster management.  The main components of FDF are:</w:t>
      </w:r>
    </w:p>
    <w:p w14:paraId="2F984A77" w14:textId="77777777" w:rsidR="0003307B" w:rsidRDefault="0003307B" w:rsidP="00D939BB"/>
    <w:p w14:paraId="006D7A25" w14:textId="77777777" w:rsidR="00D939BB" w:rsidRPr="00171E3E"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Container</w:t>
      </w:r>
      <w:r w:rsidR="005962CE">
        <w:rPr>
          <w:rFonts w:ascii="Franklin Gothic Book" w:hAnsi="Franklin Gothic Book"/>
          <w:sz w:val="22"/>
          <w:szCs w:val="22"/>
        </w:rPr>
        <w:t xml:space="preserve"> Manager</w:t>
      </w:r>
    </w:p>
    <w:p w14:paraId="02F398CA" w14:textId="77777777" w:rsidR="00D939BB" w:rsidRPr="00171E3E"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FDF manages data using a “container” model</w:t>
      </w:r>
      <w:r>
        <w:rPr>
          <w:rFonts w:ascii="Franklin Gothic Book" w:hAnsi="Franklin Gothic Book"/>
          <w:sz w:val="22"/>
          <w:szCs w:val="22"/>
        </w:rPr>
        <w:t>.</w:t>
      </w:r>
    </w:p>
    <w:p w14:paraId="56392B77" w14:textId="77777777" w:rsidR="00D939BB" w:rsidRPr="00171E3E"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Containers are collections of objects</w:t>
      </w:r>
      <w:r>
        <w:rPr>
          <w:rFonts w:ascii="Franklin Gothic Book" w:hAnsi="Franklin Gothic Book"/>
          <w:sz w:val="22"/>
          <w:szCs w:val="22"/>
        </w:rPr>
        <w:t>.</w:t>
      </w:r>
    </w:p>
    <w:p w14:paraId="6A454E67" w14:textId="77777777" w:rsidR="00D939BB" w:rsidRPr="00171E3E"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Containers support various storage policies that determine how objects are located</w:t>
      </w:r>
      <w:r>
        <w:rPr>
          <w:rFonts w:ascii="Franklin Gothic Book" w:hAnsi="Franklin Gothic Book"/>
          <w:sz w:val="22"/>
          <w:szCs w:val="22"/>
        </w:rPr>
        <w:t xml:space="preserve"> and cached.</w:t>
      </w:r>
    </w:p>
    <w:p w14:paraId="7FDDB2A9" w14:textId="77777777" w:rsidR="00D939BB" w:rsidRPr="00171E3E" w:rsidRDefault="005962CE"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Object Manager</w:t>
      </w:r>
    </w:p>
    <w:p w14:paraId="771BF726" w14:textId="77777777" w:rsidR="00D939BB" w:rsidRPr="00171E3E"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FDF objects are subject to the policies of their owner containers</w:t>
      </w:r>
    </w:p>
    <w:p w14:paraId="06E57374" w14:textId="77777777" w:rsidR="00D939BB"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The FDF object manager implements the storage policies of the containers</w:t>
      </w:r>
    </w:p>
    <w:p w14:paraId="2B8AEC5A" w14:textId="77777777" w:rsidR="00D939BB"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object manager implements the Create/Replace/Update/Delete (CRUD) operations for objects.</w:t>
      </w:r>
    </w:p>
    <w:p w14:paraId="0B9A0FEA" w14:textId="77777777" w:rsidR="005962CE" w:rsidRDefault="005962CE" w:rsidP="005962CE">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Cluster Manager (roadmap item)</w:t>
      </w:r>
    </w:p>
    <w:p w14:paraId="306147F8" w14:textId="77777777" w:rsidR="005962CE" w:rsidRDefault="005962CE" w:rsidP="005962CE">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Manages cluster membership, replication, failover and recovery.</w:t>
      </w:r>
    </w:p>
    <w:p w14:paraId="1F12C545" w14:textId="77777777" w:rsidR="00D939BB"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Protocol Layer</w:t>
      </w:r>
    </w:p>
    <w:p w14:paraId="2E26A92E" w14:textId="77777777" w:rsidR="00D939BB"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FDF protocol layer implements the request/response logic that the upper layers (container, object and cluster managers) use to access the lower layers (DRAM cache, flash manager, replication subsystem, etc.).</w:t>
      </w:r>
    </w:p>
    <w:p w14:paraId="1C351DA2" w14:textId="77777777" w:rsidR="00D939BB"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DRAM Cache</w:t>
      </w:r>
    </w:p>
    <w:p w14:paraId="3CBE941D" w14:textId="77777777" w:rsidR="00D939BB"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DRAM cache holds recently accessed objects in fast main memory.</w:t>
      </w:r>
    </w:p>
    <w:p w14:paraId="7644E237" w14:textId="77777777" w:rsidR="00D939BB" w:rsidRPr="00171E3E" w:rsidRDefault="00D939BB"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Writes may be handled using a write-through or writeback policy, configurable per container.</w:t>
      </w:r>
    </w:p>
    <w:p w14:paraId="4BA75556" w14:textId="77777777" w:rsidR="00D939BB" w:rsidRPr="00171E3E" w:rsidRDefault="00D939BB" w:rsidP="00D939BB">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Flash Manager</w:t>
      </w:r>
    </w:p>
    <w:p w14:paraId="6D8199BC" w14:textId="77777777" w:rsidR="00D939BB"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The FDF flash manager is responsible for shard allocation, replication and recovery</w:t>
      </w:r>
    </w:p>
    <w:p w14:paraId="1FF3A4CE" w14:textId="77777777" w:rsidR="009A0C92" w:rsidRPr="009A0C92" w:rsidRDefault="009A0C92" w:rsidP="009A0C92">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Replication Layer (roadmap item)</w:t>
      </w:r>
    </w:p>
    <w:p w14:paraId="61062EB4" w14:textId="77777777" w:rsidR="00D939BB" w:rsidRDefault="00D939BB" w:rsidP="00D939BB">
      <w:pPr>
        <w:pStyle w:val="ColorfulList-Accent11"/>
        <w:numPr>
          <w:ilvl w:val="1"/>
          <w:numId w:val="24"/>
        </w:numPr>
        <w:spacing w:after="200"/>
        <w:rPr>
          <w:rFonts w:ascii="Franklin Gothic Book" w:hAnsi="Franklin Gothic Book"/>
          <w:sz w:val="22"/>
          <w:szCs w:val="22"/>
        </w:rPr>
      </w:pPr>
      <w:r w:rsidRPr="00171E3E">
        <w:rPr>
          <w:rFonts w:ascii="Franklin Gothic Book" w:hAnsi="Franklin Gothic Book"/>
          <w:sz w:val="22"/>
          <w:szCs w:val="22"/>
        </w:rPr>
        <w:t xml:space="preserve">FDF </w:t>
      </w:r>
      <w:r w:rsidR="009A0C92">
        <w:rPr>
          <w:rFonts w:ascii="Franklin Gothic Book" w:hAnsi="Franklin Gothic Book"/>
          <w:sz w:val="22"/>
          <w:szCs w:val="22"/>
        </w:rPr>
        <w:t xml:space="preserve">supports synchronous replication for high availability, </w:t>
      </w:r>
      <w:r w:rsidR="00B8604D">
        <w:rPr>
          <w:rFonts w:ascii="Franklin Gothic Book" w:hAnsi="Franklin Gothic Book"/>
          <w:sz w:val="22"/>
          <w:szCs w:val="22"/>
        </w:rPr>
        <w:t>providing automatic</w:t>
      </w:r>
      <w:r w:rsidR="009A0C92">
        <w:rPr>
          <w:rFonts w:ascii="Franklin Gothic Book" w:hAnsi="Franklin Gothic Book"/>
          <w:sz w:val="22"/>
          <w:szCs w:val="22"/>
        </w:rPr>
        <w:t xml:space="preserve"> failover and no data loss. </w:t>
      </w:r>
    </w:p>
    <w:p w14:paraId="453A8E40" w14:textId="77777777" w:rsidR="009A0C92" w:rsidRDefault="009A0C92" w:rsidP="00D939BB">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Recovery of a failed node is automatic with highly optimized data transfer.</w:t>
      </w:r>
    </w:p>
    <w:p w14:paraId="72700570" w14:textId="77777777" w:rsidR="009A0C92" w:rsidRDefault="009A0C92" w:rsidP="009A0C92">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Elasticity Module (roadmap item)</w:t>
      </w:r>
    </w:p>
    <w:p w14:paraId="4E8D91DF" w14:textId="77777777" w:rsidR="009A0C92" w:rsidRDefault="009A0C92" w:rsidP="009A0C92">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FDF elasticity module implements automatic sharding for seamlessly expanding (or shrinking) the number of nodes serving particular containers.</w:t>
      </w:r>
    </w:p>
    <w:p w14:paraId="2821FF57" w14:textId="77777777" w:rsidR="009A0C92" w:rsidRDefault="009A0C92" w:rsidP="009A0C92">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Messaging Subsystem and Transport Layers</w:t>
      </w:r>
    </w:p>
    <w:p w14:paraId="3B4D7297" w14:textId="77777777" w:rsidR="00BD221A" w:rsidRDefault="00BD221A" w:rsidP="00BD221A">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The FDF messaging service provides high-speed, robust communications for inter-node FDF messages, remote object access, replication and sharding.</w:t>
      </w:r>
    </w:p>
    <w:p w14:paraId="2531D75C" w14:textId="77777777" w:rsidR="00BD221A" w:rsidRDefault="00BD221A" w:rsidP="00BD221A">
      <w:pPr>
        <w:pStyle w:val="ColorfulList-Accent11"/>
        <w:numPr>
          <w:ilvl w:val="0"/>
          <w:numId w:val="24"/>
        </w:numPr>
        <w:spacing w:after="200"/>
        <w:rPr>
          <w:rFonts w:ascii="Franklin Gothic Book" w:hAnsi="Franklin Gothic Book"/>
          <w:sz w:val="22"/>
          <w:szCs w:val="22"/>
        </w:rPr>
      </w:pPr>
      <w:r>
        <w:rPr>
          <w:rFonts w:ascii="Franklin Gothic Book" w:hAnsi="Franklin Gothic Book"/>
          <w:sz w:val="22"/>
          <w:szCs w:val="22"/>
        </w:rPr>
        <w:t>Threading Module (roadmap item)</w:t>
      </w:r>
    </w:p>
    <w:p w14:paraId="041FA95C" w14:textId="77777777" w:rsidR="00D939BB" w:rsidRPr="00171E3E" w:rsidRDefault="00BD221A" w:rsidP="00BD221A">
      <w:pPr>
        <w:pStyle w:val="ColorfulList-Accent11"/>
        <w:numPr>
          <w:ilvl w:val="1"/>
          <w:numId w:val="24"/>
        </w:numPr>
        <w:spacing w:after="200"/>
        <w:rPr>
          <w:rFonts w:ascii="Franklin Gothic Book" w:hAnsi="Franklin Gothic Book"/>
          <w:sz w:val="22"/>
          <w:szCs w:val="22"/>
        </w:rPr>
      </w:pPr>
      <w:r>
        <w:rPr>
          <w:rFonts w:ascii="Franklin Gothic Book" w:hAnsi="Franklin Gothic Book"/>
          <w:sz w:val="22"/>
          <w:szCs w:val="22"/>
        </w:rPr>
        <w:t xml:space="preserve">In addition </w:t>
      </w:r>
      <w:r w:rsidR="00B8604D">
        <w:rPr>
          <w:rFonts w:ascii="Franklin Gothic Book" w:hAnsi="Franklin Gothic Book"/>
          <w:sz w:val="22"/>
          <w:szCs w:val="22"/>
        </w:rPr>
        <w:t xml:space="preserve">to </w:t>
      </w:r>
      <w:r w:rsidR="00B8604D" w:rsidRPr="00171E3E">
        <w:rPr>
          <w:rFonts w:ascii="Franklin Gothic Book" w:hAnsi="Franklin Gothic Book"/>
          <w:sz w:val="22"/>
          <w:szCs w:val="22"/>
        </w:rPr>
        <w:t>pthreads</w:t>
      </w:r>
      <w:r>
        <w:rPr>
          <w:rFonts w:ascii="Franklin Gothic Book" w:hAnsi="Franklin Gothic Book"/>
          <w:sz w:val="22"/>
          <w:szCs w:val="22"/>
        </w:rPr>
        <w:t>, FDF offers an optional user-mode lightweight threading module that maximizes concurrency by minimizing operating system calls.</w:t>
      </w:r>
    </w:p>
    <w:p w14:paraId="4DB0E618" w14:textId="77777777" w:rsidR="00D939BB" w:rsidRDefault="00D939BB" w:rsidP="00D939BB">
      <w:pPr>
        <w:pStyle w:val="BodyText"/>
      </w:pPr>
      <w:r w:rsidRPr="00D4670A">
        <w:rPr>
          <w:noProof/>
        </w:rPr>
        <mc:AlternateContent>
          <mc:Choice Requires="wpg">
            <w:drawing>
              <wp:anchor distT="0" distB="0" distL="114300" distR="114300" simplePos="0" relativeHeight="251664384" behindDoc="0" locked="0" layoutInCell="1" allowOverlap="1" wp14:anchorId="468DA116" wp14:editId="4269975E">
                <wp:simplePos x="0" y="0"/>
                <wp:positionH relativeFrom="column">
                  <wp:posOffset>486410</wp:posOffset>
                </wp:positionH>
                <wp:positionV relativeFrom="paragraph">
                  <wp:posOffset>197485</wp:posOffset>
                </wp:positionV>
                <wp:extent cx="4873625" cy="2353310"/>
                <wp:effectExtent l="57150" t="19050" r="79375" b="104140"/>
                <wp:wrapTopAndBottom/>
                <wp:docPr id="47" name="Group 2"/>
                <wp:cNvGraphicFramePr/>
                <a:graphic xmlns:a="http://schemas.openxmlformats.org/drawingml/2006/main">
                  <a:graphicData uri="http://schemas.microsoft.com/office/word/2010/wordprocessingGroup">
                    <wpg:wgp>
                      <wpg:cNvGrpSpPr/>
                      <wpg:grpSpPr>
                        <a:xfrm>
                          <a:off x="0" y="0"/>
                          <a:ext cx="4873625" cy="2353310"/>
                          <a:chOff x="0" y="0"/>
                          <a:chExt cx="5612032" cy="2800350"/>
                        </a:xfrm>
                      </wpg:grpSpPr>
                      <wps:wsp>
                        <wps:cNvPr id="48" name="Rectangle 48"/>
                        <wps:cNvSpPr/>
                        <wps:spPr>
                          <a:xfrm>
                            <a:off x="0" y="0"/>
                            <a:ext cx="1905000"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39D53ACC" w14:textId="77777777" w:rsidR="00B24D58" w:rsidRDefault="00B24D58" w:rsidP="00D939BB">
                              <w:pPr>
                                <w:pStyle w:val="NormalWeb"/>
                                <w:jc w:val="center"/>
                              </w:pPr>
                              <w:r>
                                <w:rPr>
                                  <w:rFonts w:asciiTheme="minorHAnsi" w:hAnsi="Calibri" w:cstheme="minorBidi"/>
                                  <w:color w:val="FFFFFF" w:themeColor="light1"/>
                                  <w:kern w:val="24"/>
                                </w:rPr>
                                <w:t>Container Mgt</w:t>
                              </w:r>
                            </w:p>
                            <w:p w14:paraId="443D6AB1" w14:textId="77777777" w:rsidR="00B24D58" w:rsidRDefault="00B24D58" w:rsidP="00D939BB">
                              <w:pPr>
                                <w:pStyle w:val="NormalWeb"/>
                                <w:jc w:val="center"/>
                              </w:pPr>
                              <w:r>
                                <w:rPr>
                                  <w:rFonts w:asciiTheme="minorHAnsi" w:hAnsi="Calibri" w:cstheme="minorBidi"/>
                                  <w:color w:val="FFFFFF" w:themeColor="light1"/>
                                  <w:kern w:val="24"/>
                                  <w:szCs w:val="22"/>
                                </w:rPr>
                                <w:t>Naming, create, open, delete</w:t>
                              </w:r>
                            </w:p>
                          </w:txbxContent>
                        </wps:txbx>
                        <wps:bodyPr rtlCol="0" anchor="ctr"/>
                      </wps:wsp>
                      <wps:wsp>
                        <wps:cNvPr id="49" name="Rectangle 49"/>
                        <wps:cNvSpPr/>
                        <wps:spPr>
                          <a:xfrm>
                            <a:off x="0" y="577850"/>
                            <a:ext cx="5612027" cy="66675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52B589C4" w14:textId="77777777" w:rsidR="00B24D58" w:rsidRDefault="00B24D58" w:rsidP="00D939BB">
                              <w:pPr>
                                <w:pStyle w:val="NormalWeb"/>
                                <w:jc w:val="center"/>
                              </w:pPr>
                              <w:r>
                                <w:rPr>
                                  <w:rFonts w:asciiTheme="minorHAnsi" w:hAnsi="Calibri" w:cstheme="minorBidi"/>
                                  <w:color w:val="FFFFFF" w:themeColor="light1"/>
                                  <w:kern w:val="24"/>
                                </w:rPr>
                                <w:t>FDF Protocol Layer</w:t>
                              </w:r>
                            </w:p>
                          </w:txbxContent>
                        </wps:txbx>
                        <wps:bodyPr rtlCol="0" anchor="ctr"/>
                      </wps:wsp>
                      <wps:wsp>
                        <wps:cNvPr id="50" name="Rectangle 50"/>
                        <wps:cNvSpPr/>
                        <wps:spPr>
                          <a:xfrm>
                            <a:off x="1956486" y="0"/>
                            <a:ext cx="1853514"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6C9CC841" w14:textId="77777777" w:rsidR="00B24D58" w:rsidRDefault="00B24D58" w:rsidP="00D939BB">
                              <w:pPr>
                                <w:pStyle w:val="NormalWeb"/>
                                <w:jc w:val="center"/>
                              </w:pPr>
                              <w:r>
                                <w:rPr>
                                  <w:rFonts w:asciiTheme="minorHAnsi" w:hAnsi="Calibri" w:cstheme="minorBidi"/>
                                  <w:color w:val="FFFFFF" w:themeColor="light1"/>
                                  <w:kern w:val="24"/>
                                </w:rPr>
                                <w:t>Object Mgt</w:t>
                              </w:r>
                            </w:p>
                            <w:p w14:paraId="55BB504F" w14:textId="77777777" w:rsidR="00B24D58" w:rsidRDefault="00B24D58" w:rsidP="00D939BB">
                              <w:pPr>
                                <w:pStyle w:val="NormalWeb"/>
                                <w:jc w:val="center"/>
                              </w:pPr>
                              <w:r>
                                <w:rPr>
                                  <w:rFonts w:asciiTheme="minorHAnsi" w:hAnsi="Calibri" w:cstheme="minorBidi"/>
                                  <w:color w:val="FFFFFF" w:themeColor="light1"/>
                                  <w:kern w:val="24"/>
                                </w:rPr>
                                <w:t xml:space="preserve">Naming, create, delete, </w:t>
                              </w:r>
                            </w:p>
                          </w:txbxContent>
                        </wps:txbx>
                        <wps:bodyPr rtlCol="0" anchor="ctr"/>
                      </wps:wsp>
                      <wps:wsp>
                        <wps:cNvPr id="51" name="Rectangle 51"/>
                        <wps:cNvSpPr/>
                        <wps:spPr>
                          <a:xfrm>
                            <a:off x="3861491" y="0"/>
                            <a:ext cx="1750541"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6B211459" w14:textId="77777777" w:rsidR="00B24D58" w:rsidRDefault="00B24D58" w:rsidP="00D939BB">
                              <w:pPr>
                                <w:pStyle w:val="NormalWeb"/>
                                <w:jc w:val="center"/>
                              </w:pPr>
                              <w:r>
                                <w:rPr>
                                  <w:rFonts w:asciiTheme="minorHAnsi" w:hAnsi="Calibri" w:cstheme="minorBidi"/>
                                  <w:color w:val="FFFFFF" w:themeColor="light1"/>
                                  <w:kern w:val="24"/>
                                </w:rPr>
                                <w:t>Cluster Mgt</w:t>
                              </w:r>
                            </w:p>
                            <w:p w14:paraId="6F16967C" w14:textId="77777777" w:rsidR="00B24D58" w:rsidRDefault="00B24D58" w:rsidP="00D939BB">
                              <w:pPr>
                                <w:pStyle w:val="NormalWeb"/>
                                <w:jc w:val="center"/>
                              </w:pPr>
                              <w:r>
                                <w:rPr>
                                  <w:rFonts w:asciiTheme="minorHAnsi" w:hAnsi="Calibri" w:cstheme="minorBidi"/>
                                  <w:color w:val="FFFFFF" w:themeColor="light1"/>
                                  <w:kern w:val="24"/>
                                </w:rPr>
                                <w:t>Naming, configure</w:t>
                              </w:r>
                            </w:p>
                          </w:txbxContent>
                        </wps:txbx>
                        <wps:bodyPr rtlCol="0" anchor="ctr"/>
                      </wps:wsp>
                      <wps:wsp>
                        <wps:cNvPr id="52" name="Rectangle 52"/>
                        <wps:cNvSpPr/>
                        <wps:spPr>
                          <a:xfrm>
                            <a:off x="0" y="1289050"/>
                            <a:ext cx="720811"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750A914A" w14:textId="77777777" w:rsidR="00B24D58" w:rsidRDefault="00B24D58" w:rsidP="00D939BB">
                              <w:pPr>
                                <w:pStyle w:val="NormalWeb"/>
                                <w:jc w:val="center"/>
                                <w:rPr>
                                  <w:rFonts w:asciiTheme="minorHAnsi" w:hAnsi="Calibri" w:cstheme="minorBidi"/>
                                  <w:color w:val="FFFFFF" w:themeColor="light1"/>
                                  <w:kern w:val="24"/>
                                  <w:szCs w:val="22"/>
                                </w:rPr>
                              </w:pPr>
                              <w:r>
                                <w:rPr>
                                  <w:rFonts w:asciiTheme="minorHAnsi" w:hAnsi="Calibri" w:cstheme="minorBidi"/>
                                  <w:color w:val="FFFFFF" w:themeColor="light1"/>
                                  <w:kern w:val="24"/>
                                  <w:szCs w:val="22"/>
                                </w:rPr>
                                <w:t>DRAM</w:t>
                              </w:r>
                            </w:p>
                            <w:p w14:paraId="3174A717" w14:textId="77777777" w:rsidR="00B24D58" w:rsidRDefault="00B24D58" w:rsidP="00D939BB">
                              <w:pPr>
                                <w:pStyle w:val="NormalWeb"/>
                                <w:jc w:val="center"/>
                              </w:pPr>
                              <w:r>
                                <w:rPr>
                                  <w:rFonts w:asciiTheme="minorHAnsi" w:hAnsi="Calibri" w:cstheme="minorBidi"/>
                                  <w:color w:val="FFFFFF" w:themeColor="light1"/>
                                  <w:kern w:val="24"/>
                                  <w:szCs w:val="22"/>
                                </w:rPr>
                                <w:t>Cache</w:t>
                              </w:r>
                            </w:p>
                          </w:txbxContent>
                        </wps:txbx>
                        <wps:bodyPr rtlCol="0" anchor="ctr"/>
                      </wps:wsp>
                      <wps:wsp>
                        <wps:cNvPr id="53" name="Rectangle 53"/>
                        <wps:cNvSpPr/>
                        <wps:spPr>
                          <a:xfrm>
                            <a:off x="772302" y="1289050"/>
                            <a:ext cx="2059459"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653EAC75" w14:textId="77777777" w:rsidR="00B24D58" w:rsidRDefault="00B24D58" w:rsidP="00D939BB">
                              <w:pPr>
                                <w:pStyle w:val="NormalWeb"/>
                                <w:jc w:val="center"/>
                              </w:pPr>
                              <w:r>
                                <w:rPr>
                                  <w:rFonts w:asciiTheme="minorHAnsi" w:hAnsi="Calibri" w:cstheme="minorBidi"/>
                                  <w:color w:val="FFFFFF" w:themeColor="light1"/>
                                  <w:kern w:val="24"/>
                                </w:rPr>
                                <w:t>Flash Manager</w:t>
                              </w:r>
                            </w:p>
                          </w:txbxContent>
                        </wps:txbx>
                        <wps:bodyPr rtlCol="0" anchor="ctr"/>
                      </wps:wsp>
                      <wps:wsp>
                        <wps:cNvPr id="54" name="Rectangle 54"/>
                        <wps:cNvSpPr/>
                        <wps:spPr>
                          <a:xfrm>
                            <a:off x="2883243" y="1289050"/>
                            <a:ext cx="875270"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1427AADC" w14:textId="77777777" w:rsidR="00B24D58" w:rsidRPr="00815AFB" w:rsidRDefault="00B24D58" w:rsidP="00D939BB">
                              <w:pPr>
                                <w:pStyle w:val="NormalWeb"/>
                                <w:jc w:val="center"/>
                                <w:rPr>
                                  <w:sz w:val="18"/>
                                </w:rPr>
                              </w:pPr>
                              <w:r w:rsidRPr="00815AFB">
                                <w:rPr>
                                  <w:rFonts w:asciiTheme="minorHAnsi" w:hAnsi="Calibri" w:cstheme="minorBidi"/>
                                  <w:color w:val="FFFFFF" w:themeColor="light1"/>
                                  <w:kern w:val="24"/>
                                  <w:sz w:val="18"/>
                                  <w:szCs w:val="21"/>
                                </w:rPr>
                                <w:t>Replication</w:t>
                              </w:r>
                            </w:p>
                          </w:txbxContent>
                        </wps:txbx>
                        <wps:bodyPr rtlCol="0" anchor="ctr"/>
                      </wps:wsp>
                      <wps:wsp>
                        <wps:cNvPr id="55" name="Rectangle 55"/>
                        <wps:cNvSpPr/>
                        <wps:spPr>
                          <a:xfrm>
                            <a:off x="3810000" y="1289050"/>
                            <a:ext cx="875270"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369B929F" w14:textId="77777777" w:rsidR="00B24D58" w:rsidRDefault="00B24D58" w:rsidP="00D939BB">
                              <w:pPr>
                                <w:pStyle w:val="NormalWeb"/>
                                <w:jc w:val="center"/>
                              </w:pPr>
                              <w:r>
                                <w:rPr>
                                  <w:rFonts w:asciiTheme="minorHAnsi" w:hAnsi="Calibri" w:cstheme="minorBidi"/>
                                  <w:color w:val="FFFFFF" w:themeColor="light1"/>
                                  <w:kern w:val="24"/>
                                  <w:szCs w:val="22"/>
                                </w:rPr>
                                <w:t>Elasticity Module</w:t>
                              </w:r>
                            </w:p>
                          </w:txbxContent>
                        </wps:txbx>
                        <wps:bodyPr rtlCol="0" anchor="ctr"/>
                      </wps:wsp>
                      <wps:wsp>
                        <wps:cNvPr id="56" name="Rectangle 56"/>
                        <wps:cNvSpPr/>
                        <wps:spPr>
                          <a:xfrm>
                            <a:off x="2883248" y="1866901"/>
                            <a:ext cx="1802027" cy="4445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0F234281" w14:textId="77777777" w:rsidR="00B24D58" w:rsidRPr="008C61A3" w:rsidRDefault="00B24D58" w:rsidP="00D939BB">
                              <w:pPr>
                                <w:pStyle w:val="NormalWeb"/>
                                <w:jc w:val="center"/>
                                <w:rPr>
                                  <w:sz w:val="20"/>
                                </w:rPr>
                              </w:pPr>
                              <w:r w:rsidRPr="008C61A3">
                                <w:rPr>
                                  <w:rFonts w:asciiTheme="minorHAnsi" w:hAnsi="Calibri" w:cstheme="minorBidi"/>
                                  <w:color w:val="FFFFFF" w:themeColor="light1"/>
                                  <w:kern w:val="24"/>
                                  <w:sz w:val="20"/>
                                </w:rPr>
                                <w:t>Messaging Subsystem</w:t>
                              </w:r>
                            </w:p>
                            <w:p w14:paraId="56BB076F" w14:textId="77777777" w:rsidR="00B24D58" w:rsidRPr="008C61A3" w:rsidRDefault="00B24D58" w:rsidP="00D939BB">
                              <w:pPr>
                                <w:pStyle w:val="NormalWeb"/>
                                <w:jc w:val="center"/>
                                <w:rPr>
                                  <w:sz w:val="20"/>
                                </w:rPr>
                              </w:pPr>
                              <w:r w:rsidRPr="008C61A3">
                                <w:rPr>
                                  <w:rFonts w:asciiTheme="minorHAnsi" w:hAnsi="Calibri" w:cstheme="minorBidi"/>
                                  <w:color w:val="FFFFFF" w:themeColor="light1"/>
                                  <w:kern w:val="24"/>
                                  <w:sz w:val="20"/>
                                </w:rPr>
                                <w:t>Connect, send, receive</w:t>
                              </w:r>
                            </w:p>
                          </w:txbxContent>
                        </wps:txbx>
                        <wps:bodyPr rtlCol="0" anchor="ctr"/>
                      </wps:wsp>
                      <wps:wsp>
                        <wps:cNvPr id="57" name="Rectangle 57"/>
                        <wps:cNvSpPr/>
                        <wps:spPr>
                          <a:xfrm>
                            <a:off x="2883248" y="2355850"/>
                            <a:ext cx="1802027" cy="4445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3C00BEC0" w14:textId="77777777" w:rsidR="00B24D58" w:rsidRDefault="00B24D58" w:rsidP="00D939BB">
                              <w:pPr>
                                <w:pStyle w:val="NormalWeb"/>
                                <w:jc w:val="center"/>
                              </w:pPr>
                              <w:r>
                                <w:rPr>
                                  <w:rFonts w:asciiTheme="minorHAnsi" w:hAnsi="Calibri" w:cstheme="minorBidi"/>
                                  <w:color w:val="FFFFFF" w:themeColor="light1"/>
                                  <w:kern w:val="24"/>
                                </w:rPr>
                                <w:t>Transport Layer</w:t>
                              </w:r>
                            </w:p>
                          </w:txbxContent>
                        </wps:txbx>
                        <wps:bodyPr rtlCol="0" anchor="ctr"/>
                      </wps:wsp>
                      <wps:wsp>
                        <wps:cNvPr id="58" name="Rectangle 58"/>
                        <wps:cNvSpPr/>
                        <wps:spPr>
                          <a:xfrm>
                            <a:off x="4740183" y="1284767"/>
                            <a:ext cx="871844" cy="533400"/>
                          </a:xfrm>
                          <a:prstGeom prst="rect">
                            <a:avLst/>
                          </a:prstGeom>
                          <a:solidFill>
                            <a:srgbClr val="4F81BD"/>
                          </a:solidFill>
                        </wps:spPr>
                        <wps:style>
                          <a:lnRef idx="1">
                            <a:schemeClr val="accent1"/>
                          </a:lnRef>
                          <a:fillRef idx="3">
                            <a:schemeClr val="accent1"/>
                          </a:fillRef>
                          <a:effectRef idx="2">
                            <a:schemeClr val="accent1"/>
                          </a:effectRef>
                          <a:fontRef idx="minor">
                            <a:schemeClr val="lt1"/>
                          </a:fontRef>
                        </wps:style>
                        <wps:txbx>
                          <w:txbxContent>
                            <w:p w14:paraId="0E0B6DD2" w14:textId="77777777" w:rsidR="00B24D58" w:rsidRDefault="00B24D58" w:rsidP="00D939BB">
                              <w:pPr>
                                <w:pStyle w:val="NormalWeb"/>
                                <w:jc w:val="center"/>
                              </w:pPr>
                              <w:r>
                                <w:rPr>
                                  <w:rFonts w:asciiTheme="minorHAnsi" w:hAnsi="Calibri" w:cstheme="minorBidi"/>
                                  <w:color w:val="FFFFFF" w:themeColor="light1"/>
                                  <w:kern w:val="24"/>
                                  <w:sz w:val="18"/>
                                  <w:szCs w:val="18"/>
                                </w:rPr>
                                <w:t>Threading</w:t>
                              </w:r>
                            </w:p>
                            <w:p w14:paraId="6780C92F" w14:textId="77777777" w:rsidR="00B24D58" w:rsidRDefault="00B24D58" w:rsidP="00D939BB">
                              <w:pPr>
                                <w:pStyle w:val="NormalWeb"/>
                                <w:jc w:val="center"/>
                              </w:pPr>
                              <w:r>
                                <w:rPr>
                                  <w:rFonts w:asciiTheme="minorHAnsi" w:hAnsi="Calibri" w:cstheme="minorBidi"/>
                                  <w:color w:val="FFFFFF" w:themeColor="light1"/>
                                  <w:kern w:val="24"/>
                                  <w:sz w:val="18"/>
                                  <w:szCs w:val="18"/>
                                </w:rPr>
                                <w:t>Module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2" o:spid="_x0000_s1031" style="position:absolute;margin-left:38.3pt;margin-top:15.55pt;width:383.75pt;height:185.3pt;z-index:251664384;mso-width-relative:margin;mso-height-relative:margin" coordsize="5612032,280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">
                <v:rect id="Rectangle 48" o:spid="_x0000_s1032" style="position:absolute;width:19050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rYqwAAA&#10;ANsAAAAPAAAAZHJzL2Rvd25yZXYueG1sRE/LisIwFN0P+A/hCrMZNFXqg2oURxBmMzA+PuDSXNvQ&#10;5qY0qa1/P1kILg/nvd0PthYPar1xrGA2TUAQ504bLhTcrqfJGoQPyBprx6TgSR72u9HHFjPtej7T&#10;4xIKEUPYZ6igDKHJpPR5SRb91DXEkbu71mKIsC2kbrGP4baW8yRZSouGY0OJDR1LyqtLZxV8c9f/&#10;Hc1i8XtIK5NW827V3b+U+hwPhw2IQEN4i1/uH60gjWPjl/gD5O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QrYqwAAAANsAAAAPAAAAAAAAAAAAAAAAAJcCAABkcnMvZG93bnJl&#10;di54bWxQSwUGAAAAAAQABAD1AAAAhAMAAAAA&#10;" fillcolor="#4f81bd" strokecolor="#4579b8 [3044]">
                  <v:shadow on="t" opacity="22937f" mv:blur="40000f" origin=",.5" offset="0,23000emu"/>
                  <v:textbox>
                    <w:txbxContent>
                      <w:p w14:paraId="43816F7E" w14:textId="77777777" w:rsidR="00B0628F" w:rsidRDefault="00B0628F" w:rsidP="00D939BB">
                        <w:pPr>
                          <w:pStyle w:val="NormalWeb"/>
                          <w:jc w:val="center"/>
                        </w:pPr>
                        <w:r>
                          <w:rPr>
                            <w:rFonts w:asciiTheme="minorHAnsi" w:hAnsi="Calibri" w:cstheme="minorBidi"/>
                            <w:color w:val="FFFFFF" w:themeColor="light1"/>
                            <w:kern w:val="24"/>
                          </w:rPr>
                          <w:t xml:space="preserve">Container </w:t>
                        </w:r>
                        <w:proofErr w:type="spellStart"/>
                        <w:r>
                          <w:rPr>
                            <w:rFonts w:asciiTheme="minorHAnsi" w:hAnsi="Calibri" w:cstheme="minorBidi"/>
                            <w:color w:val="FFFFFF" w:themeColor="light1"/>
                            <w:kern w:val="24"/>
                          </w:rPr>
                          <w:t>Mgt</w:t>
                        </w:r>
                        <w:proofErr w:type="spellEnd"/>
                      </w:p>
                      <w:p w14:paraId="579F1B33" w14:textId="77777777" w:rsidR="00B0628F" w:rsidRDefault="00B0628F" w:rsidP="00D939BB">
                        <w:pPr>
                          <w:pStyle w:val="NormalWeb"/>
                          <w:jc w:val="center"/>
                        </w:pPr>
                        <w:r>
                          <w:rPr>
                            <w:rFonts w:asciiTheme="minorHAnsi" w:hAnsi="Calibri" w:cstheme="minorBidi"/>
                            <w:color w:val="FFFFFF" w:themeColor="light1"/>
                            <w:kern w:val="24"/>
                            <w:szCs w:val="22"/>
                          </w:rPr>
                          <w:t>Naming, create, open, delete</w:t>
                        </w:r>
                      </w:p>
                    </w:txbxContent>
                  </v:textbox>
                </v:rect>
                <v:rect id="Rectangle 49" o:spid="_x0000_s1033" style="position:absolute;top:577850;width:5612027;height:666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DhOxxAAA&#10;ANsAAAAPAAAAZHJzL2Rvd25yZXYueG1sRI/dasJAFITvC77DcoTelLpRorbRVaxQ8KbgTx/gkD0m&#10;S7JnQ3Zj4tu7BaGXw8x8w6y3g63FjVpvHCuYThIQxLnThgsFv5fv9w8QPiBrrB2Tgjt52G5GL2vM&#10;tOv5RLdzKESEsM9QQRlCk0np85Is+olriKN3da3FEGVbSN1iH+G2lrMkWUiLhuNCiQ3tS8qrc2cV&#10;fHHXH/dmPv/ZpZVJq1m37K5vSr2Oh90KRKAh/Ief7YNWkH7C35f4A+T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4TscQAAADbAAAADwAAAAAAAAAAAAAAAACXAgAAZHJzL2Rv&#10;d25yZXYueG1sUEsFBgAAAAAEAAQA9QAAAIgDAAAAAA==&#10;" fillcolor="#4f81bd" strokecolor="#4579b8 [3044]">
                  <v:shadow on="t" opacity="22937f" mv:blur="40000f" origin=",.5" offset="0,23000emu"/>
                  <v:textbox>
                    <w:txbxContent>
                      <w:p w14:paraId="65D96CC6" w14:textId="77777777" w:rsidR="00B0628F" w:rsidRDefault="00B0628F" w:rsidP="00D939BB">
                        <w:pPr>
                          <w:pStyle w:val="NormalWeb"/>
                          <w:jc w:val="center"/>
                        </w:pPr>
                        <w:r>
                          <w:rPr>
                            <w:rFonts w:asciiTheme="minorHAnsi" w:hAnsi="Calibri" w:cstheme="minorBidi"/>
                            <w:color w:val="FFFFFF" w:themeColor="light1"/>
                            <w:kern w:val="24"/>
                          </w:rPr>
                          <w:t>FDF Protocol Layer</w:t>
                        </w:r>
                      </w:p>
                    </w:txbxContent>
                  </v:textbox>
                </v:rect>
                <v:rect id="Rectangle 50" o:spid="_x0000_s1034" style="position:absolute;left:1956486;width:1853514;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SzxwAAA&#10;ANsAAAAPAAAAZHJzL2Rvd25yZXYueG1sRE/LisIwFN0P+A/hCrMZNFWsSjWKIwizGRgfH3Bprm1o&#10;c1Oa1Na/nywEl4fz3u4HW4sHtd44VjCbJiCIc6cNFwpu19NkDcIHZI21Y1LwJA/73ehji5l2PZ/p&#10;cQmFiCHsM1RQhtBkUvq8JIt+6hriyN1dazFE2BZSt9jHcFvLeZIspUXDsaHEho4l5dWlswq+uev/&#10;jiZNfw+Lyiyqebfq7l9KfY6HwwZEoCG8xS/3j1aQxvXxS/wBc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7SzxwAAAANsAAAAPAAAAAAAAAAAAAAAAAJcCAABkcnMvZG93bnJl&#10;di54bWxQSwUGAAAAAAQABAD1AAAAhAMAAAAA&#10;" fillcolor="#4f81bd" strokecolor="#4579b8 [3044]">
                  <v:shadow on="t" opacity="22937f" mv:blur="40000f" origin=",.5" offset="0,23000emu"/>
                  <v:textbox>
                    <w:txbxContent>
                      <w:p w14:paraId="5BBDBDDD" w14:textId="77777777" w:rsidR="00B0628F" w:rsidRDefault="00B0628F" w:rsidP="00D939BB">
                        <w:pPr>
                          <w:pStyle w:val="NormalWeb"/>
                          <w:jc w:val="center"/>
                        </w:pPr>
                        <w:r>
                          <w:rPr>
                            <w:rFonts w:asciiTheme="minorHAnsi" w:hAnsi="Calibri" w:cstheme="minorBidi"/>
                            <w:color w:val="FFFFFF" w:themeColor="light1"/>
                            <w:kern w:val="24"/>
                          </w:rPr>
                          <w:t xml:space="preserve">Object </w:t>
                        </w:r>
                        <w:proofErr w:type="spellStart"/>
                        <w:r>
                          <w:rPr>
                            <w:rFonts w:asciiTheme="minorHAnsi" w:hAnsi="Calibri" w:cstheme="minorBidi"/>
                            <w:color w:val="FFFFFF" w:themeColor="light1"/>
                            <w:kern w:val="24"/>
                          </w:rPr>
                          <w:t>Mgt</w:t>
                        </w:r>
                        <w:proofErr w:type="spellEnd"/>
                      </w:p>
                      <w:p w14:paraId="1929B0A3" w14:textId="77777777" w:rsidR="00B0628F" w:rsidRDefault="00B0628F" w:rsidP="00D939BB">
                        <w:pPr>
                          <w:pStyle w:val="NormalWeb"/>
                          <w:jc w:val="center"/>
                        </w:pPr>
                        <w:r>
                          <w:rPr>
                            <w:rFonts w:asciiTheme="minorHAnsi" w:hAnsi="Calibri" w:cstheme="minorBidi"/>
                            <w:color w:val="FFFFFF" w:themeColor="light1"/>
                            <w:kern w:val="24"/>
                          </w:rPr>
                          <w:t xml:space="preserve">Naming, create, delete, </w:t>
                        </w:r>
                      </w:p>
                    </w:txbxContent>
                  </v:textbox>
                </v:rect>
                <v:rect id="Rectangle 51" o:spid="_x0000_s1035" style="position:absolute;left:3861491;width:1750541;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YlqxAAA&#10;ANsAAAAPAAAAZHJzL2Rvd25yZXYueG1sRI/RasJAFETfC/7DcgVfSt0oxpboKioIfSnU2A+4ZK/J&#10;kuzdkN2Y+PduodDHYWbOMNv9aBtxp84bxwoW8wQEceG04VLBz/X89gHCB2SNjWNS8CAP+93kZYuZ&#10;dgNf6J6HUkQI+wwVVCG0mZS+qMiin7uWOHo311kMUXal1B0OEW4buUyStbRoOC5U2NKpoqLOe6vg&#10;yP3wfTJp+nVY1WZVL/v3/vaq1Gw6HjYgAo3hP/zX/tQK0gX8fok/QO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GJasQAAADbAAAADwAAAAAAAAAAAAAAAACXAgAAZHJzL2Rv&#10;d25yZXYueG1sUEsFBgAAAAAEAAQA9QAAAIgDAAAAAA==&#10;" fillcolor="#4f81bd" strokecolor="#4579b8 [3044]">
                  <v:shadow on="t" opacity="22937f" mv:blur="40000f" origin=",.5" offset="0,23000emu"/>
                  <v:textbox>
                    <w:txbxContent>
                      <w:p w14:paraId="55484E5D" w14:textId="77777777" w:rsidR="00B0628F" w:rsidRDefault="00B0628F" w:rsidP="00D939BB">
                        <w:pPr>
                          <w:pStyle w:val="NormalWeb"/>
                          <w:jc w:val="center"/>
                        </w:pPr>
                        <w:r>
                          <w:rPr>
                            <w:rFonts w:asciiTheme="minorHAnsi" w:hAnsi="Calibri" w:cstheme="minorBidi"/>
                            <w:color w:val="FFFFFF" w:themeColor="light1"/>
                            <w:kern w:val="24"/>
                          </w:rPr>
                          <w:t xml:space="preserve">Cluster </w:t>
                        </w:r>
                        <w:proofErr w:type="spellStart"/>
                        <w:r>
                          <w:rPr>
                            <w:rFonts w:asciiTheme="minorHAnsi" w:hAnsi="Calibri" w:cstheme="minorBidi"/>
                            <w:color w:val="FFFFFF" w:themeColor="light1"/>
                            <w:kern w:val="24"/>
                          </w:rPr>
                          <w:t>Mgt</w:t>
                        </w:r>
                        <w:proofErr w:type="spellEnd"/>
                      </w:p>
                      <w:p w14:paraId="51F33B32" w14:textId="77777777" w:rsidR="00B0628F" w:rsidRDefault="00B0628F" w:rsidP="00D939BB">
                        <w:pPr>
                          <w:pStyle w:val="NormalWeb"/>
                          <w:jc w:val="center"/>
                        </w:pPr>
                        <w:r>
                          <w:rPr>
                            <w:rFonts w:asciiTheme="minorHAnsi" w:hAnsi="Calibri" w:cstheme="minorBidi"/>
                            <w:color w:val="FFFFFF" w:themeColor="light1"/>
                            <w:kern w:val="24"/>
                          </w:rPr>
                          <w:t>Naming, configure</w:t>
                        </w:r>
                      </w:p>
                    </w:txbxContent>
                  </v:textbox>
                </v:rect>
                <v:rect id="Rectangle 52" o:spid="_x0000_s1036" style="position:absolute;top:1289050;width:720811;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xcdxAAA&#10;ANsAAAAPAAAAZHJzL2Rvd25yZXYueG1sRI/RasJAFETfhf7Dcgt9kboxmLakrqJCwRfBqh9wyV6T&#10;Jdm7Ibsx6d93BcHHYWbOMMv1aBtxo84bxwrmswQEceG04VLB5fzz/gXCB2SNjWNS8Ece1quXyRJz&#10;7Qb+pdsplCJC2OeooAqhzaX0RUUW/cy1xNG7us5iiLIrpe5wiHDbyDRJPqRFw3GhwpZ2FRX1qbcK&#10;ttwPx53JssNmUZtFnfaf/XWq1NvruPkGEWgMz/CjvdcKshTuX+IPkK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MXHcQAAADbAAAADwAAAAAAAAAAAAAAAACXAgAAZHJzL2Rv&#10;d25yZXYueG1sUEsFBgAAAAAEAAQA9QAAAIgDAAAAAA==&#10;" fillcolor="#4f81bd" strokecolor="#4579b8 [3044]">
                  <v:shadow on="t" opacity="22937f" mv:blur="40000f" origin=",.5" offset="0,23000emu"/>
                  <v:textbox>
                    <w:txbxContent>
                      <w:p w14:paraId="69A9B943" w14:textId="77777777" w:rsidR="00B0628F" w:rsidRDefault="00B0628F" w:rsidP="00D939BB">
                        <w:pPr>
                          <w:pStyle w:val="NormalWeb"/>
                          <w:jc w:val="center"/>
                          <w:rPr>
                            <w:rFonts w:asciiTheme="minorHAnsi" w:hAnsi="Calibri" w:cstheme="minorBidi"/>
                            <w:color w:val="FFFFFF" w:themeColor="light1"/>
                            <w:kern w:val="24"/>
                            <w:szCs w:val="22"/>
                          </w:rPr>
                        </w:pPr>
                        <w:r>
                          <w:rPr>
                            <w:rFonts w:asciiTheme="minorHAnsi" w:hAnsi="Calibri" w:cstheme="minorBidi"/>
                            <w:color w:val="FFFFFF" w:themeColor="light1"/>
                            <w:kern w:val="24"/>
                            <w:szCs w:val="22"/>
                          </w:rPr>
                          <w:t>DRAM</w:t>
                        </w:r>
                      </w:p>
                      <w:p w14:paraId="2F35246B" w14:textId="77777777" w:rsidR="00B0628F" w:rsidRDefault="00B0628F" w:rsidP="00D939BB">
                        <w:pPr>
                          <w:pStyle w:val="NormalWeb"/>
                          <w:jc w:val="center"/>
                        </w:pPr>
                        <w:r>
                          <w:rPr>
                            <w:rFonts w:asciiTheme="minorHAnsi" w:hAnsi="Calibri" w:cstheme="minorBidi"/>
                            <w:color w:val="FFFFFF" w:themeColor="light1"/>
                            <w:kern w:val="24"/>
                            <w:szCs w:val="22"/>
                          </w:rPr>
                          <w:t>Cache</w:t>
                        </w:r>
                      </w:p>
                    </w:txbxContent>
                  </v:textbox>
                </v:rect>
                <v:rect id="Rectangle 53" o:spid="_x0000_s1037" style="position:absolute;left:772302;top:1289050;width:2059459;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P7KGxAAA&#10;ANsAAAAPAAAAZHJzL2Rvd25yZXYueG1sRI/dasJAFITvhb7Dcgq9kbrxJ21JXUUFwRvB2j7AIXtM&#10;lmTPhuzGpG/vCoKXw8x8wyzXg63FlVpvHCuYThIQxLnThgsFf7/79y8QPiBrrB2Tgn/ysF69jJaY&#10;adfzD13PoRARwj5DBWUITSalz0uy6CeuIY7exbUWQ5RtIXWLfYTbWs6S5ENaNBwXSmxoV1JenTur&#10;YMtdf9qZND1uFpVZVLPus7uMlXp7HTbfIAIN4Rl+tA9aQTqH+5f4A+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yhsQAAADbAAAADwAAAAAAAAAAAAAAAACXAgAAZHJzL2Rv&#10;d25yZXYueG1sUEsFBgAAAAAEAAQA9QAAAIgDAAAAAA==&#10;" fillcolor="#4f81bd" strokecolor="#4579b8 [3044]">
                  <v:shadow on="t" opacity="22937f" mv:blur="40000f" origin=",.5" offset="0,23000emu"/>
                  <v:textbox>
                    <w:txbxContent>
                      <w:p w14:paraId="66B05397" w14:textId="77777777" w:rsidR="00B0628F" w:rsidRDefault="00B0628F" w:rsidP="00D939BB">
                        <w:pPr>
                          <w:pStyle w:val="NormalWeb"/>
                          <w:jc w:val="center"/>
                        </w:pPr>
                        <w:r>
                          <w:rPr>
                            <w:rFonts w:asciiTheme="minorHAnsi" w:hAnsi="Calibri" w:cstheme="minorBidi"/>
                            <w:color w:val="FFFFFF" w:themeColor="light1"/>
                            <w:kern w:val="24"/>
                          </w:rPr>
                          <w:t>Flash Manager</w:t>
                        </w:r>
                      </w:p>
                    </w:txbxContent>
                  </v:textbox>
                </v:rect>
                <v:rect id="Rectangle 54" o:spid="_x0000_s1038" style="position:absolute;left:2883243;top:1289050;width:87527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iryxAAA&#10;ANsAAAAPAAAAZHJzL2Rvd25yZXYueG1sRI/RasJAFETfhf7Dcgt9kbpRkrakrqJCwRfBqh9wyV6T&#10;Jdm7Ibsx6d93BcHHYWbOMMv1aBtxo84bxwrmswQEceG04VLB5fzz/gXCB2SNjWNS8Ece1quXyRJz&#10;7Qb+pdsplCJC2OeooAqhzaX0RUUW/cy1xNG7us5iiLIrpe5wiHDbyEWSfEiLhuNChS3tKirqU28V&#10;bLkfjjuTZYdNWpu0XvSf/XWq1NvruPkGEWgMz/CjvdcKshTuX+IPkK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Yq8sQAAADbAAAADwAAAAAAAAAAAAAAAACXAgAAZHJzL2Rv&#10;d25yZXYueG1sUEsFBgAAAAAEAAQA9QAAAIgDAAAAAA==&#10;" fillcolor="#4f81bd" strokecolor="#4579b8 [3044]">
                  <v:shadow on="t" opacity="22937f" mv:blur="40000f" origin=",.5" offset="0,23000emu"/>
                  <v:textbox>
                    <w:txbxContent>
                      <w:p w14:paraId="76CD9099" w14:textId="77777777" w:rsidR="00B0628F" w:rsidRPr="00815AFB" w:rsidRDefault="00B0628F" w:rsidP="00D939BB">
                        <w:pPr>
                          <w:pStyle w:val="NormalWeb"/>
                          <w:jc w:val="center"/>
                          <w:rPr>
                            <w:sz w:val="18"/>
                          </w:rPr>
                        </w:pPr>
                        <w:r w:rsidRPr="00815AFB">
                          <w:rPr>
                            <w:rFonts w:asciiTheme="minorHAnsi" w:hAnsi="Calibri" w:cstheme="minorBidi"/>
                            <w:color w:val="FFFFFF" w:themeColor="light1"/>
                            <w:kern w:val="24"/>
                            <w:sz w:val="18"/>
                            <w:szCs w:val="21"/>
                          </w:rPr>
                          <w:t>Replication</w:t>
                        </w:r>
                      </w:p>
                    </w:txbxContent>
                  </v:textbox>
                </v:rect>
                <v:rect id="Rectangle 55" o:spid="_x0000_s1039" style="position:absolute;left:3810000;top:1289050;width:87527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mo9pxAAA&#10;ANsAAAAPAAAAZHJzL2Rvd25yZXYueG1sRI/dasJAFITvC77DcoTeFN0oRiW6igpCbwr15wEO2WOy&#10;JHs2ZDcmfXu3UOjlMDPfMNv9YGvxpNYbxwpm0wQEce604ULB/XaerEH4gKyxdkwKfsjDfjd622Km&#10;Xc8Xel5DISKEfYYKyhCaTEqfl2TRT11DHL2Hay2GKNtC6hb7CLe1nCfJUlo0HBdKbOhUUl5dO6vg&#10;yF3/fTJp+nVYVGZRzbtV9/hQ6n08HDYgAg3hP/zX/tQK0hR+v8QfIH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5qPacQAAADbAAAADwAAAAAAAAAAAAAAAACXAgAAZHJzL2Rv&#10;d25yZXYueG1sUEsFBgAAAAAEAAQA9QAAAIgDAAAAAA==&#10;" fillcolor="#4f81bd" strokecolor="#4579b8 [3044]">
                  <v:shadow on="t" opacity="22937f" mv:blur="40000f" origin=",.5" offset="0,23000emu"/>
                  <v:textbox>
                    <w:txbxContent>
                      <w:p w14:paraId="478674E8" w14:textId="77777777" w:rsidR="00B0628F" w:rsidRDefault="00B0628F" w:rsidP="00D939BB">
                        <w:pPr>
                          <w:pStyle w:val="NormalWeb"/>
                          <w:jc w:val="center"/>
                        </w:pPr>
                        <w:r>
                          <w:rPr>
                            <w:rFonts w:asciiTheme="minorHAnsi" w:hAnsi="Calibri" w:cstheme="minorBidi"/>
                            <w:color w:val="FFFFFF" w:themeColor="light1"/>
                            <w:kern w:val="24"/>
                            <w:szCs w:val="22"/>
                          </w:rPr>
                          <w:t>Elasticity Module</w:t>
                        </w:r>
                      </w:p>
                    </w:txbxContent>
                  </v:textbox>
                </v:rect>
                <v:rect id="Rectangle 56" o:spid="_x0000_s1040" style="position:absolute;left:2883248;top:1866901;width:1802027;height:44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BEexAAA&#10;ANsAAAAPAAAAZHJzL2Rvd25yZXYueG1sRI/dasJAFITvC77DcgRvSt0oxkp0FRUKvRHqzwMcssdk&#10;SfZsyG5MfPtuQejlMDPfMJvdYGvxoNYbxwpm0wQEce604ULB7fr1sQLhA7LG2jEpeJKH3Xb0tsFM&#10;u57P9LiEQkQI+wwVlCE0mZQ+L8min7qGOHp311oMUbaF1C32EW5rOU+SpbRoOC6U2NCxpLy6dFbB&#10;gbv+52jS9LRfVGZRzbvP7v6u1GQ87NcgAg3hP/xqf2sF6RL+vsQf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gRHsQAAADbAAAADwAAAAAAAAAAAAAAAACXAgAAZHJzL2Rv&#10;d25yZXYueG1sUEsFBgAAAAAEAAQA9QAAAIgDAAAAAA==&#10;" fillcolor="#4f81bd" strokecolor="#4579b8 [3044]">
                  <v:shadow on="t" opacity="22937f" mv:blur="40000f" origin=",.5" offset="0,23000emu"/>
                  <v:textbox>
                    <w:txbxContent>
                      <w:p w14:paraId="051B1008" w14:textId="77777777" w:rsidR="00B0628F" w:rsidRPr="008C61A3" w:rsidRDefault="00B0628F" w:rsidP="00D939BB">
                        <w:pPr>
                          <w:pStyle w:val="NormalWeb"/>
                          <w:jc w:val="center"/>
                          <w:rPr>
                            <w:sz w:val="20"/>
                          </w:rPr>
                        </w:pPr>
                        <w:r w:rsidRPr="008C61A3">
                          <w:rPr>
                            <w:rFonts w:asciiTheme="minorHAnsi" w:hAnsi="Calibri" w:cstheme="minorBidi"/>
                            <w:color w:val="FFFFFF" w:themeColor="light1"/>
                            <w:kern w:val="24"/>
                            <w:sz w:val="20"/>
                          </w:rPr>
                          <w:t>Messaging Subsystem</w:t>
                        </w:r>
                      </w:p>
                      <w:p w14:paraId="7A42BF72" w14:textId="77777777" w:rsidR="00B0628F" w:rsidRPr="008C61A3" w:rsidRDefault="00B0628F" w:rsidP="00D939BB">
                        <w:pPr>
                          <w:pStyle w:val="NormalWeb"/>
                          <w:jc w:val="center"/>
                          <w:rPr>
                            <w:sz w:val="20"/>
                          </w:rPr>
                        </w:pPr>
                        <w:r w:rsidRPr="008C61A3">
                          <w:rPr>
                            <w:rFonts w:asciiTheme="minorHAnsi" w:hAnsi="Calibri" w:cstheme="minorBidi"/>
                            <w:color w:val="FFFFFF" w:themeColor="light1"/>
                            <w:kern w:val="24"/>
                            <w:sz w:val="20"/>
                          </w:rPr>
                          <w:t>Connect, send, receive</w:t>
                        </w:r>
                      </w:p>
                    </w:txbxContent>
                  </v:textbox>
                </v:rect>
                <v:rect id="Rectangle 57" o:spid="_x0000_s1041" style="position:absolute;left:2883248;top:2355850;width:1802027;height:44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LSFxAAA&#10;ANsAAAAPAAAAZHJzL2Rvd25yZXYueG1sRI/dasJAFITvC32H5RS8KbpRjJbUVVQQeiPUnwc4ZI/J&#10;kuzZkN2Y+PZuQejlMDPfMKvNYGtxp9YbxwqmkwQEce604ULB9XIYf4HwAVlj7ZgUPMjDZv3+tsJM&#10;u55PdD+HQkQI+wwVlCE0mZQ+L8min7iGOHo311oMUbaF1C32EW5rOUuShbRoOC6U2NC+pLw6d1bB&#10;jrv+d2/S9LidV2Zezbpld/tUavQxbL9BBBrCf/jV/tEK0iX8fYk/QK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AS0hcQAAADbAAAADwAAAAAAAAAAAAAAAACXAgAAZHJzL2Rv&#10;d25yZXYueG1sUEsFBgAAAAAEAAQA9QAAAIgDAAAAAA==&#10;" fillcolor="#4f81bd" strokecolor="#4579b8 [3044]">
                  <v:shadow on="t" opacity="22937f" mv:blur="40000f" origin=",.5" offset="0,23000emu"/>
                  <v:textbox>
                    <w:txbxContent>
                      <w:p w14:paraId="314226AA" w14:textId="77777777" w:rsidR="00B0628F" w:rsidRDefault="00B0628F" w:rsidP="00D939BB">
                        <w:pPr>
                          <w:pStyle w:val="NormalWeb"/>
                          <w:jc w:val="center"/>
                        </w:pPr>
                        <w:r>
                          <w:rPr>
                            <w:rFonts w:asciiTheme="minorHAnsi" w:hAnsi="Calibri" w:cstheme="minorBidi"/>
                            <w:color w:val="FFFFFF" w:themeColor="light1"/>
                            <w:kern w:val="24"/>
                          </w:rPr>
                          <w:t>Transport Layer</w:t>
                        </w:r>
                      </w:p>
                    </w:txbxContent>
                  </v:textbox>
                </v:rect>
                <v:rect id="Rectangle 58" o:spid="_x0000_s1042" style="position:absolute;left:4740183;top:1284767;width:871844;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yD3wAAA&#10;ANsAAAAPAAAAZHJzL2Rvd25yZXYueG1sRE/LisIwFN0P+A/hCrMZNFWsSjWKIwizGRgfH3Bprm1o&#10;c1Oa1Na/nywEl4fz3u4HW4sHtd44VjCbJiCIc6cNFwpu19NkDcIHZI21Y1LwJA/73ehji5l2PZ/p&#10;cQmFiCHsM1RQhtBkUvq8JIt+6hriyN1dazFE2BZSt9jHcFvLeZIspUXDsaHEho4l5dWlswq+uev/&#10;jiZNfw+Lyiyqebfq7l9KfY6HwwZEoCG8xS/3j1aQxrHxS/wBc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myD3wAAAANsAAAAPAAAAAAAAAAAAAAAAAJcCAABkcnMvZG93bnJl&#10;di54bWxQSwUGAAAAAAQABAD1AAAAhAMAAAAA&#10;" fillcolor="#4f81bd" strokecolor="#4579b8 [3044]">
                  <v:shadow on="t" opacity="22937f" mv:blur="40000f" origin=",.5" offset="0,23000emu"/>
                  <v:textbox>
                    <w:txbxContent>
                      <w:p w14:paraId="05BBB81F" w14:textId="77777777" w:rsidR="00B0628F" w:rsidRDefault="00B0628F" w:rsidP="00D939BB">
                        <w:pPr>
                          <w:pStyle w:val="NormalWeb"/>
                          <w:jc w:val="center"/>
                        </w:pPr>
                        <w:r>
                          <w:rPr>
                            <w:rFonts w:asciiTheme="minorHAnsi" w:hAnsi="Calibri" w:cstheme="minorBidi"/>
                            <w:color w:val="FFFFFF" w:themeColor="light1"/>
                            <w:kern w:val="24"/>
                            <w:sz w:val="18"/>
                            <w:szCs w:val="18"/>
                          </w:rPr>
                          <w:t>Threading</w:t>
                        </w:r>
                      </w:p>
                      <w:p w14:paraId="0D931F82" w14:textId="77777777" w:rsidR="00B0628F" w:rsidRDefault="00B0628F" w:rsidP="00D939BB">
                        <w:pPr>
                          <w:pStyle w:val="NormalWeb"/>
                          <w:jc w:val="center"/>
                        </w:pPr>
                        <w:r>
                          <w:rPr>
                            <w:rFonts w:asciiTheme="minorHAnsi" w:hAnsi="Calibri" w:cstheme="minorBidi"/>
                            <w:color w:val="FFFFFF" w:themeColor="light1"/>
                            <w:kern w:val="24"/>
                            <w:sz w:val="18"/>
                            <w:szCs w:val="18"/>
                          </w:rPr>
                          <w:t>Module</w:t>
                        </w:r>
                      </w:p>
                    </w:txbxContent>
                  </v:textbox>
                </v:rect>
                <w10:wrap type="topAndBottom"/>
              </v:group>
            </w:pict>
          </mc:Fallback>
        </mc:AlternateContent>
      </w:r>
      <w:r w:rsidR="00560A8F">
        <w:pict w14:anchorId="67E0CAD6">
          <v:rect id="_x0000_i1028" style="width:0;height:1.5pt" o:hralign="center" o:hrstd="t" o:hr="t" fillcolor="#a0a0a0" stroked="f"/>
        </w:pict>
      </w:r>
    </w:p>
    <w:p w14:paraId="1677FEFD" w14:textId="77777777" w:rsidR="00D939BB" w:rsidRDefault="00D939BB" w:rsidP="00D939BB">
      <w:pPr>
        <w:pStyle w:val="Heading4"/>
        <w:jc w:val="center"/>
      </w:pPr>
      <w:r>
        <w:t>Figure 2: FDF Architecture</w:t>
      </w:r>
    </w:p>
    <w:p w14:paraId="147DE257" w14:textId="77777777" w:rsidR="00D939BB" w:rsidRDefault="00560A8F" w:rsidP="00D939BB">
      <w:pPr>
        <w:pStyle w:val="BodyText"/>
      </w:pPr>
      <w:r>
        <w:pict w14:anchorId="35D25DD7">
          <v:rect id="_x0000_i1029" style="width:0;height:1.5pt" o:hralign="center" o:hrstd="t" o:hr="t" fillcolor="#a0a0a0" stroked="f"/>
        </w:pict>
      </w:r>
    </w:p>
    <w:p w14:paraId="3C60E073" w14:textId="77777777" w:rsidR="00982B0E" w:rsidRDefault="00982B0E" w:rsidP="00DE0F39">
      <w:pPr>
        <w:pStyle w:val="BodyText"/>
      </w:pPr>
    </w:p>
    <w:p w14:paraId="6B8F6222" w14:textId="77777777" w:rsidR="00982B0E" w:rsidRDefault="00982B0E" w:rsidP="00DE0F39">
      <w:pPr>
        <w:pStyle w:val="BodyText"/>
      </w:pPr>
    </w:p>
    <w:p w14:paraId="76B4A1B1" w14:textId="77777777" w:rsidR="00982B0E" w:rsidRDefault="009A0C92" w:rsidP="00DE0F39">
      <w:pPr>
        <w:pStyle w:val="BodyText"/>
      </w:pPr>
      <w:r>
        <w:t>The remainder of this</w:t>
      </w:r>
      <w:r w:rsidR="00982B0E">
        <w:t xml:space="preserve"> document describes the FDF programming interface.  Chapter 2 provides coding examples and detailed descriptions for all FDF functions.  Chapter 3 summarizes the key routines of Chapter 2 with a short “Hello, world” program that starts FDF, creates a container, reads, writes and enumerates some objects, and shuts FDF down.  </w:t>
      </w:r>
      <w:r w:rsidR="00070428">
        <w:t xml:space="preserve">Chapter 4 describes how to compile FDF into an application.  </w:t>
      </w:r>
      <w:r w:rsidR="00982B0E">
        <w:t>FDF provides extensive statistics that can be used to tune performance and analyze performance problems.  The Appendix provides detailed tables listing all of these statistics.</w:t>
      </w:r>
    </w:p>
    <w:p w14:paraId="0AAC0082" w14:textId="77777777" w:rsidR="003B31BA" w:rsidRDefault="001009F9" w:rsidP="00515466">
      <w:pPr>
        <w:pStyle w:val="Heading1"/>
        <w:rPr>
          <w:rStyle w:val="NewHeading1"/>
          <w:rFonts w:cs="Arial"/>
          <w:sz w:val="32"/>
        </w:rPr>
      </w:pPr>
      <w:bookmarkStart w:id="14" w:name="_Toc216261812"/>
      <w:r w:rsidRPr="00515466">
        <w:rPr>
          <w:rStyle w:val="NewHeading1"/>
          <w:rFonts w:cs="Arial"/>
          <w:sz w:val="32"/>
          <w:szCs w:val="32"/>
        </w:rPr>
        <w:t>Chapter</w:t>
      </w:r>
      <w:r>
        <w:rPr>
          <w:rStyle w:val="NewHeading1"/>
          <w:rFonts w:cs="Arial"/>
          <w:sz w:val="32"/>
        </w:rPr>
        <w:t xml:space="preserve"> 2: </w:t>
      </w:r>
      <w:r w:rsidR="00D671D4" w:rsidRPr="008E390A">
        <w:rPr>
          <w:rStyle w:val="NewHeading1"/>
          <w:rFonts w:cs="Arial"/>
          <w:sz w:val="32"/>
          <w:szCs w:val="32"/>
        </w:rPr>
        <w:t>API</w:t>
      </w:r>
      <w:bookmarkEnd w:id="14"/>
    </w:p>
    <w:p w14:paraId="039C42C9" w14:textId="77777777" w:rsidR="00005880" w:rsidRDefault="00005880" w:rsidP="00005880">
      <w:pPr>
        <w:pStyle w:val="BodyText"/>
        <w:rPr>
          <w:color w:val="F2F2F2" w:themeColor="background1" w:themeShade="F2"/>
        </w:rPr>
      </w:pPr>
    </w:p>
    <w:p w14:paraId="1CBADE68" w14:textId="77777777" w:rsidR="00F22420" w:rsidRPr="008E390A" w:rsidRDefault="008E390A" w:rsidP="008E390A">
      <w:pPr>
        <w:pStyle w:val="Heading2"/>
        <w:rPr>
          <w:sz w:val="28"/>
        </w:rPr>
      </w:pPr>
      <w:bookmarkStart w:id="15" w:name="_Toc216261813"/>
      <w:r w:rsidRPr="008E390A">
        <w:rPr>
          <w:sz w:val="28"/>
        </w:rPr>
        <w:t>Initialization and Shutdown</w:t>
      </w:r>
      <w:bookmarkEnd w:id="15"/>
    </w:p>
    <w:p w14:paraId="47F2F6E6" w14:textId="77777777" w:rsidR="007666CB" w:rsidRDefault="00707D31" w:rsidP="00005880">
      <w:pPr>
        <w:pStyle w:val="BodyText"/>
      </w:pPr>
      <w:r>
        <w:t>Initializing FDF has 3 steps (Listing 1).  First, FDF configuration parameters must be initialized</w:t>
      </w:r>
      <w:r w:rsidR="00C232E1">
        <w:t xml:space="preserve"> if values other than defaults are required</w:t>
      </w:r>
      <w:r>
        <w:t xml:space="preserve">.  </w:t>
      </w:r>
      <w:r w:rsidR="007666CB">
        <w:t>Next, FDFInit() must be called to initialize global FDF state.  Third, each threa</w:t>
      </w:r>
      <w:r w:rsidR="00FF6401">
        <w:t>d that uses FDF must initialize</w:t>
      </w:r>
      <w:r w:rsidR="007666CB">
        <w:t xml:space="preserve"> per-thread state using FDFInitPerThreadState().</w:t>
      </w:r>
    </w:p>
    <w:p w14:paraId="4EF6BB75" w14:textId="77777777" w:rsidR="007666CB" w:rsidRDefault="007666CB" w:rsidP="00005880">
      <w:pPr>
        <w:pStyle w:val="BodyText"/>
      </w:pPr>
    </w:p>
    <w:p w14:paraId="6A82528A" w14:textId="77777777" w:rsidR="00C232E1" w:rsidRDefault="007666CB" w:rsidP="00005880">
      <w:pPr>
        <w:pStyle w:val="BodyText"/>
      </w:pPr>
      <w:r>
        <w:t>Configuration parameters (properties) can be assigned</w:t>
      </w:r>
      <w:r w:rsidR="00C232E1">
        <w:t xml:space="preserve"> using FDFSetProperty() and/or FDFLoadProperties().</w:t>
      </w:r>
      <w:r w:rsidR="00707D31">
        <w:t xml:space="preserve">  Table 1 provides a list of all FDF configuration parameters.</w:t>
      </w:r>
      <w:r w:rsidR="004C70B8">
        <w:t xml:space="preserve">  </w:t>
      </w:r>
      <w:r w:rsidR="00C232E1">
        <w:t>FDFSetProperty()</w:t>
      </w:r>
      <w:r>
        <w:t xml:space="preserve"> </w:t>
      </w:r>
      <w:r w:rsidR="00C232E1">
        <w:t>assign</w:t>
      </w:r>
      <w:r>
        <w:t>s</w:t>
      </w:r>
      <w:r w:rsidR="00C232E1">
        <w:t xml:space="preserve"> a value to a single property.  FDFLoadProperties() can be used to load many properties from a file.  As a final alternative, FDFInit() will automatically load properties from the file specified by the environment variable </w:t>
      </w:r>
      <w:r w:rsidR="00C232E1" w:rsidRPr="00C232E1">
        <w:rPr>
          <w:i/>
        </w:rPr>
        <w:t>FDF_PROPERTY_FILE</w:t>
      </w:r>
      <w:r w:rsidR="00C232E1">
        <w:t>, if it is set.</w:t>
      </w:r>
      <w:r w:rsidR="00FF6401">
        <w:t xml:space="preserve">  If a property is assigned a value multiple times, the final assignment takes precedence.</w:t>
      </w:r>
    </w:p>
    <w:p w14:paraId="24A56C93" w14:textId="77777777" w:rsidR="00C232E1" w:rsidRDefault="00C232E1" w:rsidP="00005880">
      <w:pPr>
        <w:pStyle w:val="BodyText"/>
      </w:pPr>
    </w:p>
    <w:p w14:paraId="79430137" w14:textId="77777777" w:rsidR="00D46352" w:rsidRDefault="004C70B8" w:rsidP="00005880">
      <w:pPr>
        <w:pStyle w:val="BodyText"/>
      </w:pPr>
      <w:r>
        <w:t xml:space="preserve">Figure 3 shows a sample configuration file; the configuration file and </w:t>
      </w:r>
      <w:r w:rsidR="00E05A81">
        <w:t>FDFSetProperty()</w:t>
      </w:r>
      <w:r>
        <w:t xml:space="preserve"> use the same name for each parameter.</w:t>
      </w:r>
      <w:r w:rsidR="00707D31">
        <w:t xml:space="preserve"> </w:t>
      </w:r>
      <w:r w:rsidR="00E05A81">
        <w:t>FDFInit() uses the property values to initialize</w:t>
      </w:r>
      <w:r w:rsidR="00707D31">
        <w:t xml:space="preserve"> FDF global state.  Each application thread that will call FDF functions must then allocate a per-thread FDF context using FDFInitPerThreadState().  The opaque context pointer provided by FDFInitPerThreadState() is required for almost all FDF function calls.</w:t>
      </w:r>
    </w:p>
    <w:p w14:paraId="1A929591" w14:textId="77777777" w:rsidR="006E596F" w:rsidRDefault="006E596F" w:rsidP="00005880">
      <w:pPr>
        <w:pStyle w:val="BodyText"/>
      </w:pPr>
    </w:p>
    <w:p w14:paraId="04809573" w14:textId="77777777" w:rsidR="006E596F" w:rsidRDefault="006E596F" w:rsidP="00005880">
      <w:pPr>
        <w:pStyle w:val="BodyText"/>
      </w:pPr>
      <w:r>
        <w:t>Listing 2 shows the typical FDF shutdown sequence.  First, all per-thread contexts must be released using FDFReleasePerThreadState().  Once this is done, SDFShutdown() must be called exactly once to release FDF resources.</w:t>
      </w:r>
    </w:p>
    <w:p w14:paraId="53F211FA" w14:textId="77777777" w:rsidR="00402BFD" w:rsidRDefault="00560A8F" w:rsidP="00402BFD">
      <w:pPr>
        <w:pStyle w:val="BodyText"/>
      </w:pPr>
      <w:r>
        <w:pict w14:anchorId="6266E2BC">
          <v:rect id="_x0000_i1030" style="width:0;height:1.5pt" o:hralign="center" o:hrstd="t" o:hr="t" fillcolor="#a0a0a0" stroked="f"/>
        </w:pict>
      </w:r>
    </w:p>
    <w:p w14:paraId="08A87C50" w14:textId="77777777" w:rsidR="00402BFD" w:rsidRDefault="00402BFD" w:rsidP="00402BFD">
      <w:pPr>
        <w:spacing w:before="29"/>
        <w:ind w:left="720"/>
        <w:rPr>
          <w:rFonts w:ascii="Courier New" w:eastAsiaTheme="minorEastAsia" w:hAnsi="Courier New" w:cs="Courier New"/>
          <w:color w:val="000000" w:themeColor="text1"/>
          <w:kern w:val="24"/>
          <w:sz w:val="14"/>
          <w:szCs w:val="12"/>
        </w:rPr>
      </w:pPr>
    </w:p>
    <w:p w14:paraId="42B5D065" w14:textId="77777777" w:rsidR="00CC1148" w:rsidRPr="00CC1148" w:rsidRDefault="00CC1148" w:rsidP="00CC1148">
      <w:pPr>
        <w:spacing w:before="38"/>
        <w:textAlignment w:val="baseline"/>
        <w:rPr>
          <w:rFonts w:ascii="Times New Roman" w:hAnsi="Times New Roman"/>
        </w:rPr>
      </w:pPr>
      <w:r>
        <w:rPr>
          <w:rFonts w:ascii="Courier New" w:eastAsiaTheme="minorEastAsia" w:hAnsi="Courier New" w:cs="Courier New"/>
          <w:color w:val="000000" w:themeColor="text1"/>
          <w:kern w:val="24"/>
          <w:sz w:val="16"/>
          <w:szCs w:val="16"/>
        </w:rPr>
        <w:t xml:space="preserve">           </w:t>
      </w:r>
      <w:r w:rsidR="00D81642">
        <w:rPr>
          <w:rFonts w:ascii="Courier New" w:eastAsiaTheme="minorEastAsia" w:hAnsi="Courier New" w:cs="Courier New"/>
          <w:color w:val="000000" w:themeColor="text1"/>
          <w:kern w:val="24"/>
          <w:sz w:val="14"/>
          <w:szCs w:val="16"/>
        </w:rPr>
        <w:t>//</w:t>
      </w:r>
      <w:r w:rsidRPr="00CC1148">
        <w:rPr>
          <w:rFonts w:ascii="Courier New" w:eastAsiaTheme="minorEastAsia" w:hAnsi="Courier New" w:cs="Courier New"/>
          <w:color w:val="000000" w:themeColor="text1"/>
          <w:kern w:val="24"/>
          <w:sz w:val="14"/>
          <w:szCs w:val="16"/>
        </w:rPr>
        <w:t xml:space="preserve">  FDF Initialization</w:t>
      </w:r>
    </w:p>
    <w:p w14:paraId="54088988"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14:paraId="66911440"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struct FDF_state     *state;       //  Opaque handle for overall FDF state</w:t>
      </w:r>
    </w:p>
    <w:p w14:paraId="66C2C007"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14:paraId="584DB225"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  </w:t>
      </w:r>
      <w:r w:rsidR="00FC53EC">
        <w:rPr>
          <w:rFonts w:ascii="Courier New" w:eastAsiaTheme="minorEastAsia" w:hAnsi="Courier New" w:cs="Courier New"/>
          <w:color w:val="000000" w:themeColor="text1"/>
          <w:kern w:val="24"/>
          <w:sz w:val="14"/>
          <w:szCs w:val="16"/>
        </w:rPr>
        <w:t>Load some properties</w:t>
      </w:r>
      <w:r w:rsidRPr="00CC1148">
        <w:rPr>
          <w:rFonts w:ascii="Courier New" w:eastAsiaTheme="minorEastAsia" w:hAnsi="Courier New" w:cs="Courier New"/>
          <w:color w:val="000000" w:themeColor="text1"/>
          <w:kern w:val="24"/>
          <w:sz w:val="14"/>
          <w:szCs w:val="16"/>
        </w:rPr>
        <w:t>:</w:t>
      </w:r>
    </w:p>
    <w:p w14:paraId="37B81AF8"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if (</w:t>
      </w:r>
      <w:r w:rsidRPr="00CC1148">
        <w:rPr>
          <w:rFonts w:ascii="Courier New" w:eastAsiaTheme="minorEastAsia" w:hAnsi="Courier New" w:cs="Courier New"/>
          <w:b/>
          <w:bCs/>
          <w:i/>
          <w:iCs/>
          <w:color w:val="4F81BD" w:themeColor="accent1"/>
          <w:kern w:val="24"/>
          <w:sz w:val="14"/>
          <w:szCs w:val="16"/>
        </w:rPr>
        <w:t>FDFLoad</w:t>
      </w:r>
      <w:r w:rsidR="00FC53EC">
        <w:rPr>
          <w:rFonts w:ascii="Courier New" w:eastAsiaTheme="minorEastAsia" w:hAnsi="Courier New" w:cs="Courier New"/>
          <w:b/>
          <w:bCs/>
          <w:i/>
          <w:iCs/>
          <w:color w:val="4F81BD" w:themeColor="accent1"/>
          <w:kern w:val="24"/>
          <w:sz w:val="14"/>
          <w:szCs w:val="16"/>
        </w:rPr>
        <w:t>Properties(</w:t>
      </w:r>
      <w:r w:rsidRPr="00CC1148">
        <w:rPr>
          <w:rFonts w:ascii="Courier New" w:eastAsiaTheme="minorEastAsia" w:hAnsi="Courier New" w:cs="Courier New"/>
          <w:b/>
          <w:bCs/>
          <w:i/>
          <w:iCs/>
          <w:color w:val="4F81BD" w:themeColor="accent1"/>
          <w:kern w:val="24"/>
          <w:sz w:val="14"/>
          <w:szCs w:val="16"/>
        </w:rPr>
        <w:t xml:space="preserve">“/opt/sandisk/config/fdf_defaults.prop”) </w:t>
      </w:r>
      <w:r w:rsidRPr="00CC1148">
        <w:rPr>
          <w:rFonts w:ascii="Courier New" w:eastAsiaTheme="minorEastAsia" w:hAnsi="Courier New" w:cs="Courier New"/>
          <w:color w:val="000000" w:themeColor="text1"/>
          <w:kern w:val="24"/>
          <w:sz w:val="14"/>
          <w:szCs w:val="16"/>
        </w:rPr>
        <w:t>!= SDF_SUCCESS) {</w:t>
      </w:r>
    </w:p>
    <w:p w14:paraId="2CEF7AA8"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14:paraId="7A413B58"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 </w:t>
      </w:r>
    </w:p>
    <w:p w14:paraId="338EA7A4" w14:textId="77777777" w:rsidR="00CC1148" w:rsidRPr="00CC1148" w:rsidRDefault="00CC1148" w:rsidP="00FC53EC">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  </w:t>
      </w:r>
      <w:r w:rsidR="00FC53EC">
        <w:rPr>
          <w:rFonts w:ascii="Courier New" w:eastAsiaTheme="minorEastAsia" w:hAnsi="Courier New" w:cs="Courier New"/>
          <w:color w:val="000000" w:themeColor="text1"/>
          <w:kern w:val="24"/>
          <w:sz w:val="14"/>
          <w:szCs w:val="16"/>
        </w:rPr>
        <w:t>Set other properties</w:t>
      </w:r>
      <w:r w:rsidRPr="00CC1148">
        <w:rPr>
          <w:rFonts w:ascii="Courier New" w:eastAsiaTheme="minorEastAsia" w:hAnsi="Courier New" w:cs="Courier New"/>
          <w:color w:val="000000" w:themeColor="text1"/>
          <w:kern w:val="24"/>
          <w:sz w:val="14"/>
          <w:szCs w:val="16"/>
        </w:rPr>
        <w:t xml:space="preserve"> as desir</w:t>
      </w:r>
      <w:r w:rsidR="00FC53EC">
        <w:rPr>
          <w:rFonts w:ascii="Courier New" w:eastAsiaTheme="minorEastAsia" w:hAnsi="Courier New" w:cs="Courier New"/>
          <w:color w:val="000000" w:themeColor="text1"/>
          <w:kern w:val="24"/>
          <w:sz w:val="14"/>
          <w:szCs w:val="16"/>
        </w:rPr>
        <w:t>ed</w:t>
      </w:r>
    </w:p>
    <w:p w14:paraId="02C1FE0C"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r w:rsidR="00FC53EC">
        <w:rPr>
          <w:rFonts w:ascii="Courier New" w:eastAsiaTheme="minorEastAsia" w:hAnsi="Courier New" w:cs="Courier New"/>
          <w:color w:val="000000" w:themeColor="text1"/>
          <w:kern w:val="24"/>
          <w:sz w:val="14"/>
          <w:szCs w:val="16"/>
        </w:rPr>
        <w:t xml:space="preserve">FDFSetProperty(“SDF_REFORMAT”, “1”);                    </w:t>
      </w:r>
      <w:r w:rsidRPr="00CC1148">
        <w:rPr>
          <w:rFonts w:ascii="Courier New" w:eastAsiaTheme="minorEastAsia" w:hAnsi="Courier New" w:cs="Courier New"/>
          <w:color w:val="000000" w:themeColor="text1"/>
          <w:kern w:val="24"/>
          <w:sz w:val="14"/>
          <w:szCs w:val="16"/>
        </w:rPr>
        <w:t>//  Do not recover persistent containers</w:t>
      </w:r>
    </w:p>
    <w:p w14:paraId="673BC010"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r w:rsidR="00FC53EC">
        <w:rPr>
          <w:rFonts w:ascii="Courier New" w:eastAsiaTheme="minorEastAsia" w:hAnsi="Courier New" w:cs="Courier New"/>
          <w:color w:val="000000" w:themeColor="text1"/>
          <w:kern w:val="24"/>
          <w:sz w:val="14"/>
          <w:szCs w:val="16"/>
        </w:rPr>
        <w:t xml:space="preserve">FDFSetProperty(“SDF_CC_MAXCACHESIZE”, “20000000000”);   </w:t>
      </w:r>
      <w:r w:rsidRPr="00CC1148">
        <w:rPr>
          <w:rFonts w:ascii="Courier New" w:eastAsiaTheme="minorEastAsia" w:hAnsi="Courier New" w:cs="Courier New"/>
          <w:color w:val="000000" w:themeColor="text1"/>
          <w:kern w:val="24"/>
          <w:sz w:val="14"/>
          <w:szCs w:val="16"/>
        </w:rPr>
        <w:t xml:space="preserve">//  size of DRAM cache in </w:t>
      </w:r>
      <w:r w:rsidR="00FC53EC">
        <w:rPr>
          <w:rFonts w:ascii="Courier New" w:eastAsiaTheme="minorEastAsia" w:hAnsi="Courier New" w:cs="Courier New"/>
          <w:color w:val="000000" w:themeColor="text1"/>
          <w:kern w:val="24"/>
          <w:sz w:val="14"/>
          <w:szCs w:val="16"/>
        </w:rPr>
        <w:t>bytes</w:t>
      </w:r>
    </w:p>
    <w:p w14:paraId="7A441E5F"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r w:rsidR="00FC53EC">
        <w:rPr>
          <w:rFonts w:ascii="Courier New" w:eastAsiaTheme="minorEastAsia" w:hAnsi="Courier New" w:cs="Courier New"/>
          <w:color w:val="000000" w:themeColor="text1"/>
          <w:kern w:val="24"/>
          <w:sz w:val="14"/>
          <w:szCs w:val="16"/>
        </w:rPr>
        <w:t xml:space="preserve">FDFSetProperty(“AIO_NUM_FILES”, “1”);                   </w:t>
      </w:r>
      <w:r w:rsidRPr="00CC1148">
        <w:rPr>
          <w:rFonts w:ascii="Courier New" w:eastAsiaTheme="minorEastAsia" w:hAnsi="Courier New" w:cs="Courier New"/>
          <w:color w:val="000000" w:themeColor="text1"/>
          <w:kern w:val="24"/>
          <w:sz w:val="14"/>
          <w:szCs w:val="16"/>
        </w:rPr>
        <w:t>//  number of flash files</w:t>
      </w:r>
    </w:p>
    <w:p w14:paraId="224E1D52" w14:textId="77777777" w:rsidR="00CC1148" w:rsidRPr="00CC1148" w:rsidRDefault="00CC1148" w:rsidP="00FC53EC">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r w:rsidR="00FC53EC">
        <w:rPr>
          <w:rFonts w:ascii="Courier New" w:eastAsiaTheme="minorEastAsia" w:hAnsi="Courier New" w:cs="Courier New"/>
          <w:color w:val="000000" w:themeColor="text1"/>
          <w:kern w:val="24"/>
          <w:sz w:val="14"/>
          <w:szCs w:val="16"/>
        </w:rPr>
        <w:t>FDFSetProperty(“SDF_FLASH_FILENAME”,</w:t>
      </w:r>
      <w:r w:rsidRPr="00CC1148">
        <w:rPr>
          <w:rFonts w:ascii="Courier New" w:eastAsiaTheme="minorEastAsia" w:hAnsi="Courier New" w:cs="Courier New"/>
          <w:color w:val="000000" w:themeColor="text1"/>
          <w:kern w:val="24"/>
          <w:sz w:val="14"/>
          <w:szCs w:val="16"/>
        </w:rPr>
        <w:t xml:space="preserve"> “/mnt/ssd/fdf_flash%d”;  </w:t>
      </w:r>
      <w:r w:rsidR="00FC53EC">
        <w:rPr>
          <w:rFonts w:ascii="Courier New" w:eastAsiaTheme="minorEastAsia" w:hAnsi="Courier New" w:cs="Courier New"/>
          <w:color w:val="000000" w:themeColor="text1"/>
          <w:kern w:val="24"/>
          <w:sz w:val="14"/>
          <w:szCs w:val="16"/>
        </w:rPr>
        <w:t xml:space="preserve"> </w:t>
      </w:r>
      <w:r w:rsidRPr="00CC1148">
        <w:rPr>
          <w:rFonts w:ascii="Courier New" w:eastAsiaTheme="minorEastAsia" w:hAnsi="Courier New" w:cs="Courier New"/>
          <w:color w:val="000000" w:themeColor="text1"/>
          <w:kern w:val="24"/>
          <w:sz w:val="14"/>
          <w:szCs w:val="16"/>
        </w:rPr>
        <w:t>//  location of flash device/files</w:t>
      </w:r>
    </w:p>
    <w:p w14:paraId="29C7A18A"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w:t>
      </w:r>
    </w:p>
    <w:p w14:paraId="6A8D014C"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if (</w:t>
      </w:r>
      <w:r w:rsidRPr="00CC1148">
        <w:rPr>
          <w:rFonts w:ascii="Courier New" w:eastAsiaTheme="minorEastAsia" w:hAnsi="Courier New" w:cs="Courier New"/>
          <w:b/>
          <w:bCs/>
          <w:i/>
          <w:iCs/>
          <w:color w:val="548DD4" w:themeColor="text2" w:themeTint="99"/>
          <w:kern w:val="24"/>
          <w:sz w:val="14"/>
          <w:szCs w:val="16"/>
        </w:rPr>
        <w:t xml:space="preserve">FDFInit(&amp;state) </w:t>
      </w:r>
      <w:r w:rsidRPr="00CC1148">
        <w:rPr>
          <w:rFonts w:ascii="Courier New" w:eastAsiaTheme="minorEastAsia" w:hAnsi="Courier New" w:cs="Courier New"/>
          <w:color w:val="000000" w:themeColor="text1"/>
          <w:kern w:val="24"/>
          <w:sz w:val="14"/>
          <w:szCs w:val="16"/>
        </w:rPr>
        <w:t>!= FDF_SUCCESS) {</w:t>
      </w:r>
    </w:p>
    <w:p w14:paraId="3E77BC77" w14:textId="77777777" w:rsidR="00CC1148" w:rsidRPr="00CC1148" w:rsidRDefault="00CC1148" w:rsidP="00CC1148">
      <w:pPr>
        <w:spacing w:before="38"/>
        <w:ind w:left="720"/>
        <w:rPr>
          <w:rFonts w:ascii="Times New Roman" w:hAnsi="Times New Roman"/>
        </w:rPr>
      </w:pPr>
      <w:r w:rsidRPr="00CC1148">
        <w:rPr>
          <w:rFonts w:ascii="Courier New" w:eastAsiaTheme="minorEastAsia" w:hAnsi="Courier New" w:cs="Courier New"/>
          <w:color w:val="000000" w:themeColor="text1"/>
          <w:kern w:val="24"/>
          <w:sz w:val="14"/>
          <w:szCs w:val="16"/>
        </w:rPr>
        <w:t xml:space="preserve">        error( "FDFInit() failed" );</w:t>
      </w:r>
    </w:p>
    <w:p w14:paraId="128604BD" w14:textId="77777777" w:rsidR="00CC1148" w:rsidRDefault="00CC1148" w:rsidP="00CC1148">
      <w:pPr>
        <w:spacing w:before="38"/>
        <w:ind w:left="720"/>
        <w:rPr>
          <w:rFonts w:ascii="Courier New" w:eastAsiaTheme="minorEastAsia" w:hAnsi="Courier New" w:cs="Courier New"/>
          <w:color w:val="000000" w:themeColor="text1"/>
          <w:kern w:val="24"/>
          <w:sz w:val="14"/>
          <w:szCs w:val="16"/>
        </w:rPr>
      </w:pPr>
      <w:r w:rsidRPr="00CC1148">
        <w:rPr>
          <w:rFonts w:ascii="Courier New" w:eastAsiaTheme="minorEastAsia" w:hAnsi="Courier New" w:cs="Courier New"/>
          <w:color w:val="000000" w:themeColor="text1"/>
          <w:kern w:val="24"/>
          <w:sz w:val="14"/>
          <w:szCs w:val="16"/>
        </w:rPr>
        <w:t xml:space="preserve">    }</w:t>
      </w:r>
    </w:p>
    <w:p w14:paraId="3A708287" w14:textId="77777777" w:rsidR="00CC1148" w:rsidRDefault="00CC1148" w:rsidP="00CC1148">
      <w:pPr>
        <w:spacing w:before="38"/>
        <w:ind w:left="720"/>
        <w:rPr>
          <w:rFonts w:ascii="Courier New" w:eastAsiaTheme="minorEastAsia" w:hAnsi="Courier New" w:cs="Courier New"/>
          <w:color w:val="000000" w:themeColor="text1"/>
          <w:kern w:val="24"/>
          <w:sz w:val="14"/>
          <w:szCs w:val="16"/>
        </w:rPr>
      </w:pPr>
    </w:p>
    <w:p w14:paraId="094C53E8" w14:textId="77777777" w:rsidR="00CC1148" w:rsidRDefault="00CC1148" w:rsidP="00CC1148">
      <w:pPr>
        <w:spacing w:before="38"/>
        <w:ind w:left="720"/>
        <w:rPr>
          <w:rFonts w:ascii="Courier New" w:eastAsiaTheme="minorEastAsia" w:hAnsi="Courier New" w:cs="Courier New"/>
          <w:color w:val="000000" w:themeColor="text1"/>
          <w:kern w:val="24"/>
          <w:sz w:val="14"/>
          <w:szCs w:val="16"/>
        </w:rPr>
      </w:pPr>
      <w:r>
        <w:rPr>
          <w:rFonts w:ascii="Courier New" w:eastAsiaTheme="minorEastAsia" w:hAnsi="Courier New" w:cs="Courier New"/>
          <w:color w:val="000000" w:themeColor="text1"/>
          <w:kern w:val="24"/>
          <w:sz w:val="14"/>
          <w:szCs w:val="16"/>
        </w:rPr>
        <w:t xml:space="preserve">    . . .</w:t>
      </w:r>
    </w:p>
    <w:p w14:paraId="503B9D1C" w14:textId="77777777" w:rsidR="00CC1148" w:rsidRDefault="00CC1148" w:rsidP="00CC1148">
      <w:pPr>
        <w:spacing w:before="38"/>
        <w:ind w:left="720"/>
        <w:rPr>
          <w:rFonts w:ascii="Courier New" w:eastAsiaTheme="minorEastAsia" w:hAnsi="Courier New" w:cs="Courier New"/>
          <w:color w:val="000000" w:themeColor="text1"/>
          <w:kern w:val="24"/>
          <w:sz w:val="14"/>
          <w:szCs w:val="16"/>
        </w:rPr>
      </w:pPr>
    </w:p>
    <w:p w14:paraId="1A070CFF" w14:textId="77777777" w:rsidR="00CC1148" w:rsidRDefault="00CC1148" w:rsidP="00CC1148">
      <w:pPr>
        <w:spacing w:before="38"/>
        <w:ind w:left="720"/>
        <w:rPr>
          <w:rFonts w:ascii="Courier New" w:eastAsiaTheme="minorEastAsia" w:hAnsi="Courier New" w:cs="Courier New"/>
          <w:color w:val="000000" w:themeColor="text1"/>
          <w:kern w:val="24"/>
          <w:sz w:val="14"/>
          <w:szCs w:val="16"/>
        </w:rPr>
      </w:pPr>
      <w:r>
        <w:rPr>
          <w:rFonts w:ascii="Courier New" w:eastAsiaTheme="minorEastAsia" w:hAnsi="Courier New" w:cs="Courier New"/>
          <w:color w:val="000000" w:themeColor="text1"/>
          <w:kern w:val="24"/>
          <w:sz w:val="14"/>
          <w:szCs w:val="16"/>
        </w:rPr>
        <w:t xml:space="preserve">    // Get a per-thread context for each thread that will call FDF routines</w:t>
      </w:r>
    </w:p>
    <w:p w14:paraId="1B8A539A" w14:textId="77777777" w:rsidR="00CC1148" w:rsidRDefault="00CC1148" w:rsidP="00CC1148">
      <w:pPr>
        <w:pStyle w:val="NormalWeb"/>
        <w:spacing w:before="43"/>
        <w:ind w:left="720"/>
        <w:rPr>
          <w:rFonts w:ascii="Courier New" w:eastAsia="+mn-ea" w:hAnsi="Courier New" w:cs="Courier New"/>
          <w:color w:val="000000"/>
          <w:kern w:val="24"/>
          <w:sz w:val="14"/>
          <w:szCs w:val="18"/>
        </w:rPr>
      </w:pPr>
      <w:r>
        <w:rPr>
          <w:rFonts w:ascii="Courier New" w:eastAsiaTheme="minorEastAsia" w:hAnsi="Courier New" w:cs="Courier New"/>
          <w:color w:val="000000" w:themeColor="text1"/>
          <w:kern w:val="24"/>
          <w:sz w:val="14"/>
          <w:szCs w:val="16"/>
        </w:rPr>
        <w:t xml:space="preserve">    </w:t>
      </w:r>
      <w:r>
        <w:rPr>
          <w:rFonts w:ascii="Courier New" w:eastAsia="+mn-ea" w:hAnsi="Courier New" w:cs="Courier New"/>
          <w:color w:val="000000"/>
          <w:kern w:val="24"/>
          <w:sz w:val="14"/>
          <w:szCs w:val="18"/>
        </w:rPr>
        <w:t>// P</w:t>
      </w:r>
      <w:r w:rsidRPr="00CC1148">
        <w:rPr>
          <w:rFonts w:ascii="Courier New" w:eastAsia="+mn-ea" w:hAnsi="Courier New" w:cs="Courier New"/>
          <w:color w:val="000000"/>
          <w:kern w:val="24"/>
          <w:sz w:val="14"/>
          <w:szCs w:val="18"/>
        </w:rPr>
        <w:t>ut this code where a pthread is initialized</w:t>
      </w:r>
    </w:p>
    <w:p w14:paraId="24B600EE" w14:textId="77777777" w:rsidR="00CC1148" w:rsidRPr="00CC1148" w:rsidRDefault="00CC1148" w:rsidP="00CC1148">
      <w:pPr>
        <w:pStyle w:val="NormalWeb"/>
        <w:spacing w:before="43"/>
        <w:ind w:left="720"/>
        <w:rPr>
          <w:rFonts w:ascii="Times New Roman" w:hAnsi="Times New Roman"/>
          <w:sz w:val="20"/>
        </w:rPr>
      </w:pPr>
    </w:p>
    <w:p w14:paraId="754E76F6" w14:textId="77777777" w:rsidR="00CC1148" w:rsidRPr="00CC1148" w:rsidRDefault="00CC1148" w:rsidP="00CC1148">
      <w:pPr>
        <w:spacing w:before="43"/>
        <w:ind w:left="720"/>
        <w:rPr>
          <w:rFonts w:ascii="Times New Roman" w:hAnsi="Times New Roman"/>
          <w:sz w:val="20"/>
        </w:rPr>
      </w:pPr>
      <w:r w:rsidRPr="00CC1148">
        <w:rPr>
          <w:rFonts w:ascii="Courier New" w:eastAsia="+mn-ea" w:hAnsi="Courier New" w:cs="Courier New"/>
          <w:color w:val="000000"/>
          <w:kern w:val="24"/>
          <w:sz w:val="14"/>
          <w:szCs w:val="18"/>
        </w:rPr>
        <w:t xml:space="preserve">    struct FDF_state          *fdf_state;</w:t>
      </w:r>
    </w:p>
    <w:p w14:paraId="5E36A6AA" w14:textId="77777777" w:rsidR="00CC1148" w:rsidRDefault="00CC1148" w:rsidP="00CC1148">
      <w:pPr>
        <w:spacing w:before="43"/>
        <w:ind w:left="720"/>
        <w:rPr>
          <w:rFonts w:ascii="Courier New" w:eastAsia="+mn-ea" w:hAnsi="Courier New" w:cs="Courier New"/>
          <w:color w:val="000000"/>
          <w:kern w:val="24"/>
          <w:sz w:val="14"/>
          <w:szCs w:val="18"/>
        </w:rPr>
      </w:pPr>
      <w:r w:rsidRPr="00CC1148">
        <w:rPr>
          <w:rFonts w:ascii="Courier New" w:eastAsia="+mn-ea" w:hAnsi="Courier New" w:cs="Courier New"/>
          <w:color w:val="000000"/>
          <w:kern w:val="24"/>
          <w:sz w:val="14"/>
          <w:szCs w:val="18"/>
        </w:rPr>
        <w:t xml:space="preserve">    struct FDF_thread_state   *thd_state;   //  Opaque handle for per-thread FDF state</w:t>
      </w:r>
    </w:p>
    <w:p w14:paraId="71A4A5CA" w14:textId="77777777" w:rsidR="00CE62D5" w:rsidRDefault="00CE62D5" w:rsidP="00CC1148">
      <w:pPr>
        <w:spacing w:before="43"/>
        <w:ind w:left="720"/>
        <w:rPr>
          <w:rFonts w:ascii="Courier New" w:eastAsia="+mn-ea" w:hAnsi="Courier New" w:cs="Courier New"/>
          <w:color w:val="000000"/>
          <w:kern w:val="24"/>
          <w:sz w:val="14"/>
          <w:szCs w:val="18"/>
        </w:rPr>
      </w:pPr>
      <w:r>
        <w:rPr>
          <w:rFonts w:ascii="Courier New" w:eastAsia="+mn-ea" w:hAnsi="Courier New" w:cs="Courier New"/>
          <w:color w:val="000000"/>
          <w:kern w:val="24"/>
          <w:sz w:val="14"/>
          <w:szCs w:val="18"/>
        </w:rPr>
        <w:t xml:space="preserve">    FDF_status_t               status;</w:t>
      </w:r>
    </w:p>
    <w:p w14:paraId="54793503" w14:textId="77777777" w:rsidR="00CC1148" w:rsidRPr="00CC1148" w:rsidRDefault="00CC1148" w:rsidP="00CC1148">
      <w:pPr>
        <w:spacing w:before="43"/>
        <w:ind w:left="720"/>
        <w:rPr>
          <w:rFonts w:ascii="Times New Roman" w:hAnsi="Times New Roman"/>
          <w:sz w:val="20"/>
        </w:rPr>
      </w:pPr>
    </w:p>
    <w:p w14:paraId="48F38D08" w14:textId="77777777" w:rsidR="00CC1148" w:rsidRDefault="00CC1148" w:rsidP="00CC1148">
      <w:pPr>
        <w:spacing w:before="43"/>
        <w:ind w:left="720"/>
        <w:rPr>
          <w:rFonts w:ascii="Courier New" w:eastAsia="+mn-ea" w:hAnsi="Courier New" w:cs="Courier New"/>
          <w:color w:val="000000"/>
          <w:kern w:val="24"/>
          <w:sz w:val="14"/>
          <w:szCs w:val="18"/>
        </w:rPr>
      </w:pPr>
      <w:r w:rsidRPr="00CC1148">
        <w:rPr>
          <w:rFonts w:ascii="Courier New" w:eastAsia="+mn-ea" w:hAnsi="Courier New" w:cs="Courier New"/>
          <w:color w:val="000000"/>
          <w:kern w:val="24"/>
          <w:sz w:val="14"/>
          <w:szCs w:val="18"/>
        </w:rPr>
        <w:t xml:space="preserve">    //  fdf_state created by FDFInit() above</w:t>
      </w:r>
    </w:p>
    <w:p w14:paraId="427636AF" w14:textId="77777777" w:rsidR="00CC1148" w:rsidRPr="00CC1148" w:rsidRDefault="00CC1148" w:rsidP="00CC1148">
      <w:pPr>
        <w:spacing w:before="43"/>
        <w:ind w:left="720"/>
        <w:rPr>
          <w:rFonts w:ascii="Times New Roman" w:hAnsi="Times New Roman"/>
          <w:sz w:val="20"/>
        </w:rPr>
      </w:pPr>
    </w:p>
    <w:p w14:paraId="4C1CBC0D" w14:textId="77777777" w:rsidR="00CC1148" w:rsidRPr="00CC1148" w:rsidRDefault="00CC1148" w:rsidP="00CC1148">
      <w:pPr>
        <w:spacing w:before="43"/>
        <w:ind w:left="720"/>
        <w:rPr>
          <w:rFonts w:ascii="Times New Roman" w:hAnsi="Times New Roman"/>
          <w:sz w:val="20"/>
        </w:rPr>
      </w:pPr>
      <w:r w:rsidRPr="00CC1148">
        <w:rPr>
          <w:rFonts w:ascii="Courier New" w:eastAsia="+mn-ea" w:hAnsi="Courier New" w:cs="Courier New"/>
          <w:color w:val="000000"/>
          <w:kern w:val="24"/>
          <w:sz w:val="14"/>
          <w:szCs w:val="18"/>
        </w:rPr>
        <w:t xml:space="preserve">    </w:t>
      </w:r>
      <w:r w:rsidR="00CE62D5">
        <w:rPr>
          <w:rFonts w:ascii="Courier New" w:eastAsia="+mn-ea" w:hAnsi="Courier New" w:cs="Courier New"/>
          <w:color w:val="000000"/>
          <w:kern w:val="24"/>
          <w:sz w:val="14"/>
          <w:szCs w:val="18"/>
        </w:rPr>
        <w:t>status</w:t>
      </w:r>
      <w:r w:rsidRPr="00CC1148">
        <w:rPr>
          <w:rFonts w:ascii="Courier New" w:eastAsia="+mn-ea" w:hAnsi="Courier New" w:cs="Courier New"/>
          <w:color w:val="000000"/>
          <w:kern w:val="24"/>
          <w:sz w:val="14"/>
          <w:szCs w:val="18"/>
        </w:rPr>
        <w:t xml:space="preserve"> = </w:t>
      </w:r>
      <w:r w:rsidRPr="00CC1148">
        <w:rPr>
          <w:rFonts w:ascii="Courier New" w:eastAsia="+mn-ea" w:hAnsi="Courier New" w:cs="Courier New"/>
          <w:b/>
          <w:bCs/>
          <w:i/>
          <w:iCs/>
          <w:color w:val="548DD4" w:themeColor="text2" w:themeTint="99"/>
          <w:kern w:val="24"/>
          <w:sz w:val="14"/>
          <w:szCs w:val="18"/>
        </w:rPr>
        <w:t>FDFInitPerThreadState(fdf_state</w:t>
      </w:r>
      <w:r w:rsidR="00CE62D5">
        <w:rPr>
          <w:rFonts w:ascii="Courier New" w:eastAsia="+mn-ea" w:hAnsi="Courier New" w:cs="Courier New"/>
          <w:b/>
          <w:bCs/>
          <w:i/>
          <w:iCs/>
          <w:color w:val="548DD4" w:themeColor="text2" w:themeTint="99"/>
          <w:kern w:val="24"/>
          <w:sz w:val="14"/>
          <w:szCs w:val="18"/>
        </w:rPr>
        <w:t>, &amp;thd_state</w:t>
      </w:r>
      <w:r w:rsidRPr="00CC1148">
        <w:rPr>
          <w:rFonts w:ascii="Courier New" w:eastAsia="+mn-ea" w:hAnsi="Courier New" w:cs="Courier New"/>
          <w:b/>
          <w:bCs/>
          <w:i/>
          <w:iCs/>
          <w:color w:val="548DD4" w:themeColor="text2" w:themeTint="99"/>
          <w:kern w:val="24"/>
          <w:sz w:val="14"/>
          <w:szCs w:val="18"/>
        </w:rPr>
        <w:t>)</w:t>
      </w:r>
      <w:r w:rsidRPr="00CC1148">
        <w:rPr>
          <w:rFonts w:ascii="Courier New" w:eastAsia="+mn-ea" w:hAnsi="Courier New" w:cs="Courier New"/>
          <w:color w:val="000000"/>
          <w:kern w:val="24"/>
          <w:sz w:val="14"/>
          <w:szCs w:val="18"/>
        </w:rPr>
        <w:t>;</w:t>
      </w:r>
    </w:p>
    <w:p w14:paraId="05672ED2" w14:textId="77777777" w:rsidR="00CC1148" w:rsidRPr="00CC1148" w:rsidRDefault="00CC1148" w:rsidP="00CC1148">
      <w:pPr>
        <w:spacing w:before="43"/>
        <w:ind w:left="720"/>
        <w:rPr>
          <w:rFonts w:ascii="Times New Roman" w:hAnsi="Times New Roman"/>
          <w:sz w:val="20"/>
        </w:rPr>
      </w:pPr>
      <w:r w:rsidRPr="00CC1148">
        <w:rPr>
          <w:rFonts w:ascii="Courier New" w:eastAsia="+mn-ea" w:hAnsi="Courier New" w:cs="Courier New"/>
          <w:color w:val="000000"/>
          <w:kern w:val="24"/>
          <w:sz w:val="14"/>
          <w:szCs w:val="18"/>
        </w:rPr>
        <w:t xml:space="preserve">    assert(</w:t>
      </w:r>
      <w:r w:rsidR="00CE62D5">
        <w:rPr>
          <w:rFonts w:ascii="Courier New" w:eastAsia="+mn-ea" w:hAnsi="Courier New" w:cs="Courier New"/>
          <w:color w:val="000000"/>
          <w:kern w:val="24"/>
          <w:sz w:val="14"/>
          <w:szCs w:val="18"/>
        </w:rPr>
        <w:t>status == FDF_SUCCESS</w:t>
      </w:r>
      <w:r w:rsidRPr="00CC1148">
        <w:rPr>
          <w:rFonts w:ascii="Courier New" w:eastAsia="+mn-ea" w:hAnsi="Courier New" w:cs="Courier New"/>
          <w:color w:val="000000"/>
          <w:kern w:val="24"/>
          <w:sz w:val="14"/>
          <w:szCs w:val="18"/>
        </w:rPr>
        <w:t>);</w:t>
      </w:r>
    </w:p>
    <w:p w14:paraId="627BD793" w14:textId="77777777" w:rsidR="00402BFD" w:rsidRPr="00B61758" w:rsidRDefault="00402BFD" w:rsidP="00402BFD">
      <w:pPr>
        <w:spacing w:before="29"/>
        <w:ind w:left="720"/>
        <w:rPr>
          <w:rFonts w:ascii="Courier New" w:eastAsiaTheme="minorEastAsia" w:hAnsi="Courier New" w:cs="Courier New"/>
          <w:color w:val="000000" w:themeColor="text1"/>
          <w:kern w:val="24"/>
          <w:sz w:val="14"/>
          <w:szCs w:val="12"/>
        </w:rPr>
      </w:pPr>
    </w:p>
    <w:p w14:paraId="4409FF77" w14:textId="77777777" w:rsidR="00402BFD" w:rsidRDefault="00560A8F" w:rsidP="00402BFD">
      <w:pPr>
        <w:pStyle w:val="BodyText"/>
      </w:pPr>
      <w:r>
        <w:pict w14:anchorId="20153A23">
          <v:rect id="_x0000_i1031" style="width:0;height:1.5pt" o:hralign="center" o:hrstd="t" o:hr="t" fillcolor="#a0a0a0" stroked="f"/>
        </w:pict>
      </w:r>
    </w:p>
    <w:p w14:paraId="4E9A42A2" w14:textId="77777777" w:rsidR="00707D31" w:rsidRDefault="00707D31" w:rsidP="00707D31">
      <w:pPr>
        <w:pStyle w:val="Heading4"/>
      </w:pPr>
      <w:r>
        <w:t>Listing 1: Initializing FDF</w:t>
      </w:r>
    </w:p>
    <w:p w14:paraId="0EFB28DB" w14:textId="77777777" w:rsidR="002D3440" w:rsidRDefault="002D3440" w:rsidP="00005880">
      <w:pPr>
        <w:pStyle w:val="BodyText"/>
      </w:pPr>
    </w:p>
    <w:p w14:paraId="545B1187" w14:textId="77777777" w:rsidR="00F54C0C" w:rsidRDefault="00F54C0C" w:rsidP="00005880">
      <w:pPr>
        <w:pStyle w:val="BodyText"/>
      </w:pPr>
    </w:p>
    <w:p w14:paraId="44BC5C2F" w14:textId="77777777" w:rsidR="002D3440" w:rsidRDefault="00ED0116" w:rsidP="00005880">
      <w:pPr>
        <w:pStyle w:val="BodyText"/>
      </w:pPr>
      <w:r>
        <w:rPr>
          <w:noProof/>
        </w:rPr>
        <mc:AlternateContent>
          <mc:Choice Requires="wps">
            <w:drawing>
              <wp:inline distT="0" distB="0" distL="0" distR="0" wp14:anchorId="69642382" wp14:editId="41B3276A">
                <wp:extent cx="5767070" cy="2562446"/>
                <wp:effectExtent l="0" t="0" r="2413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62446"/>
                        </a:xfrm>
                        <a:prstGeom prst="rect">
                          <a:avLst/>
                        </a:prstGeom>
                        <a:solidFill>
                          <a:srgbClr val="F2F2F2"/>
                        </a:solidFill>
                        <a:ln w="9525">
                          <a:solidFill>
                            <a:srgbClr val="000000"/>
                          </a:solidFill>
                          <a:miter lim="800000"/>
                          <a:headEnd/>
                          <a:tailEnd/>
                        </a:ln>
                      </wps:spPr>
                      <wps:txbx>
                        <w:txbxContent>
                          <w:p w14:paraId="37AA2650" w14:textId="77777777" w:rsidR="00B24D58" w:rsidRPr="00ED0116" w:rsidRDefault="00B24D58"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FDFLoad</w:t>
                            </w:r>
                            <w:r>
                              <w:rPr>
                                <w:rFonts w:ascii="Arial" w:hAnsi="Arial" w:cs="Arial"/>
                                <w:b/>
                                <w:bCs/>
                                <w:color w:val="1F497D" w:themeColor="text2"/>
                                <w:sz w:val="20"/>
                                <w:szCs w:val="20"/>
                              </w:rPr>
                              <w:t>Properties</w:t>
                            </w:r>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prop_filename</w:t>
                            </w:r>
                            <w:r w:rsidRPr="00ED0116">
                              <w:rPr>
                                <w:rFonts w:ascii="Arial" w:hAnsi="Arial" w:cs="Arial"/>
                                <w:b/>
                                <w:bCs/>
                                <w:color w:val="1F497D" w:themeColor="text2"/>
                                <w:sz w:val="20"/>
                                <w:szCs w:val="20"/>
                              </w:rPr>
                              <w:t>)</w:t>
                            </w:r>
                          </w:p>
                          <w:p w14:paraId="158CAF65" w14:textId="77777777" w:rsidR="00B24D58" w:rsidRPr="008A5E15" w:rsidRDefault="00B24D58" w:rsidP="00ED0116">
                            <w:pPr>
                              <w:autoSpaceDE w:val="0"/>
                              <w:autoSpaceDN w:val="0"/>
                              <w:spacing w:before="30" w:after="60"/>
                              <w:ind w:left="360"/>
                              <w:jc w:val="both"/>
                              <w:rPr>
                                <w:rFonts w:ascii="Times New Roman" w:hAnsi="Times New Roman"/>
                                <w:sz w:val="20"/>
                                <w:szCs w:val="20"/>
                              </w:rPr>
                            </w:pPr>
                          </w:p>
                          <w:p w14:paraId="5131717C" w14:textId="77777777" w:rsidR="00B24D58" w:rsidRPr="008A5E15" w:rsidRDefault="00B24D58" w:rsidP="00ED0116">
                            <w:pPr>
                              <w:autoSpaceDE w:val="0"/>
                              <w:autoSpaceDN w:val="0"/>
                              <w:spacing w:before="30" w:after="60"/>
                              <w:ind w:left="360"/>
                              <w:jc w:val="both"/>
                              <w:rPr>
                                <w:rFonts w:ascii="Times New Roman" w:hAnsi="Times New Roman"/>
                                <w:sz w:val="20"/>
                                <w:szCs w:val="20"/>
                              </w:rPr>
                            </w:pPr>
                            <w:r w:rsidRPr="008A5E15">
                              <w:rPr>
                                <w:rFonts w:ascii="Times New Roman" w:hAnsi="Times New Roman"/>
                                <w:sz w:val="20"/>
                                <w:szCs w:val="20"/>
                              </w:rPr>
                              <w:t xml:space="preserve">Load </w:t>
                            </w:r>
                            <w:r>
                              <w:rPr>
                                <w:rFonts w:ascii="Times New Roman" w:hAnsi="Times New Roman"/>
                                <w:sz w:val="20"/>
                                <w:szCs w:val="20"/>
                              </w:rPr>
                              <w:t>property values</w:t>
                            </w:r>
                            <w:r w:rsidRPr="008A5E15">
                              <w:rPr>
                                <w:rFonts w:ascii="Times New Roman" w:hAnsi="Times New Roman"/>
                                <w:sz w:val="20"/>
                                <w:szCs w:val="20"/>
                              </w:rPr>
                              <w:t xml:space="preserve">. </w:t>
                            </w:r>
                          </w:p>
                          <w:p w14:paraId="70DB79EF" w14:textId="77777777" w:rsidR="00B24D58" w:rsidRPr="008A5E15" w:rsidRDefault="00B24D58" w:rsidP="00ED0116">
                            <w:pPr>
                              <w:autoSpaceDE w:val="0"/>
                              <w:autoSpaceDN w:val="0"/>
                              <w:spacing w:before="30" w:after="60"/>
                              <w:ind w:left="360"/>
                              <w:jc w:val="both"/>
                              <w:rPr>
                                <w:rFonts w:ascii="Times New Roman" w:hAnsi="Times New Roman"/>
                                <w:szCs w:val="22"/>
                              </w:rPr>
                            </w:pPr>
                            <w:r>
                              <w:rPr>
                                <w:rFonts w:ascii="Times New Roman" w:hAnsi="Times New Roman"/>
                                <w:szCs w:val="22"/>
                              </w:rPr>
                              <w:t>Read property values</w:t>
                            </w:r>
                            <w:r w:rsidRPr="008A5E15">
                              <w:rPr>
                                <w:rFonts w:ascii="Times New Roman" w:hAnsi="Times New Roman"/>
                                <w:szCs w:val="22"/>
                              </w:rPr>
                              <w:t xml:space="preserve"> from the specified file. </w:t>
                            </w:r>
                            <w:r>
                              <w:rPr>
                                <w:rFonts w:ascii="Times New Roman" w:hAnsi="Times New Roman"/>
                                <w:szCs w:val="22"/>
                              </w:rPr>
                              <w:t>Properties not specified in the file are set to</w:t>
                            </w:r>
                            <w:r w:rsidRPr="008A5E15">
                              <w:rPr>
                                <w:rFonts w:ascii="Times New Roman" w:hAnsi="Times New Roman"/>
                                <w:szCs w:val="22"/>
                              </w:rPr>
                              <w:t xml:space="preserve"> built-in defaults</w:t>
                            </w:r>
                            <w:r>
                              <w:rPr>
                                <w:rFonts w:ascii="Times New Roman" w:hAnsi="Times New Roman"/>
                                <w:szCs w:val="22"/>
                              </w:rPr>
                              <w:t xml:space="preserve"> or values set by prior calls to FDFLoadProperties() or FDFSetProperty()</w:t>
                            </w:r>
                            <w:r w:rsidRPr="008A5E15">
                              <w:rPr>
                                <w:rFonts w:ascii="Times New Roman" w:hAnsi="Times New Roman"/>
                                <w:szCs w:val="22"/>
                              </w:rPr>
                              <w:t>.</w:t>
                            </w:r>
                          </w:p>
                          <w:p w14:paraId="2EE1C880" w14:textId="77777777" w:rsidR="00B24D58" w:rsidRPr="008A5E15" w:rsidRDefault="00B24D58" w:rsidP="00ED0116">
                            <w:pPr>
                              <w:pStyle w:val="Heading3"/>
                            </w:pPr>
                            <w:bookmarkStart w:id="16" w:name="_Toc336887777"/>
                            <w:r w:rsidRPr="008B4B4A">
                              <w:rPr>
                                <w:rStyle w:val="Emphasis"/>
                              </w:rPr>
                              <w:t>Parameters</w:t>
                            </w:r>
                            <w:r w:rsidRPr="008A5E15">
                              <w:t>:</w:t>
                            </w:r>
                            <w:bookmarkEnd w:id="1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046F8EAB" w14:textId="77777777" w:rsidTr="00582915">
                              <w:tc>
                                <w:tcPr>
                                  <w:tcW w:w="798" w:type="dxa"/>
                                </w:tcPr>
                                <w:p w14:paraId="26D5A7F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D98D9C2"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i/>
                                      <w:iCs/>
                                      <w:sz w:val="20"/>
                                      <w:szCs w:val="20"/>
                                    </w:rPr>
                                    <w:t>prop</w:t>
                                  </w:r>
                                  <w:r w:rsidRPr="008A5E15">
                                    <w:rPr>
                                      <w:rFonts w:ascii="Times New Roman" w:hAnsi="Times New Roman"/>
                                      <w:i/>
                                      <w:iCs/>
                                      <w:sz w:val="20"/>
                                      <w:szCs w:val="20"/>
                                    </w:rPr>
                                    <w:t>_filename</w:t>
                                  </w:r>
                                  <w:r w:rsidRPr="008A5E15">
                                    <w:rPr>
                                      <w:rFonts w:ascii="Times New Roman" w:hAnsi="Times New Roman"/>
                                      <w:sz w:val="20"/>
                                      <w:szCs w:val="20"/>
                                    </w:rPr>
                                    <w:t xml:space="preserve"> </w:t>
                                  </w:r>
                                </w:p>
                              </w:tc>
                              <w:tc>
                                <w:tcPr>
                                  <w:tcW w:w="5687" w:type="dxa"/>
                                </w:tcPr>
                                <w:p w14:paraId="1BE6E86E" w14:textId="77777777" w:rsidR="00B24D58" w:rsidRPr="008A5E15" w:rsidRDefault="00B24D58" w:rsidP="00AD2B3B">
                                  <w:pPr>
                                    <w:autoSpaceDE w:val="0"/>
                                    <w:autoSpaceDN w:val="0"/>
                                    <w:rPr>
                                      <w:rFonts w:ascii="Times New Roman" w:hAnsi="Times New Roman"/>
                                      <w:sz w:val="20"/>
                                      <w:szCs w:val="20"/>
                                    </w:rPr>
                                  </w:pPr>
                                  <w:r w:rsidRPr="008A5E15">
                                    <w:rPr>
                                      <w:rFonts w:ascii="Times New Roman" w:hAnsi="Times New Roman"/>
                                      <w:sz w:val="20"/>
                                      <w:szCs w:val="20"/>
                                    </w:rPr>
                                    <w:t xml:space="preserve">Name of </w:t>
                                  </w:r>
                                  <w:r>
                                    <w:rPr>
                                      <w:rFonts w:ascii="Times New Roman" w:hAnsi="Times New Roman"/>
                                      <w:sz w:val="20"/>
                                      <w:szCs w:val="20"/>
                                    </w:rPr>
                                    <w:t xml:space="preserve">property file </w:t>
                                  </w:r>
                                </w:p>
                              </w:tc>
                            </w:tr>
                          </w:tbl>
                          <w:p w14:paraId="46C0ED45" w14:textId="77777777" w:rsidR="00B24D58" w:rsidRPr="008A5E15" w:rsidRDefault="00B24D58" w:rsidP="00ED0116">
                            <w:pPr>
                              <w:pStyle w:val="Heading3"/>
                            </w:pPr>
                            <w:bookmarkStart w:id="17" w:name="_Toc336887778"/>
                            <w:r w:rsidRPr="008B4B4A">
                              <w:rPr>
                                <w:rStyle w:val="Emphasis"/>
                              </w:rPr>
                              <w:t>Returns</w:t>
                            </w:r>
                            <w:r w:rsidRPr="008A5E15">
                              <w:t>:</w:t>
                            </w:r>
                            <w:bookmarkEnd w:id="17"/>
                          </w:p>
                          <w:p w14:paraId="725B3DEA"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31632FA5"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if </w:t>
                            </w:r>
                            <w:r>
                              <w:rPr>
                                <w:rFonts w:ascii="Times New Roman" w:hAnsi="Times New Roman"/>
                                <w:sz w:val="20"/>
                                <w:szCs w:val="20"/>
                              </w:rPr>
                              <w:t>property</w:t>
                            </w:r>
                            <w:r w:rsidRPr="008A5E15">
                              <w:rPr>
                                <w:rFonts w:ascii="Times New Roman" w:hAnsi="Times New Roman"/>
                                <w:sz w:val="20"/>
                                <w:szCs w:val="20"/>
                              </w:rPr>
                              <w:t xml:space="preserve"> file could not be loaded </w:t>
                            </w:r>
                          </w:p>
                          <w:p w14:paraId="4527ADAD"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43" type="#_x0000_t202" style="width:454.1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" fillcolor="#f2f2f2">
                <v:textbox>
                  <w:txbxContent>
                    <w:p w14:paraId="37AA2650" w14:textId="77777777" w:rsidR="00B24D58" w:rsidRPr="00ED0116" w:rsidRDefault="00B24D58"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FDFLoad</w:t>
                      </w:r>
                      <w:r>
                        <w:rPr>
                          <w:rFonts w:ascii="Arial" w:hAnsi="Arial" w:cs="Arial"/>
                          <w:b/>
                          <w:bCs/>
                          <w:color w:val="1F497D" w:themeColor="text2"/>
                          <w:sz w:val="20"/>
                          <w:szCs w:val="20"/>
                        </w:rPr>
                        <w:t>Properties</w:t>
                      </w:r>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prop_filename</w:t>
                      </w:r>
                      <w:r w:rsidRPr="00ED0116">
                        <w:rPr>
                          <w:rFonts w:ascii="Arial" w:hAnsi="Arial" w:cs="Arial"/>
                          <w:b/>
                          <w:bCs/>
                          <w:color w:val="1F497D" w:themeColor="text2"/>
                          <w:sz w:val="20"/>
                          <w:szCs w:val="20"/>
                        </w:rPr>
                        <w:t>)</w:t>
                      </w:r>
                    </w:p>
                    <w:p w14:paraId="158CAF65" w14:textId="77777777" w:rsidR="00B24D58" w:rsidRPr="008A5E15" w:rsidRDefault="00B24D58" w:rsidP="00ED0116">
                      <w:pPr>
                        <w:autoSpaceDE w:val="0"/>
                        <w:autoSpaceDN w:val="0"/>
                        <w:spacing w:before="30" w:after="60"/>
                        <w:ind w:left="360"/>
                        <w:jc w:val="both"/>
                        <w:rPr>
                          <w:rFonts w:ascii="Times New Roman" w:hAnsi="Times New Roman"/>
                          <w:sz w:val="20"/>
                          <w:szCs w:val="20"/>
                        </w:rPr>
                      </w:pPr>
                    </w:p>
                    <w:p w14:paraId="5131717C" w14:textId="77777777" w:rsidR="00B24D58" w:rsidRPr="008A5E15" w:rsidRDefault="00B24D58" w:rsidP="00ED0116">
                      <w:pPr>
                        <w:autoSpaceDE w:val="0"/>
                        <w:autoSpaceDN w:val="0"/>
                        <w:spacing w:before="30" w:after="60"/>
                        <w:ind w:left="360"/>
                        <w:jc w:val="both"/>
                        <w:rPr>
                          <w:rFonts w:ascii="Times New Roman" w:hAnsi="Times New Roman"/>
                          <w:sz w:val="20"/>
                          <w:szCs w:val="20"/>
                        </w:rPr>
                      </w:pPr>
                      <w:r w:rsidRPr="008A5E15">
                        <w:rPr>
                          <w:rFonts w:ascii="Times New Roman" w:hAnsi="Times New Roman"/>
                          <w:sz w:val="20"/>
                          <w:szCs w:val="20"/>
                        </w:rPr>
                        <w:t xml:space="preserve">Load </w:t>
                      </w:r>
                      <w:r>
                        <w:rPr>
                          <w:rFonts w:ascii="Times New Roman" w:hAnsi="Times New Roman"/>
                          <w:sz w:val="20"/>
                          <w:szCs w:val="20"/>
                        </w:rPr>
                        <w:t>property values</w:t>
                      </w:r>
                      <w:r w:rsidRPr="008A5E15">
                        <w:rPr>
                          <w:rFonts w:ascii="Times New Roman" w:hAnsi="Times New Roman"/>
                          <w:sz w:val="20"/>
                          <w:szCs w:val="20"/>
                        </w:rPr>
                        <w:t xml:space="preserve">. </w:t>
                      </w:r>
                    </w:p>
                    <w:p w14:paraId="70DB79EF" w14:textId="77777777" w:rsidR="00B24D58" w:rsidRPr="008A5E15" w:rsidRDefault="00B24D58" w:rsidP="00ED0116">
                      <w:pPr>
                        <w:autoSpaceDE w:val="0"/>
                        <w:autoSpaceDN w:val="0"/>
                        <w:spacing w:before="30" w:after="60"/>
                        <w:ind w:left="360"/>
                        <w:jc w:val="both"/>
                        <w:rPr>
                          <w:rFonts w:ascii="Times New Roman" w:hAnsi="Times New Roman"/>
                          <w:szCs w:val="22"/>
                        </w:rPr>
                      </w:pPr>
                      <w:r>
                        <w:rPr>
                          <w:rFonts w:ascii="Times New Roman" w:hAnsi="Times New Roman"/>
                          <w:szCs w:val="22"/>
                        </w:rPr>
                        <w:t>Read property values</w:t>
                      </w:r>
                      <w:r w:rsidRPr="008A5E15">
                        <w:rPr>
                          <w:rFonts w:ascii="Times New Roman" w:hAnsi="Times New Roman"/>
                          <w:szCs w:val="22"/>
                        </w:rPr>
                        <w:t xml:space="preserve"> from the specified file. </w:t>
                      </w:r>
                      <w:r>
                        <w:rPr>
                          <w:rFonts w:ascii="Times New Roman" w:hAnsi="Times New Roman"/>
                          <w:szCs w:val="22"/>
                        </w:rPr>
                        <w:t>Properties not specified in the file are set to</w:t>
                      </w:r>
                      <w:r w:rsidRPr="008A5E15">
                        <w:rPr>
                          <w:rFonts w:ascii="Times New Roman" w:hAnsi="Times New Roman"/>
                          <w:szCs w:val="22"/>
                        </w:rPr>
                        <w:t xml:space="preserve"> built-in defaults</w:t>
                      </w:r>
                      <w:r>
                        <w:rPr>
                          <w:rFonts w:ascii="Times New Roman" w:hAnsi="Times New Roman"/>
                          <w:szCs w:val="22"/>
                        </w:rPr>
                        <w:t xml:space="preserve"> or values set by prior calls to FDFLoadProperties() or FDFSetProperty()</w:t>
                      </w:r>
                      <w:r w:rsidRPr="008A5E15">
                        <w:rPr>
                          <w:rFonts w:ascii="Times New Roman" w:hAnsi="Times New Roman"/>
                          <w:szCs w:val="22"/>
                        </w:rPr>
                        <w:t>.</w:t>
                      </w:r>
                    </w:p>
                    <w:p w14:paraId="2EE1C880" w14:textId="77777777" w:rsidR="00B24D58" w:rsidRPr="008A5E15" w:rsidRDefault="00B24D58" w:rsidP="00ED0116">
                      <w:pPr>
                        <w:pStyle w:val="Heading3"/>
                      </w:pPr>
                      <w:bookmarkStart w:id="18" w:name="_Toc336887777"/>
                      <w:r w:rsidRPr="008B4B4A">
                        <w:rPr>
                          <w:rStyle w:val="Emphasis"/>
                        </w:rPr>
                        <w:t>Parameters</w:t>
                      </w:r>
                      <w:r w:rsidRPr="008A5E15">
                        <w:t>:</w:t>
                      </w:r>
                      <w:bookmarkEnd w:id="1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046F8EAB" w14:textId="77777777" w:rsidTr="00582915">
                        <w:tc>
                          <w:tcPr>
                            <w:tcW w:w="798" w:type="dxa"/>
                          </w:tcPr>
                          <w:p w14:paraId="26D5A7F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D98D9C2"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i/>
                                <w:iCs/>
                                <w:sz w:val="20"/>
                                <w:szCs w:val="20"/>
                              </w:rPr>
                              <w:t>prop</w:t>
                            </w:r>
                            <w:r w:rsidRPr="008A5E15">
                              <w:rPr>
                                <w:rFonts w:ascii="Times New Roman" w:hAnsi="Times New Roman"/>
                                <w:i/>
                                <w:iCs/>
                                <w:sz w:val="20"/>
                                <w:szCs w:val="20"/>
                              </w:rPr>
                              <w:t>_filename</w:t>
                            </w:r>
                            <w:r w:rsidRPr="008A5E15">
                              <w:rPr>
                                <w:rFonts w:ascii="Times New Roman" w:hAnsi="Times New Roman"/>
                                <w:sz w:val="20"/>
                                <w:szCs w:val="20"/>
                              </w:rPr>
                              <w:t xml:space="preserve"> </w:t>
                            </w:r>
                          </w:p>
                        </w:tc>
                        <w:tc>
                          <w:tcPr>
                            <w:tcW w:w="5687" w:type="dxa"/>
                          </w:tcPr>
                          <w:p w14:paraId="1BE6E86E" w14:textId="77777777" w:rsidR="00B24D58" w:rsidRPr="008A5E15" w:rsidRDefault="00B24D58" w:rsidP="00AD2B3B">
                            <w:pPr>
                              <w:autoSpaceDE w:val="0"/>
                              <w:autoSpaceDN w:val="0"/>
                              <w:rPr>
                                <w:rFonts w:ascii="Times New Roman" w:hAnsi="Times New Roman"/>
                                <w:sz w:val="20"/>
                                <w:szCs w:val="20"/>
                              </w:rPr>
                            </w:pPr>
                            <w:r w:rsidRPr="008A5E15">
                              <w:rPr>
                                <w:rFonts w:ascii="Times New Roman" w:hAnsi="Times New Roman"/>
                                <w:sz w:val="20"/>
                                <w:szCs w:val="20"/>
                              </w:rPr>
                              <w:t xml:space="preserve">Name of </w:t>
                            </w:r>
                            <w:r>
                              <w:rPr>
                                <w:rFonts w:ascii="Times New Roman" w:hAnsi="Times New Roman"/>
                                <w:sz w:val="20"/>
                                <w:szCs w:val="20"/>
                              </w:rPr>
                              <w:t xml:space="preserve">property file </w:t>
                            </w:r>
                          </w:p>
                        </w:tc>
                      </w:tr>
                    </w:tbl>
                    <w:p w14:paraId="46C0ED45" w14:textId="77777777" w:rsidR="00B24D58" w:rsidRPr="008A5E15" w:rsidRDefault="00B24D58" w:rsidP="00ED0116">
                      <w:pPr>
                        <w:pStyle w:val="Heading3"/>
                      </w:pPr>
                      <w:bookmarkStart w:id="19" w:name="_Toc336887778"/>
                      <w:r w:rsidRPr="008B4B4A">
                        <w:rPr>
                          <w:rStyle w:val="Emphasis"/>
                        </w:rPr>
                        <w:t>Returns</w:t>
                      </w:r>
                      <w:r w:rsidRPr="008A5E15">
                        <w:t>:</w:t>
                      </w:r>
                      <w:bookmarkEnd w:id="19"/>
                    </w:p>
                    <w:p w14:paraId="725B3DEA"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31632FA5"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if </w:t>
                      </w:r>
                      <w:r>
                        <w:rPr>
                          <w:rFonts w:ascii="Times New Roman" w:hAnsi="Times New Roman"/>
                          <w:sz w:val="20"/>
                          <w:szCs w:val="20"/>
                        </w:rPr>
                        <w:t>property</w:t>
                      </w:r>
                      <w:r w:rsidRPr="008A5E15">
                        <w:rPr>
                          <w:rFonts w:ascii="Times New Roman" w:hAnsi="Times New Roman"/>
                          <w:sz w:val="20"/>
                          <w:szCs w:val="20"/>
                        </w:rPr>
                        <w:t xml:space="preserve"> file could not be loaded </w:t>
                      </w:r>
                    </w:p>
                    <w:p w14:paraId="4527ADAD" w14:textId="77777777" w:rsidR="00B24D58" w:rsidRDefault="00B24D58" w:rsidP="00F22420"/>
                  </w:txbxContent>
                </v:textbox>
                <w10:anchorlock/>
              </v:shape>
            </w:pict>
          </mc:Fallback>
        </mc:AlternateContent>
      </w:r>
    </w:p>
    <w:p w14:paraId="09293F62" w14:textId="77777777" w:rsidR="00AD2B3B" w:rsidRDefault="00AD2B3B" w:rsidP="00005880">
      <w:pPr>
        <w:pStyle w:val="BodyText"/>
      </w:pPr>
    </w:p>
    <w:p w14:paraId="0E7150F2" w14:textId="77777777" w:rsidR="00AD2B3B" w:rsidRDefault="00AD2B3B" w:rsidP="00005880">
      <w:pPr>
        <w:pStyle w:val="BodyText"/>
      </w:pPr>
    </w:p>
    <w:p w14:paraId="2C3B0C30" w14:textId="77777777" w:rsidR="002D3440" w:rsidRDefault="00AD2B3B" w:rsidP="00005880">
      <w:pPr>
        <w:pStyle w:val="BodyText"/>
      </w:pPr>
      <w:r>
        <w:rPr>
          <w:noProof/>
        </w:rPr>
        <mc:AlternateContent>
          <mc:Choice Requires="wps">
            <w:drawing>
              <wp:inline distT="0" distB="0" distL="0" distR="0" wp14:anchorId="10FBEAA6" wp14:editId="2B658D51">
                <wp:extent cx="5767070" cy="2562446"/>
                <wp:effectExtent l="0" t="0" r="2413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62446"/>
                        </a:xfrm>
                        <a:prstGeom prst="rect">
                          <a:avLst/>
                        </a:prstGeom>
                        <a:solidFill>
                          <a:srgbClr val="F2F2F2"/>
                        </a:solidFill>
                        <a:ln w="9525">
                          <a:solidFill>
                            <a:srgbClr val="000000"/>
                          </a:solidFill>
                          <a:miter lim="800000"/>
                          <a:headEnd/>
                          <a:tailEnd/>
                        </a:ln>
                      </wps:spPr>
                      <wps:txbx>
                        <w:txbxContent>
                          <w:p w14:paraId="609E35D8" w14:textId="77777777" w:rsidR="00B24D58" w:rsidRPr="00ED0116" w:rsidRDefault="00B24D58" w:rsidP="00AD2B3B">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w:t>
                            </w:r>
                            <w:r>
                              <w:rPr>
                                <w:rFonts w:ascii="Arial" w:hAnsi="Arial" w:cs="Arial"/>
                                <w:b/>
                                <w:bCs/>
                                <w:color w:val="1F497D" w:themeColor="text2"/>
                                <w:sz w:val="20"/>
                                <w:szCs w:val="20"/>
                              </w:rPr>
                              <w:t>SetProperty</w:t>
                            </w:r>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 xml:space="preserve">property_name, </w:t>
                            </w:r>
                            <w:r w:rsidRPr="00ED0116">
                              <w:rPr>
                                <w:rFonts w:ascii="Arial" w:hAnsi="Arial" w:cs="Arial"/>
                                <w:b/>
                                <w:bCs/>
                                <w:color w:val="1F497D" w:themeColor="text2"/>
                                <w:sz w:val="20"/>
                                <w:szCs w:val="20"/>
                              </w:rPr>
                              <w:t>char *</w:t>
                            </w:r>
                            <w:r>
                              <w:rPr>
                                <w:rFonts w:ascii="Arial" w:hAnsi="Arial" w:cs="Arial"/>
                                <w:b/>
                                <w:bCs/>
                                <w:i/>
                                <w:iCs/>
                                <w:color w:val="1F497D" w:themeColor="text2"/>
                                <w:sz w:val="20"/>
                                <w:szCs w:val="20"/>
                              </w:rPr>
                              <w:t>value_string</w:t>
                            </w:r>
                            <w:r w:rsidRPr="00ED0116">
                              <w:rPr>
                                <w:rFonts w:ascii="Arial" w:hAnsi="Arial" w:cs="Arial"/>
                                <w:b/>
                                <w:bCs/>
                                <w:color w:val="1F497D" w:themeColor="text2"/>
                                <w:sz w:val="20"/>
                                <w:szCs w:val="20"/>
                              </w:rPr>
                              <w:t>)</w:t>
                            </w:r>
                          </w:p>
                          <w:p w14:paraId="3084902A" w14:textId="77777777" w:rsidR="00B24D58" w:rsidRPr="008A5E15" w:rsidRDefault="00B24D58" w:rsidP="00AD2B3B">
                            <w:pPr>
                              <w:autoSpaceDE w:val="0"/>
                              <w:autoSpaceDN w:val="0"/>
                              <w:spacing w:before="30" w:after="60"/>
                              <w:ind w:left="360"/>
                              <w:jc w:val="both"/>
                              <w:rPr>
                                <w:rFonts w:ascii="Times New Roman" w:hAnsi="Times New Roman"/>
                                <w:sz w:val="20"/>
                                <w:szCs w:val="20"/>
                              </w:rPr>
                            </w:pPr>
                          </w:p>
                          <w:p w14:paraId="689B55ED" w14:textId="77777777" w:rsidR="00B24D58" w:rsidRPr="008A5E15" w:rsidRDefault="00B24D58" w:rsidP="00AD2B3B">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Assign a value to a property</w:t>
                            </w:r>
                            <w:r w:rsidRPr="008A5E15">
                              <w:rPr>
                                <w:rFonts w:ascii="Times New Roman" w:hAnsi="Times New Roman"/>
                                <w:sz w:val="20"/>
                                <w:szCs w:val="20"/>
                              </w:rPr>
                              <w:t xml:space="preserve">. </w:t>
                            </w:r>
                          </w:p>
                          <w:p w14:paraId="2A3C478E" w14:textId="77777777" w:rsidR="00B24D58" w:rsidRPr="008A5E15" w:rsidRDefault="00B24D58" w:rsidP="00AD2B3B">
                            <w:pPr>
                              <w:autoSpaceDE w:val="0"/>
                              <w:autoSpaceDN w:val="0"/>
                              <w:spacing w:before="30" w:after="60"/>
                              <w:ind w:left="360"/>
                              <w:jc w:val="both"/>
                              <w:rPr>
                                <w:rFonts w:ascii="Times New Roman" w:hAnsi="Times New Roman"/>
                                <w:szCs w:val="22"/>
                              </w:rPr>
                            </w:pPr>
                            <w:r>
                              <w:rPr>
                                <w:rFonts w:ascii="Times New Roman" w:hAnsi="Times New Roman"/>
                                <w:szCs w:val="22"/>
                              </w:rPr>
                              <w:t xml:space="preserve">Interpret the </w:t>
                            </w:r>
                            <w:r w:rsidRPr="00CB633D">
                              <w:rPr>
                                <w:rFonts w:ascii="Times New Roman" w:hAnsi="Times New Roman"/>
                                <w:i/>
                                <w:szCs w:val="22"/>
                              </w:rPr>
                              <w:t>value_string</w:t>
                            </w:r>
                            <w:r>
                              <w:rPr>
                                <w:rFonts w:ascii="Times New Roman" w:hAnsi="Times New Roman"/>
                                <w:szCs w:val="22"/>
                              </w:rPr>
                              <w:t xml:space="preserve"> based on the property type (see Table 1)</w:t>
                            </w:r>
                            <w:r w:rsidRPr="008A5E15">
                              <w:rPr>
                                <w:rFonts w:ascii="Times New Roman" w:hAnsi="Times New Roman"/>
                                <w:szCs w:val="22"/>
                              </w:rPr>
                              <w:t>.</w:t>
                            </w:r>
                          </w:p>
                          <w:p w14:paraId="6591DFFC" w14:textId="77777777" w:rsidR="00B24D58" w:rsidRPr="008A5E15" w:rsidRDefault="00B24D58" w:rsidP="00AD2B3B">
                            <w:pPr>
                              <w:pStyle w:val="Heading3"/>
                            </w:pPr>
                            <w:r w:rsidRPr="008B4B4A">
                              <w:rPr>
                                <w:rStyle w:val="Emphasis"/>
                              </w:rPr>
                              <w:t>Parameters</w:t>
                            </w:r>
                            <w:r w:rsidRPr="008A5E15">
                              <w:t>:</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26A876E" w14:textId="77777777" w:rsidTr="00582915">
                              <w:tc>
                                <w:tcPr>
                                  <w:tcW w:w="798" w:type="dxa"/>
                                </w:tcPr>
                                <w:p w14:paraId="284AB8BD"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sz w:val="20"/>
                                      <w:szCs w:val="20"/>
                                    </w:rPr>
                                    <w:t>in</w:t>
                                  </w:r>
                                </w:p>
                              </w:tc>
                              <w:tc>
                                <w:tcPr>
                                  <w:tcW w:w="1837" w:type="dxa"/>
                                </w:tcPr>
                                <w:p w14:paraId="559DFD9B"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i/>
                                      <w:iCs/>
                                      <w:sz w:val="20"/>
                                      <w:szCs w:val="20"/>
                                    </w:rPr>
                                    <w:t>property_name</w:t>
                                  </w:r>
                                </w:p>
                              </w:tc>
                              <w:tc>
                                <w:tcPr>
                                  <w:tcW w:w="5687" w:type="dxa"/>
                                </w:tcPr>
                                <w:p w14:paraId="29170012"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sz w:val="20"/>
                                      <w:szCs w:val="20"/>
                                    </w:rPr>
                                    <w:t>Name of property</w:t>
                                  </w:r>
                                </w:p>
                              </w:tc>
                            </w:tr>
                            <w:tr w:rsidR="00B24D58" w:rsidRPr="008A5E15" w14:paraId="06F74A69" w14:textId="77777777" w:rsidTr="00582915">
                              <w:tc>
                                <w:tcPr>
                                  <w:tcW w:w="798" w:type="dxa"/>
                                </w:tcPr>
                                <w:p w14:paraId="7BDA7F7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8581541"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i/>
                                      <w:iCs/>
                                      <w:sz w:val="20"/>
                                      <w:szCs w:val="20"/>
                                    </w:rPr>
                                    <w:t>value_string</w:t>
                                  </w:r>
                                </w:p>
                              </w:tc>
                              <w:tc>
                                <w:tcPr>
                                  <w:tcW w:w="5687" w:type="dxa"/>
                                </w:tcPr>
                                <w:p w14:paraId="36341430"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sz w:val="20"/>
                                      <w:szCs w:val="20"/>
                                    </w:rPr>
                                    <w:t>Value to assign</w:t>
                                  </w:r>
                                </w:p>
                              </w:tc>
                            </w:tr>
                          </w:tbl>
                          <w:p w14:paraId="57EE50DF" w14:textId="77777777" w:rsidR="00B24D58" w:rsidRPr="008A5E15" w:rsidRDefault="00B24D58" w:rsidP="00AD2B3B">
                            <w:pPr>
                              <w:pStyle w:val="Heading3"/>
                            </w:pPr>
                            <w:r w:rsidRPr="008B4B4A">
                              <w:rPr>
                                <w:rStyle w:val="Emphasis"/>
                              </w:rPr>
                              <w:t>Returns</w:t>
                            </w:r>
                            <w:r w:rsidRPr="008A5E15">
                              <w:t>:</w:t>
                            </w:r>
                          </w:p>
                          <w:p w14:paraId="6CA153B9" w14:textId="77777777" w:rsidR="00B24D58" w:rsidRPr="008A5E15" w:rsidRDefault="00B24D58" w:rsidP="00AD2B3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0415E2D0" w14:textId="77777777" w:rsidR="00B24D58" w:rsidRPr="008A5E15" w:rsidRDefault="00B24D58" w:rsidP="00AD2B3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if </w:t>
                            </w:r>
                            <w:r>
                              <w:rPr>
                                <w:rFonts w:ascii="Times New Roman" w:hAnsi="Times New Roman"/>
                                <w:sz w:val="20"/>
                                <w:szCs w:val="20"/>
                              </w:rPr>
                              <w:t>property could not be set</w:t>
                            </w:r>
                            <w:r w:rsidRPr="008A5E15">
                              <w:rPr>
                                <w:rFonts w:ascii="Times New Roman" w:hAnsi="Times New Roman"/>
                                <w:sz w:val="20"/>
                                <w:szCs w:val="20"/>
                              </w:rPr>
                              <w:t xml:space="preserve"> </w:t>
                            </w:r>
                          </w:p>
                          <w:p w14:paraId="56AAE9C0" w14:textId="77777777" w:rsidR="00B24D58" w:rsidRDefault="00B24D58" w:rsidP="00AD2B3B"/>
                        </w:txbxContent>
                      </wps:txbx>
                      <wps:bodyPr rot="0" vert="horz" wrap="square" lIns="91440" tIns="45720" rIns="91440" bIns="45720" anchor="t" anchorCtr="0" upright="1">
                        <a:noAutofit/>
                      </wps:bodyPr>
                    </wps:wsp>
                  </a:graphicData>
                </a:graphic>
              </wp:inline>
            </w:drawing>
          </mc:Choice>
          <mc:Fallback>
            <w:pict>
              <v:shape id="_x0000_s1044" type="#_x0000_t202" style="width:454.1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" fillcolor="#f2f2f2">
                <v:textbox>
                  <w:txbxContent>
                    <w:p w14:paraId="609E35D8" w14:textId="77777777" w:rsidR="00B24D58" w:rsidRPr="00ED0116" w:rsidRDefault="00B24D58" w:rsidP="00AD2B3B">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"FDFLoadConfigDefaults:sdf.c"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"sdf.c:FDFLoadConfigDefaults"</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w:t>
                      </w:r>
                      <w:r>
                        <w:rPr>
                          <w:rFonts w:ascii="Arial" w:hAnsi="Arial" w:cs="Arial"/>
                          <w:b/>
                          <w:bCs/>
                          <w:color w:val="1F497D" w:themeColor="text2"/>
                          <w:sz w:val="20"/>
                          <w:szCs w:val="20"/>
                        </w:rPr>
                        <w:t>SetProperty</w:t>
                      </w:r>
                      <w:r w:rsidRPr="00ED0116">
                        <w:rPr>
                          <w:rFonts w:ascii="Arial" w:hAnsi="Arial" w:cs="Arial"/>
                          <w:b/>
                          <w:bCs/>
                          <w:color w:val="1F497D" w:themeColor="text2"/>
                          <w:sz w:val="20"/>
                          <w:szCs w:val="20"/>
                        </w:rPr>
                        <w:t xml:space="preserve"> (char *</w:t>
                      </w:r>
                      <w:r>
                        <w:rPr>
                          <w:rFonts w:ascii="Arial" w:hAnsi="Arial" w:cs="Arial"/>
                          <w:b/>
                          <w:bCs/>
                          <w:i/>
                          <w:iCs/>
                          <w:color w:val="1F497D" w:themeColor="text2"/>
                          <w:sz w:val="20"/>
                          <w:szCs w:val="20"/>
                        </w:rPr>
                        <w:t xml:space="preserve">property_name, </w:t>
                      </w:r>
                      <w:r w:rsidRPr="00ED0116">
                        <w:rPr>
                          <w:rFonts w:ascii="Arial" w:hAnsi="Arial" w:cs="Arial"/>
                          <w:b/>
                          <w:bCs/>
                          <w:color w:val="1F497D" w:themeColor="text2"/>
                          <w:sz w:val="20"/>
                          <w:szCs w:val="20"/>
                        </w:rPr>
                        <w:t>char *</w:t>
                      </w:r>
                      <w:r>
                        <w:rPr>
                          <w:rFonts w:ascii="Arial" w:hAnsi="Arial" w:cs="Arial"/>
                          <w:b/>
                          <w:bCs/>
                          <w:i/>
                          <w:iCs/>
                          <w:color w:val="1F497D" w:themeColor="text2"/>
                          <w:sz w:val="20"/>
                          <w:szCs w:val="20"/>
                        </w:rPr>
                        <w:t>value_string</w:t>
                      </w:r>
                      <w:r w:rsidRPr="00ED0116">
                        <w:rPr>
                          <w:rFonts w:ascii="Arial" w:hAnsi="Arial" w:cs="Arial"/>
                          <w:b/>
                          <w:bCs/>
                          <w:color w:val="1F497D" w:themeColor="text2"/>
                          <w:sz w:val="20"/>
                          <w:szCs w:val="20"/>
                        </w:rPr>
                        <w:t>)</w:t>
                      </w:r>
                    </w:p>
                    <w:p w14:paraId="3084902A" w14:textId="77777777" w:rsidR="00B24D58" w:rsidRPr="008A5E15" w:rsidRDefault="00B24D58" w:rsidP="00AD2B3B">
                      <w:pPr>
                        <w:autoSpaceDE w:val="0"/>
                        <w:autoSpaceDN w:val="0"/>
                        <w:spacing w:before="30" w:after="60"/>
                        <w:ind w:left="360"/>
                        <w:jc w:val="both"/>
                        <w:rPr>
                          <w:rFonts w:ascii="Times New Roman" w:hAnsi="Times New Roman"/>
                          <w:sz w:val="20"/>
                          <w:szCs w:val="20"/>
                        </w:rPr>
                      </w:pPr>
                    </w:p>
                    <w:p w14:paraId="689B55ED" w14:textId="77777777" w:rsidR="00B24D58" w:rsidRPr="008A5E15" w:rsidRDefault="00B24D58" w:rsidP="00AD2B3B">
                      <w:pPr>
                        <w:autoSpaceDE w:val="0"/>
                        <w:autoSpaceDN w:val="0"/>
                        <w:spacing w:before="30" w:after="60"/>
                        <w:ind w:left="360"/>
                        <w:jc w:val="both"/>
                        <w:rPr>
                          <w:rFonts w:ascii="Times New Roman" w:hAnsi="Times New Roman"/>
                          <w:sz w:val="20"/>
                          <w:szCs w:val="20"/>
                        </w:rPr>
                      </w:pPr>
                      <w:r>
                        <w:rPr>
                          <w:rFonts w:ascii="Times New Roman" w:hAnsi="Times New Roman"/>
                          <w:sz w:val="20"/>
                          <w:szCs w:val="20"/>
                        </w:rPr>
                        <w:t>Assign a value to a property</w:t>
                      </w:r>
                      <w:r w:rsidRPr="008A5E15">
                        <w:rPr>
                          <w:rFonts w:ascii="Times New Roman" w:hAnsi="Times New Roman"/>
                          <w:sz w:val="20"/>
                          <w:szCs w:val="20"/>
                        </w:rPr>
                        <w:t xml:space="preserve">. </w:t>
                      </w:r>
                    </w:p>
                    <w:p w14:paraId="2A3C478E" w14:textId="77777777" w:rsidR="00B24D58" w:rsidRPr="008A5E15" w:rsidRDefault="00B24D58" w:rsidP="00AD2B3B">
                      <w:pPr>
                        <w:autoSpaceDE w:val="0"/>
                        <w:autoSpaceDN w:val="0"/>
                        <w:spacing w:before="30" w:after="60"/>
                        <w:ind w:left="360"/>
                        <w:jc w:val="both"/>
                        <w:rPr>
                          <w:rFonts w:ascii="Times New Roman" w:hAnsi="Times New Roman"/>
                          <w:szCs w:val="22"/>
                        </w:rPr>
                      </w:pPr>
                      <w:r>
                        <w:rPr>
                          <w:rFonts w:ascii="Times New Roman" w:hAnsi="Times New Roman"/>
                          <w:szCs w:val="22"/>
                        </w:rPr>
                        <w:t xml:space="preserve">Interpret the </w:t>
                      </w:r>
                      <w:r w:rsidRPr="00CB633D">
                        <w:rPr>
                          <w:rFonts w:ascii="Times New Roman" w:hAnsi="Times New Roman"/>
                          <w:i/>
                          <w:szCs w:val="22"/>
                        </w:rPr>
                        <w:t>value_string</w:t>
                      </w:r>
                      <w:r>
                        <w:rPr>
                          <w:rFonts w:ascii="Times New Roman" w:hAnsi="Times New Roman"/>
                          <w:szCs w:val="22"/>
                        </w:rPr>
                        <w:t xml:space="preserve"> based on the property type (see Table 1)</w:t>
                      </w:r>
                      <w:r w:rsidRPr="008A5E15">
                        <w:rPr>
                          <w:rFonts w:ascii="Times New Roman" w:hAnsi="Times New Roman"/>
                          <w:szCs w:val="22"/>
                        </w:rPr>
                        <w:t>.</w:t>
                      </w:r>
                    </w:p>
                    <w:p w14:paraId="6591DFFC" w14:textId="77777777" w:rsidR="00B24D58" w:rsidRPr="008A5E15" w:rsidRDefault="00B24D58" w:rsidP="00AD2B3B">
                      <w:pPr>
                        <w:pStyle w:val="Heading3"/>
                      </w:pPr>
                      <w:r w:rsidRPr="008B4B4A">
                        <w:rPr>
                          <w:rStyle w:val="Emphasis"/>
                        </w:rPr>
                        <w:t>Parameters</w:t>
                      </w:r>
                      <w:r w:rsidRPr="008A5E15">
                        <w:t>:</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26A876E" w14:textId="77777777" w:rsidTr="00582915">
                        <w:tc>
                          <w:tcPr>
                            <w:tcW w:w="798" w:type="dxa"/>
                          </w:tcPr>
                          <w:p w14:paraId="284AB8BD"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sz w:val="20"/>
                                <w:szCs w:val="20"/>
                              </w:rPr>
                              <w:t>in</w:t>
                            </w:r>
                          </w:p>
                        </w:tc>
                        <w:tc>
                          <w:tcPr>
                            <w:tcW w:w="1837" w:type="dxa"/>
                          </w:tcPr>
                          <w:p w14:paraId="559DFD9B"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i/>
                                <w:iCs/>
                                <w:sz w:val="20"/>
                                <w:szCs w:val="20"/>
                              </w:rPr>
                              <w:t>property_name</w:t>
                            </w:r>
                          </w:p>
                        </w:tc>
                        <w:tc>
                          <w:tcPr>
                            <w:tcW w:w="5687" w:type="dxa"/>
                          </w:tcPr>
                          <w:p w14:paraId="29170012"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sz w:val="20"/>
                                <w:szCs w:val="20"/>
                              </w:rPr>
                              <w:t>Name of property</w:t>
                            </w:r>
                          </w:p>
                        </w:tc>
                      </w:tr>
                      <w:tr w:rsidR="00B24D58" w:rsidRPr="008A5E15" w14:paraId="06F74A69" w14:textId="77777777" w:rsidTr="00582915">
                        <w:tc>
                          <w:tcPr>
                            <w:tcW w:w="798" w:type="dxa"/>
                          </w:tcPr>
                          <w:p w14:paraId="7BDA7F7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8581541"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i/>
                                <w:iCs/>
                                <w:sz w:val="20"/>
                                <w:szCs w:val="20"/>
                              </w:rPr>
                              <w:t>value_string</w:t>
                            </w:r>
                          </w:p>
                        </w:tc>
                        <w:tc>
                          <w:tcPr>
                            <w:tcW w:w="5687" w:type="dxa"/>
                          </w:tcPr>
                          <w:p w14:paraId="36341430" w14:textId="77777777" w:rsidR="00B24D58" w:rsidRPr="008A5E15" w:rsidRDefault="00B24D58" w:rsidP="00582915">
                            <w:pPr>
                              <w:autoSpaceDE w:val="0"/>
                              <w:autoSpaceDN w:val="0"/>
                              <w:rPr>
                                <w:rFonts w:ascii="Times New Roman" w:hAnsi="Times New Roman"/>
                                <w:sz w:val="20"/>
                                <w:szCs w:val="20"/>
                              </w:rPr>
                            </w:pPr>
                            <w:r>
                              <w:rPr>
                                <w:rFonts w:ascii="Times New Roman" w:hAnsi="Times New Roman"/>
                                <w:sz w:val="20"/>
                                <w:szCs w:val="20"/>
                              </w:rPr>
                              <w:t>Value to assign</w:t>
                            </w:r>
                          </w:p>
                        </w:tc>
                      </w:tr>
                    </w:tbl>
                    <w:p w14:paraId="57EE50DF" w14:textId="77777777" w:rsidR="00B24D58" w:rsidRPr="008A5E15" w:rsidRDefault="00B24D58" w:rsidP="00AD2B3B">
                      <w:pPr>
                        <w:pStyle w:val="Heading3"/>
                      </w:pPr>
                      <w:r w:rsidRPr="008B4B4A">
                        <w:rPr>
                          <w:rStyle w:val="Emphasis"/>
                        </w:rPr>
                        <w:t>Returns</w:t>
                      </w:r>
                      <w:r w:rsidRPr="008A5E15">
                        <w:t>:</w:t>
                      </w:r>
                    </w:p>
                    <w:p w14:paraId="6CA153B9" w14:textId="77777777" w:rsidR="00B24D58" w:rsidRPr="008A5E15" w:rsidRDefault="00B24D58" w:rsidP="00AD2B3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0415E2D0" w14:textId="77777777" w:rsidR="00B24D58" w:rsidRPr="008A5E15" w:rsidRDefault="00B24D58" w:rsidP="00AD2B3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if </w:t>
                      </w:r>
                      <w:r>
                        <w:rPr>
                          <w:rFonts w:ascii="Times New Roman" w:hAnsi="Times New Roman"/>
                          <w:sz w:val="20"/>
                          <w:szCs w:val="20"/>
                        </w:rPr>
                        <w:t>property could not be set</w:t>
                      </w:r>
                      <w:r w:rsidRPr="008A5E15">
                        <w:rPr>
                          <w:rFonts w:ascii="Times New Roman" w:hAnsi="Times New Roman"/>
                          <w:sz w:val="20"/>
                          <w:szCs w:val="20"/>
                        </w:rPr>
                        <w:t xml:space="preserve"> </w:t>
                      </w:r>
                    </w:p>
                    <w:p w14:paraId="56AAE9C0" w14:textId="77777777" w:rsidR="00B24D58" w:rsidRDefault="00B24D58" w:rsidP="00AD2B3B"/>
                  </w:txbxContent>
                </v:textbox>
                <w10:anchorlock/>
              </v:shape>
            </w:pict>
          </mc:Fallback>
        </mc:AlternateContent>
      </w:r>
    </w:p>
    <w:p w14:paraId="704F50B8" w14:textId="77777777" w:rsidR="009860C9" w:rsidRDefault="009860C9"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60"/>
        <w:gridCol w:w="1620"/>
        <w:gridCol w:w="4050"/>
      </w:tblGrid>
      <w:tr w:rsidR="00485887" w:rsidRPr="00E23EFB" w14:paraId="6B9A8D9A" w14:textId="77777777" w:rsidTr="00485887">
        <w:tc>
          <w:tcPr>
            <w:tcW w:w="9198" w:type="dxa"/>
            <w:gridSpan w:val="4"/>
            <w:tcBorders>
              <w:top w:val="single" w:sz="4" w:space="0" w:color="FFFFFF"/>
              <w:left w:val="single" w:sz="4" w:space="0" w:color="FFFFFF"/>
              <w:bottom w:val="single" w:sz="4" w:space="0" w:color="FFFFFF"/>
              <w:right w:val="single" w:sz="4" w:space="0" w:color="FFFFFF"/>
            </w:tcBorders>
            <w:shd w:val="clear" w:color="auto" w:fill="1F497D"/>
          </w:tcPr>
          <w:p w14:paraId="2DD8A765" w14:textId="77777777" w:rsidR="00485887" w:rsidRPr="00E23EFB" w:rsidRDefault="00485887" w:rsidP="009860C9">
            <w:pPr>
              <w:jc w:val="center"/>
              <w:rPr>
                <w:rFonts w:ascii="Calibri" w:eastAsia="Calibri" w:hAnsi="Calibri" w:cs="Calibri"/>
                <w:b/>
                <w:color w:val="FFFFFF"/>
                <w:sz w:val="32"/>
                <w:szCs w:val="21"/>
              </w:rPr>
            </w:pPr>
            <w:r>
              <w:rPr>
                <w:rFonts w:ascii="Calibri" w:eastAsia="Calibri" w:hAnsi="Calibri" w:cs="Calibri"/>
                <w:b/>
                <w:color w:val="FFFFFF"/>
                <w:sz w:val="32"/>
                <w:szCs w:val="21"/>
              </w:rPr>
              <w:t>FDF Configuration Properties</w:t>
            </w:r>
          </w:p>
        </w:tc>
      </w:tr>
      <w:tr w:rsidR="00485887" w:rsidRPr="00E23EFB" w14:paraId="1ACA8049" w14:textId="77777777" w:rsidTr="0000714D">
        <w:tc>
          <w:tcPr>
            <w:tcW w:w="2268" w:type="dxa"/>
            <w:tcBorders>
              <w:top w:val="single" w:sz="4" w:space="0" w:color="FFFFFF"/>
              <w:left w:val="single" w:sz="4" w:space="0" w:color="FFFFFF"/>
              <w:bottom w:val="single" w:sz="4" w:space="0" w:color="FFFFFF"/>
              <w:right w:val="single" w:sz="4" w:space="0" w:color="FFFFFF"/>
            </w:tcBorders>
            <w:shd w:val="clear" w:color="auto" w:fill="1F497D"/>
          </w:tcPr>
          <w:p w14:paraId="23374AD4" w14:textId="77777777" w:rsidR="00485887" w:rsidRPr="00BB6482" w:rsidRDefault="00485887" w:rsidP="007E47BB">
            <w:pPr>
              <w:jc w:val="center"/>
              <w:rPr>
                <w:rFonts w:ascii="Calibri" w:eastAsia="Calibri" w:hAnsi="Calibri" w:cs="Calibri"/>
                <w:b/>
                <w:color w:val="FFFFFF"/>
                <w:sz w:val="18"/>
                <w:szCs w:val="21"/>
              </w:rPr>
            </w:pPr>
            <w:r>
              <w:rPr>
                <w:rFonts w:ascii="Calibri" w:eastAsia="Calibri" w:hAnsi="Calibri" w:cs="Calibri"/>
                <w:b/>
                <w:color w:val="FFFFFF"/>
                <w:sz w:val="18"/>
                <w:szCs w:val="21"/>
              </w:rPr>
              <w:t xml:space="preserve">Property </w:t>
            </w:r>
            <w:r w:rsidRPr="00BB6482">
              <w:rPr>
                <w:rFonts w:ascii="Calibri" w:eastAsia="Calibri" w:hAnsi="Calibri" w:cs="Calibri"/>
                <w:b/>
                <w:color w:val="FFFFFF"/>
                <w:sz w:val="18"/>
                <w:szCs w:val="21"/>
              </w:rPr>
              <w:t>Name</w:t>
            </w:r>
            <w:r>
              <w:rPr>
                <w:rFonts w:ascii="Calibri" w:eastAsia="Calibri" w:hAnsi="Calibri" w:cs="Calibri"/>
                <w:b/>
                <w:color w:val="FFFFFF"/>
                <w:sz w:val="18"/>
                <w:szCs w:val="21"/>
              </w:rPr>
              <w:br/>
            </w:r>
          </w:p>
        </w:tc>
        <w:tc>
          <w:tcPr>
            <w:tcW w:w="1260" w:type="dxa"/>
            <w:tcBorders>
              <w:top w:val="single" w:sz="4" w:space="0" w:color="FFFFFF"/>
              <w:left w:val="single" w:sz="4" w:space="0" w:color="FFFFFF"/>
              <w:bottom w:val="single" w:sz="4" w:space="0" w:color="FFFFFF"/>
              <w:right w:val="single" w:sz="4" w:space="0" w:color="FFFFFF"/>
            </w:tcBorders>
            <w:shd w:val="clear" w:color="auto" w:fill="1F497D"/>
          </w:tcPr>
          <w:p w14:paraId="1B3E607D" w14:textId="77777777" w:rsidR="00485887" w:rsidRPr="00BB6482" w:rsidRDefault="00485887" w:rsidP="007E47BB">
            <w:pPr>
              <w:jc w:val="center"/>
              <w:rPr>
                <w:rFonts w:ascii="Calibri" w:eastAsia="Calibri" w:hAnsi="Calibri" w:cs="Calibri"/>
                <w:b/>
                <w:color w:val="FFFFFF"/>
                <w:sz w:val="18"/>
                <w:szCs w:val="21"/>
              </w:rPr>
            </w:pPr>
            <w:r w:rsidRPr="00BB6482">
              <w:rPr>
                <w:rFonts w:ascii="Calibri" w:eastAsia="Calibri" w:hAnsi="Calibri" w:cs="Calibri"/>
                <w:b/>
                <w:color w:val="FFFFFF"/>
                <w:sz w:val="18"/>
                <w:szCs w:val="21"/>
              </w:rPr>
              <w:t>Type</w:t>
            </w:r>
          </w:p>
        </w:tc>
        <w:tc>
          <w:tcPr>
            <w:tcW w:w="1620" w:type="dxa"/>
            <w:tcBorders>
              <w:top w:val="single" w:sz="4" w:space="0" w:color="FFFFFF"/>
              <w:left w:val="single" w:sz="4" w:space="0" w:color="FFFFFF"/>
              <w:bottom w:val="single" w:sz="4" w:space="0" w:color="FFFFFF"/>
              <w:right w:val="single" w:sz="4" w:space="0" w:color="FFFFFF"/>
            </w:tcBorders>
            <w:shd w:val="clear" w:color="auto" w:fill="1F497D"/>
          </w:tcPr>
          <w:p w14:paraId="43085B19" w14:textId="77777777" w:rsidR="00485887" w:rsidRPr="00BB6482" w:rsidRDefault="00485887" w:rsidP="007E47BB">
            <w:pPr>
              <w:jc w:val="center"/>
              <w:rPr>
                <w:rFonts w:ascii="Calibri" w:eastAsia="Calibri" w:hAnsi="Calibri" w:cs="Calibri"/>
                <w:b/>
                <w:color w:val="FFFFFF"/>
                <w:sz w:val="18"/>
                <w:szCs w:val="21"/>
              </w:rPr>
            </w:pPr>
            <w:r w:rsidRPr="00BB6482">
              <w:rPr>
                <w:rFonts w:ascii="Calibri" w:eastAsia="Calibri" w:hAnsi="Calibri" w:cs="Calibri"/>
                <w:b/>
                <w:color w:val="FFFFFF"/>
                <w:sz w:val="18"/>
                <w:szCs w:val="21"/>
              </w:rPr>
              <w:t>Default</w:t>
            </w:r>
          </w:p>
        </w:tc>
        <w:tc>
          <w:tcPr>
            <w:tcW w:w="4050" w:type="dxa"/>
            <w:tcBorders>
              <w:top w:val="single" w:sz="4" w:space="0" w:color="FFFFFF"/>
              <w:left w:val="single" w:sz="4" w:space="0" w:color="FFFFFF"/>
              <w:bottom w:val="single" w:sz="4" w:space="0" w:color="FFFFFF"/>
              <w:right w:val="single" w:sz="4" w:space="0" w:color="FFFFFF"/>
            </w:tcBorders>
            <w:shd w:val="clear" w:color="auto" w:fill="1F497D"/>
          </w:tcPr>
          <w:p w14:paraId="329BB70F" w14:textId="77777777" w:rsidR="00485887" w:rsidRPr="00BB6482" w:rsidRDefault="00485887" w:rsidP="007E47BB">
            <w:pPr>
              <w:jc w:val="center"/>
              <w:rPr>
                <w:rFonts w:ascii="Calibri" w:eastAsia="Calibri" w:hAnsi="Calibri" w:cs="Calibri"/>
                <w:b/>
                <w:color w:val="FFFFFF"/>
                <w:sz w:val="18"/>
                <w:szCs w:val="21"/>
              </w:rPr>
            </w:pPr>
            <w:r w:rsidRPr="00BB6482">
              <w:rPr>
                <w:rFonts w:ascii="Calibri" w:eastAsia="Calibri" w:hAnsi="Calibri" w:cs="Calibri"/>
                <w:b/>
                <w:color w:val="FFFFFF"/>
                <w:sz w:val="18"/>
                <w:szCs w:val="21"/>
              </w:rPr>
              <w:t>Description</w:t>
            </w:r>
          </w:p>
        </w:tc>
      </w:tr>
      <w:tr w:rsidR="00485887" w:rsidRPr="00E23EFB" w14:paraId="0171DBE2" w14:textId="77777777" w:rsidTr="0000714D">
        <w:tc>
          <w:tcPr>
            <w:tcW w:w="2268" w:type="dxa"/>
            <w:shd w:val="clear" w:color="auto" w:fill="F2F2F2"/>
          </w:tcPr>
          <w:p w14:paraId="65A82F15" w14:textId="77777777" w:rsidR="00485887" w:rsidRPr="00BB6482" w:rsidRDefault="003A3358" w:rsidP="007E47BB">
            <w:pPr>
              <w:jc w:val="center"/>
              <w:rPr>
                <w:rFonts w:ascii="Calibri" w:eastAsia="Calibri" w:hAnsi="Calibri" w:cs="Calibri"/>
                <w:sz w:val="18"/>
                <w:szCs w:val="21"/>
              </w:rPr>
            </w:pPr>
            <w:r>
              <w:rPr>
                <w:rFonts w:ascii="Calibri" w:eastAsia="Calibri" w:hAnsi="Calibri" w:cs="Calibri"/>
                <w:sz w:val="18"/>
                <w:szCs w:val="21"/>
              </w:rPr>
              <w:t>AIO_NUM_FILES</w:t>
            </w:r>
          </w:p>
        </w:tc>
        <w:tc>
          <w:tcPr>
            <w:tcW w:w="1260" w:type="dxa"/>
            <w:shd w:val="clear" w:color="auto" w:fill="F2F2F2"/>
          </w:tcPr>
          <w:p w14:paraId="00232C2C"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60624AE8"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w:t>
            </w:r>
          </w:p>
        </w:tc>
        <w:tc>
          <w:tcPr>
            <w:tcW w:w="4050" w:type="dxa"/>
            <w:shd w:val="clear" w:color="auto" w:fill="F2F2F2"/>
          </w:tcPr>
          <w:p w14:paraId="35E08598" w14:textId="77777777" w:rsidR="00485887" w:rsidRPr="00BB6482" w:rsidRDefault="00485887" w:rsidP="007E47BB">
            <w:pPr>
              <w:rPr>
                <w:rFonts w:ascii="Calibri" w:eastAsia="Calibri" w:hAnsi="Calibri" w:cs="Calibri"/>
                <w:sz w:val="18"/>
                <w:szCs w:val="21"/>
              </w:rPr>
            </w:pPr>
            <w:r>
              <w:rPr>
                <w:rFonts w:ascii="Calibri" w:eastAsia="Calibri" w:hAnsi="Calibri" w:cs="Calibri"/>
                <w:sz w:val="18"/>
                <w:szCs w:val="21"/>
              </w:rPr>
              <w:t>Number of flash devices.</w:t>
            </w:r>
          </w:p>
        </w:tc>
      </w:tr>
      <w:tr w:rsidR="00485887" w:rsidRPr="00E23EFB" w14:paraId="1FCAA2BD" w14:textId="77777777" w:rsidTr="0000714D">
        <w:tc>
          <w:tcPr>
            <w:tcW w:w="2268" w:type="dxa"/>
            <w:shd w:val="clear" w:color="auto" w:fill="F2F2F2"/>
          </w:tcPr>
          <w:p w14:paraId="080D2168" w14:textId="77777777" w:rsidR="00485887" w:rsidRPr="00BB6482" w:rsidRDefault="00485887" w:rsidP="007E47BB">
            <w:pPr>
              <w:jc w:val="center"/>
              <w:rPr>
                <w:rFonts w:ascii="Calibri" w:eastAsia="Calibri" w:hAnsi="Calibri" w:cs="Calibri"/>
                <w:sz w:val="18"/>
                <w:szCs w:val="21"/>
              </w:rPr>
            </w:pPr>
            <w:r>
              <w:rPr>
                <w:rFonts w:ascii="Calibri" w:eastAsia="Calibri" w:hAnsi="Calibri" w:cs="Calibri"/>
                <w:sz w:val="18"/>
                <w:szCs w:val="21"/>
              </w:rPr>
              <w:t>SDF_FLASH_FILENAME</w:t>
            </w:r>
          </w:p>
        </w:tc>
        <w:tc>
          <w:tcPr>
            <w:tcW w:w="1260" w:type="dxa"/>
            <w:shd w:val="clear" w:color="auto" w:fill="F2F2F2"/>
          </w:tcPr>
          <w:p w14:paraId="7AC73E03"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char *</w:t>
            </w:r>
          </w:p>
        </w:tc>
        <w:tc>
          <w:tcPr>
            <w:tcW w:w="1620" w:type="dxa"/>
            <w:shd w:val="clear" w:color="auto" w:fill="F2F2F2"/>
          </w:tcPr>
          <w:p w14:paraId="48A2FD60" w14:textId="77777777" w:rsidR="00485887" w:rsidRPr="00BB6482" w:rsidRDefault="00485887" w:rsidP="00775F89">
            <w:pPr>
              <w:jc w:val="center"/>
              <w:rPr>
                <w:rFonts w:ascii="Calibri" w:eastAsia="Calibri" w:hAnsi="Calibri" w:cs="Calibri"/>
                <w:sz w:val="18"/>
                <w:szCs w:val="21"/>
              </w:rPr>
            </w:pPr>
            <w:r>
              <w:rPr>
                <w:rFonts w:ascii="Calibri" w:eastAsia="Calibri" w:hAnsi="Calibri" w:cs="Calibri"/>
                <w:sz w:val="18"/>
                <w:szCs w:val="21"/>
              </w:rPr>
              <w:t>/tmp/schooner%d</w:t>
            </w:r>
          </w:p>
        </w:tc>
        <w:tc>
          <w:tcPr>
            <w:tcW w:w="4050" w:type="dxa"/>
            <w:shd w:val="clear" w:color="auto" w:fill="F2F2F2"/>
          </w:tcPr>
          <w:p w14:paraId="2FDF2CE9" w14:textId="77777777" w:rsidR="00485887" w:rsidRPr="00BB6482" w:rsidRDefault="00485887" w:rsidP="003573C2">
            <w:pPr>
              <w:rPr>
                <w:rFonts w:ascii="Calibri" w:eastAsia="Calibri" w:hAnsi="Calibri" w:cs="Calibri"/>
                <w:sz w:val="18"/>
                <w:szCs w:val="21"/>
              </w:rPr>
            </w:pPr>
            <w:r>
              <w:rPr>
                <w:rFonts w:ascii="Calibri" w:eastAsia="Calibri" w:hAnsi="Calibri" w:cs="Calibri"/>
                <w:sz w:val="18"/>
                <w:szCs w:val="21"/>
              </w:rPr>
              <w:t>Location of flash devices.  ‘%d’ is replaced with 0, 1, … &lt;</w:t>
            </w:r>
            <w:r w:rsidR="003573C2">
              <w:rPr>
                <w:rFonts w:ascii="Calibri" w:eastAsia="Calibri" w:hAnsi="Calibri" w:cs="Calibri"/>
                <w:sz w:val="18"/>
                <w:szCs w:val="21"/>
              </w:rPr>
              <w:t>AIO_NUM_FILES</w:t>
            </w:r>
            <w:r>
              <w:rPr>
                <w:rFonts w:ascii="Calibri" w:eastAsia="Calibri" w:hAnsi="Calibri" w:cs="Calibri"/>
                <w:sz w:val="18"/>
                <w:szCs w:val="21"/>
              </w:rPr>
              <w:t xml:space="preserve"> – 1&gt;.</w:t>
            </w:r>
          </w:p>
        </w:tc>
      </w:tr>
      <w:tr w:rsidR="00485887" w:rsidRPr="00E23EFB" w14:paraId="3B1D8172" w14:textId="77777777" w:rsidTr="0000714D">
        <w:tc>
          <w:tcPr>
            <w:tcW w:w="2268" w:type="dxa"/>
            <w:shd w:val="clear" w:color="auto" w:fill="F2F2F2"/>
          </w:tcPr>
          <w:p w14:paraId="3BD1FA10" w14:textId="77777777" w:rsidR="00485887" w:rsidRPr="00BB6482" w:rsidRDefault="00485887" w:rsidP="007E47BB">
            <w:pPr>
              <w:jc w:val="center"/>
              <w:rPr>
                <w:rFonts w:ascii="Calibri" w:eastAsia="Calibri" w:hAnsi="Calibri" w:cs="Calibri"/>
                <w:sz w:val="18"/>
                <w:szCs w:val="21"/>
              </w:rPr>
            </w:pPr>
            <w:r>
              <w:rPr>
                <w:rFonts w:ascii="Calibri" w:eastAsia="Calibri" w:hAnsi="Calibri" w:cs="Calibri"/>
                <w:sz w:val="18"/>
                <w:szCs w:val="21"/>
              </w:rPr>
              <w:t>SDF_FLASH_SIZE</w:t>
            </w:r>
          </w:p>
        </w:tc>
        <w:tc>
          <w:tcPr>
            <w:tcW w:w="1260" w:type="dxa"/>
            <w:shd w:val="clear" w:color="auto" w:fill="F2F2F2"/>
          </w:tcPr>
          <w:p w14:paraId="017303A5"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345F7D86"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200</w:t>
            </w:r>
          </w:p>
        </w:tc>
        <w:tc>
          <w:tcPr>
            <w:tcW w:w="4050" w:type="dxa"/>
            <w:shd w:val="clear" w:color="auto" w:fill="F2F2F2"/>
          </w:tcPr>
          <w:p w14:paraId="4E5F5A71" w14:textId="77777777" w:rsidR="00485887" w:rsidRPr="00BB6482" w:rsidRDefault="00485887" w:rsidP="007E47BB">
            <w:pPr>
              <w:rPr>
                <w:rFonts w:ascii="Calibri" w:eastAsia="Calibri" w:hAnsi="Calibri" w:cs="Calibri"/>
                <w:sz w:val="18"/>
                <w:szCs w:val="21"/>
              </w:rPr>
            </w:pPr>
            <w:r>
              <w:rPr>
                <w:rFonts w:ascii="Calibri" w:eastAsia="Calibri" w:hAnsi="Calibri" w:cs="Calibri"/>
                <w:sz w:val="18"/>
                <w:szCs w:val="21"/>
              </w:rPr>
              <w:t>Total amount of flash in GB.</w:t>
            </w:r>
          </w:p>
        </w:tc>
      </w:tr>
      <w:tr w:rsidR="00485887" w:rsidRPr="00E23EFB" w14:paraId="5968DDF8" w14:textId="77777777" w:rsidTr="0000714D">
        <w:tc>
          <w:tcPr>
            <w:tcW w:w="2268" w:type="dxa"/>
            <w:shd w:val="clear" w:color="auto" w:fill="F2F2F2"/>
          </w:tcPr>
          <w:p w14:paraId="75FBD338" w14:textId="77777777" w:rsidR="00485887" w:rsidRPr="00BB6482" w:rsidRDefault="009D27AA" w:rsidP="007E47BB">
            <w:pPr>
              <w:jc w:val="center"/>
              <w:rPr>
                <w:rFonts w:ascii="Calibri" w:eastAsia="Calibri" w:hAnsi="Calibri" w:cs="Calibri"/>
                <w:sz w:val="18"/>
                <w:szCs w:val="21"/>
              </w:rPr>
            </w:pPr>
            <w:r>
              <w:rPr>
                <w:rFonts w:ascii="Calibri" w:eastAsia="Calibri" w:hAnsi="Calibri" w:cs="Calibri"/>
                <w:sz w:val="18"/>
                <w:szCs w:val="21"/>
              </w:rPr>
              <w:t>SDF_CC_MAXCACHESIZE</w:t>
            </w:r>
          </w:p>
        </w:tc>
        <w:tc>
          <w:tcPr>
            <w:tcW w:w="1260" w:type="dxa"/>
            <w:shd w:val="clear" w:color="auto" w:fill="F2F2F2"/>
          </w:tcPr>
          <w:p w14:paraId="58E2FF42"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uint64</w:t>
            </w:r>
            <w:r w:rsidR="00485887" w:rsidRPr="00BB6482">
              <w:rPr>
                <w:rFonts w:ascii="Calibri" w:eastAsia="Calibri" w:hAnsi="Calibri" w:cs="Calibri"/>
                <w:sz w:val="18"/>
                <w:szCs w:val="21"/>
              </w:rPr>
              <w:t>_t</w:t>
            </w:r>
          </w:p>
        </w:tc>
        <w:tc>
          <w:tcPr>
            <w:tcW w:w="1620" w:type="dxa"/>
            <w:shd w:val="clear" w:color="auto" w:fill="F2F2F2"/>
          </w:tcPr>
          <w:p w14:paraId="176760D2" w14:textId="77777777" w:rsidR="00485887" w:rsidRPr="00BB6482" w:rsidRDefault="00EC14AD" w:rsidP="00775F89">
            <w:pPr>
              <w:jc w:val="center"/>
              <w:rPr>
                <w:rFonts w:ascii="Calibri" w:eastAsia="Calibri" w:hAnsi="Calibri" w:cs="Calibri"/>
                <w:sz w:val="18"/>
                <w:szCs w:val="21"/>
              </w:rPr>
            </w:pPr>
            <w:r>
              <w:rPr>
                <w:rFonts w:ascii="Calibri" w:eastAsia="Calibri" w:hAnsi="Calibri" w:cs="Calibri"/>
                <w:sz w:val="18"/>
                <w:szCs w:val="21"/>
              </w:rPr>
              <w:t>100000000</w:t>
            </w:r>
          </w:p>
        </w:tc>
        <w:tc>
          <w:tcPr>
            <w:tcW w:w="4050" w:type="dxa"/>
            <w:shd w:val="clear" w:color="auto" w:fill="F2F2F2"/>
          </w:tcPr>
          <w:p w14:paraId="73FA0398" w14:textId="77777777" w:rsidR="00485887" w:rsidRPr="00BB6482" w:rsidRDefault="009D27AA" w:rsidP="007E47BB">
            <w:pPr>
              <w:rPr>
                <w:rFonts w:ascii="Calibri" w:eastAsia="Calibri" w:hAnsi="Calibri" w:cs="Calibri"/>
                <w:sz w:val="18"/>
                <w:szCs w:val="21"/>
              </w:rPr>
            </w:pPr>
            <w:r>
              <w:rPr>
                <w:rFonts w:ascii="Calibri" w:eastAsia="Calibri" w:hAnsi="Calibri" w:cs="Calibri"/>
                <w:sz w:val="18"/>
                <w:szCs w:val="21"/>
              </w:rPr>
              <w:t>Bytes</w:t>
            </w:r>
            <w:r w:rsidR="00485887">
              <w:rPr>
                <w:rFonts w:ascii="Calibri" w:eastAsia="Calibri" w:hAnsi="Calibri" w:cs="Calibri"/>
                <w:sz w:val="18"/>
                <w:szCs w:val="21"/>
              </w:rPr>
              <w:t xml:space="preserve"> of memory reserved for DRAM cache.</w:t>
            </w:r>
          </w:p>
        </w:tc>
      </w:tr>
      <w:tr w:rsidR="00485887" w:rsidRPr="00E23EFB" w14:paraId="146F54CB" w14:textId="77777777" w:rsidTr="0000714D">
        <w:tc>
          <w:tcPr>
            <w:tcW w:w="2268" w:type="dxa"/>
            <w:shd w:val="clear" w:color="auto" w:fill="F2F2F2"/>
          </w:tcPr>
          <w:p w14:paraId="271867C2" w14:textId="77777777" w:rsidR="00485887" w:rsidRPr="00BB6482" w:rsidRDefault="009D27AA" w:rsidP="007E47BB">
            <w:pPr>
              <w:jc w:val="center"/>
              <w:rPr>
                <w:rFonts w:ascii="Calibri" w:eastAsia="Calibri" w:hAnsi="Calibri" w:cs="Calibri"/>
                <w:sz w:val="18"/>
                <w:szCs w:val="21"/>
              </w:rPr>
            </w:pPr>
            <w:r>
              <w:rPr>
                <w:rFonts w:ascii="Calibri" w:eastAsia="Calibri" w:hAnsi="Calibri" w:cs="Calibri"/>
                <w:sz w:val="18"/>
                <w:szCs w:val="21"/>
              </w:rPr>
              <w:t>SDF_CC_NSLABS</w:t>
            </w:r>
          </w:p>
        </w:tc>
        <w:tc>
          <w:tcPr>
            <w:tcW w:w="1260" w:type="dxa"/>
            <w:shd w:val="clear" w:color="auto" w:fill="F2F2F2"/>
          </w:tcPr>
          <w:p w14:paraId="6E515032"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407E7C62"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1000</w:t>
            </w:r>
          </w:p>
        </w:tc>
        <w:tc>
          <w:tcPr>
            <w:tcW w:w="4050" w:type="dxa"/>
            <w:shd w:val="clear" w:color="auto" w:fill="F2F2F2"/>
          </w:tcPr>
          <w:p w14:paraId="4F769CEF" w14:textId="77777777" w:rsidR="00485887" w:rsidRPr="00BB6482" w:rsidRDefault="00485887" w:rsidP="007E47BB">
            <w:pPr>
              <w:rPr>
                <w:rFonts w:ascii="Calibri" w:eastAsia="Calibri" w:hAnsi="Calibri" w:cs="Calibri"/>
                <w:sz w:val="18"/>
                <w:szCs w:val="21"/>
              </w:rPr>
            </w:pPr>
            <w:r>
              <w:rPr>
                <w:rFonts w:ascii="Calibri" w:eastAsia="Calibri" w:hAnsi="Calibri" w:cs="Calibri"/>
                <w:sz w:val="18"/>
                <w:szCs w:val="21"/>
              </w:rPr>
              <w:t>Number of DRAM cache partitions.</w:t>
            </w:r>
          </w:p>
        </w:tc>
      </w:tr>
      <w:tr w:rsidR="00485887" w:rsidRPr="00E23EFB" w14:paraId="0BA37FBB" w14:textId="77777777" w:rsidTr="0000714D">
        <w:tc>
          <w:tcPr>
            <w:tcW w:w="2268" w:type="dxa"/>
            <w:shd w:val="clear" w:color="auto" w:fill="F2F2F2"/>
          </w:tcPr>
          <w:p w14:paraId="0E14ACAB" w14:textId="77777777" w:rsidR="00485887" w:rsidRPr="00BB6482" w:rsidRDefault="009D27AA" w:rsidP="007E47BB">
            <w:pPr>
              <w:jc w:val="center"/>
              <w:rPr>
                <w:rFonts w:ascii="Calibri" w:eastAsia="Calibri" w:hAnsi="Calibri" w:cs="Calibri"/>
                <w:sz w:val="18"/>
                <w:szCs w:val="21"/>
              </w:rPr>
            </w:pPr>
            <w:r>
              <w:rPr>
                <w:rFonts w:ascii="Calibri" w:eastAsia="Calibri" w:hAnsi="Calibri" w:cs="Calibri"/>
                <w:sz w:val="18"/>
                <w:szCs w:val="21"/>
              </w:rPr>
              <w:t>SDF_REFORMAT</w:t>
            </w:r>
          </w:p>
        </w:tc>
        <w:tc>
          <w:tcPr>
            <w:tcW w:w="1260" w:type="dxa"/>
            <w:shd w:val="clear" w:color="auto" w:fill="F2F2F2"/>
          </w:tcPr>
          <w:p w14:paraId="4A30C315"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uint32_t</w:t>
            </w:r>
          </w:p>
        </w:tc>
        <w:tc>
          <w:tcPr>
            <w:tcW w:w="1620" w:type="dxa"/>
            <w:shd w:val="clear" w:color="auto" w:fill="F2F2F2"/>
          </w:tcPr>
          <w:p w14:paraId="4BB8E7DA"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0</w:t>
            </w:r>
          </w:p>
        </w:tc>
        <w:tc>
          <w:tcPr>
            <w:tcW w:w="4050" w:type="dxa"/>
            <w:shd w:val="clear" w:color="auto" w:fill="F2F2F2"/>
          </w:tcPr>
          <w:p w14:paraId="0FA36D44" w14:textId="77777777" w:rsidR="00485887" w:rsidRPr="00BB6482" w:rsidRDefault="00485887" w:rsidP="009D27AA">
            <w:pPr>
              <w:rPr>
                <w:rFonts w:ascii="Calibri" w:eastAsia="Calibri" w:hAnsi="Calibri" w:cs="Calibri"/>
                <w:sz w:val="18"/>
                <w:szCs w:val="21"/>
              </w:rPr>
            </w:pPr>
            <w:r>
              <w:rPr>
                <w:rFonts w:ascii="Calibri" w:eastAsia="Calibri" w:hAnsi="Calibri" w:cs="Calibri"/>
                <w:sz w:val="18"/>
                <w:szCs w:val="21"/>
              </w:rPr>
              <w:t xml:space="preserve">If </w:t>
            </w:r>
            <w:r w:rsidR="009D27AA">
              <w:rPr>
                <w:rFonts w:ascii="Calibri" w:eastAsia="Calibri" w:hAnsi="Calibri" w:cs="Calibri"/>
                <w:sz w:val="18"/>
                <w:szCs w:val="21"/>
              </w:rPr>
              <w:t>1</w:t>
            </w:r>
            <w:r>
              <w:rPr>
                <w:rFonts w:ascii="Calibri" w:eastAsia="Calibri" w:hAnsi="Calibri" w:cs="Calibri"/>
                <w:sz w:val="18"/>
                <w:szCs w:val="21"/>
              </w:rPr>
              <w:t>, delete the contents of all persistent containers (instead of recovering them).</w:t>
            </w:r>
          </w:p>
        </w:tc>
      </w:tr>
      <w:tr w:rsidR="00485887" w:rsidRPr="00E23EFB" w14:paraId="147D836A" w14:textId="77777777" w:rsidTr="0000714D">
        <w:tc>
          <w:tcPr>
            <w:tcW w:w="2268" w:type="dxa"/>
            <w:shd w:val="clear" w:color="auto" w:fill="F2F2F2"/>
          </w:tcPr>
          <w:p w14:paraId="1A67DAFD" w14:textId="77777777" w:rsidR="00485887" w:rsidRPr="00BB6482" w:rsidRDefault="009D27AA" w:rsidP="007E47BB">
            <w:pPr>
              <w:jc w:val="center"/>
              <w:rPr>
                <w:rFonts w:ascii="Calibri" w:eastAsia="Calibri" w:hAnsi="Calibri" w:cs="Calibri"/>
                <w:sz w:val="18"/>
                <w:szCs w:val="21"/>
              </w:rPr>
            </w:pPr>
            <w:r>
              <w:rPr>
                <w:rFonts w:ascii="Calibri" w:eastAsia="Calibri" w:hAnsi="Calibri" w:cs="Calibri"/>
                <w:sz w:val="18"/>
                <w:szCs w:val="21"/>
              </w:rPr>
              <w:t>SDF_MAX_OBJ_SIZE</w:t>
            </w:r>
          </w:p>
        </w:tc>
        <w:tc>
          <w:tcPr>
            <w:tcW w:w="1260" w:type="dxa"/>
            <w:shd w:val="clear" w:color="auto" w:fill="F2F2F2"/>
          </w:tcPr>
          <w:p w14:paraId="1D48DC47"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0F374465"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1048576</w:t>
            </w:r>
          </w:p>
        </w:tc>
        <w:tc>
          <w:tcPr>
            <w:tcW w:w="4050" w:type="dxa"/>
            <w:shd w:val="clear" w:color="auto" w:fill="F2F2F2"/>
          </w:tcPr>
          <w:p w14:paraId="56479DCC" w14:textId="77777777" w:rsidR="00485887" w:rsidRPr="00BB6482" w:rsidRDefault="00485887" w:rsidP="007E47BB">
            <w:pPr>
              <w:rPr>
                <w:rFonts w:ascii="Calibri" w:eastAsia="Calibri" w:hAnsi="Calibri" w:cs="Calibri"/>
                <w:sz w:val="18"/>
                <w:szCs w:val="21"/>
              </w:rPr>
            </w:pPr>
            <w:r>
              <w:rPr>
                <w:rFonts w:ascii="Calibri" w:eastAsia="Calibri" w:hAnsi="Calibri" w:cs="Calibri"/>
                <w:sz w:val="18"/>
                <w:szCs w:val="21"/>
              </w:rPr>
              <w:t>Maximum allowed object size.  This cannot exceed 8MB.</w:t>
            </w:r>
          </w:p>
        </w:tc>
      </w:tr>
      <w:tr w:rsidR="00485887" w:rsidRPr="00E23EFB" w14:paraId="3CA61EEA" w14:textId="77777777" w:rsidTr="0000714D">
        <w:tc>
          <w:tcPr>
            <w:tcW w:w="2268" w:type="dxa"/>
            <w:shd w:val="clear" w:color="auto" w:fill="F2F2F2"/>
          </w:tcPr>
          <w:p w14:paraId="2E2726FE"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SDF_MAX_OUTSTANDING_BACKGROUND_FLUSHES</w:t>
            </w:r>
          </w:p>
        </w:tc>
        <w:tc>
          <w:tcPr>
            <w:tcW w:w="1260" w:type="dxa"/>
            <w:shd w:val="clear" w:color="auto" w:fill="F2F2F2"/>
          </w:tcPr>
          <w:p w14:paraId="2F0F9B91"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04CFD37C"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8</w:t>
            </w:r>
          </w:p>
        </w:tc>
        <w:tc>
          <w:tcPr>
            <w:tcW w:w="4050" w:type="dxa"/>
            <w:shd w:val="clear" w:color="auto" w:fill="F2F2F2"/>
          </w:tcPr>
          <w:p w14:paraId="33F0EC4D" w14:textId="77777777" w:rsidR="00485887" w:rsidRPr="00BB6482" w:rsidRDefault="00485887" w:rsidP="00232B54">
            <w:pPr>
              <w:rPr>
                <w:rFonts w:ascii="Calibri" w:eastAsia="Calibri" w:hAnsi="Calibri" w:cs="Calibri"/>
                <w:sz w:val="18"/>
                <w:szCs w:val="21"/>
              </w:rPr>
            </w:pPr>
            <w:r w:rsidRPr="00232B54">
              <w:rPr>
                <w:rFonts w:ascii="Calibri" w:eastAsia="Calibri" w:hAnsi="Calibri" w:cs="Calibri"/>
                <w:sz w:val="18"/>
                <w:szCs w:val="21"/>
              </w:rPr>
              <w:t xml:space="preserve">Maximum number of background flushes </w:t>
            </w:r>
            <w:r>
              <w:rPr>
                <w:rFonts w:ascii="Calibri" w:eastAsia="Calibri" w:hAnsi="Calibri" w:cs="Calibri"/>
                <w:sz w:val="18"/>
                <w:szCs w:val="21"/>
              </w:rPr>
              <w:t xml:space="preserve">that can be done in parallel.   </w:t>
            </w:r>
            <w:r w:rsidRPr="00232B54">
              <w:rPr>
                <w:rFonts w:ascii="Calibri" w:eastAsia="Calibri" w:hAnsi="Calibri" w:cs="Calibri"/>
                <w:sz w:val="18"/>
                <w:szCs w:val="21"/>
              </w:rPr>
              <w:t>This can be set to 0 to disable the flusher completely.</w:t>
            </w:r>
          </w:p>
        </w:tc>
      </w:tr>
      <w:tr w:rsidR="00485887" w:rsidRPr="00E23EFB" w14:paraId="0D1905B1" w14:textId="77777777" w:rsidTr="0000714D">
        <w:tc>
          <w:tcPr>
            <w:tcW w:w="2268" w:type="dxa"/>
            <w:shd w:val="clear" w:color="auto" w:fill="F2F2F2"/>
          </w:tcPr>
          <w:p w14:paraId="4BFCC1C9"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SDF_BACKGROUND_FLUSH_SLEEP_MSEC</w:t>
            </w:r>
          </w:p>
        </w:tc>
        <w:tc>
          <w:tcPr>
            <w:tcW w:w="1260" w:type="dxa"/>
            <w:shd w:val="clear" w:color="auto" w:fill="F2F2F2"/>
          </w:tcPr>
          <w:p w14:paraId="3AA32080"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1F22983B"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1000</w:t>
            </w:r>
          </w:p>
        </w:tc>
        <w:tc>
          <w:tcPr>
            <w:tcW w:w="4050" w:type="dxa"/>
            <w:shd w:val="clear" w:color="auto" w:fill="F2F2F2"/>
          </w:tcPr>
          <w:p w14:paraId="0D36DF16" w14:textId="77777777" w:rsidR="00485887" w:rsidRPr="00BB6482" w:rsidRDefault="00485887" w:rsidP="00232B54">
            <w:pPr>
              <w:rPr>
                <w:rFonts w:ascii="Calibri" w:eastAsia="Calibri" w:hAnsi="Calibri" w:cs="Calibri"/>
                <w:sz w:val="18"/>
                <w:szCs w:val="21"/>
              </w:rPr>
            </w:pPr>
            <w:r w:rsidRPr="00232B54">
              <w:rPr>
                <w:rFonts w:ascii="Calibri" w:eastAsia="Calibri" w:hAnsi="Calibri" w:cs="Calibri"/>
                <w:sz w:val="18"/>
                <w:szCs w:val="21"/>
              </w:rPr>
              <w:t xml:space="preserve">Time </w:t>
            </w:r>
            <w:r>
              <w:rPr>
                <w:rFonts w:ascii="Calibri" w:eastAsia="Calibri" w:hAnsi="Calibri" w:cs="Calibri"/>
                <w:sz w:val="18"/>
                <w:szCs w:val="21"/>
              </w:rPr>
              <w:t xml:space="preserve">(in milliseconds) for which the </w:t>
            </w:r>
            <w:r w:rsidRPr="00232B54">
              <w:rPr>
                <w:rFonts w:ascii="Calibri" w:eastAsia="Calibri" w:hAnsi="Calibri" w:cs="Calibri"/>
                <w:sz w:val="18"/>
                <w:szCs w:val="21"/>
              </w:rPr>
              <w:t>background flusher sleeps when  it has foun</w:t>
            </w:r>
            <w:r>
              <w:rPr>
                <w:rFonts w:ascii="Calibri" w:eastAsia="Calibri" w:hAnsi="Calibri" w:cs="Calibri"/>
                <w:sz w:val="18"/>
                <w:szCs w:val="21"/>
              </w:rPr>
              <w:t xml:space="preserve">d no dirty data in the cache.  </w:t>
            </w:r>
            <w:r w:rsidRPr="00232B54">
              <w:rPr>
                <w:rFonts w:ascii="Calibri" w:eastAsia="Calibri" w:hAnsi="Calibri" w:cs="Calibri"/>
                <w:sz w:val="18"/>
                <w:szCs w:val="21"/>
              </w:rPr>
              <w:t>Minimum accepted value is 100.</w:t>
            </w:r>
          </w:p>
        </w:tc>
      </w:tr>
      <w:tr w:rsidR="00485887" w:rsidRPr="00E23EFB" w14:paraId="2A109B14" w14:textId="77777777" w:rsidTr="0000714D">
        <w:tc>
          <w:tcPr>
            <w:tcW w:w="2268" w:type="dxa"/>
            <w:shd w:val="clear" w:color="auto" w:fill="F2F2F2"/>
          </w:tcPr>
          <w:p w14:paraId="13FC21B5"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SDF_ASYNC_PUT_THREADS</w:t>
            </w:r>
          </w:p>
        </w:tc>
        <w:tc>
          <w:tcPr>
            <w:tcW w:w="1260" w:type="dxa"/>
            <w:shd w:val="clear" w:color="auto" w:fill="F2F2F2"/>
          </w:tcPr>
          <w:p w14:paraId="4AA5DE64"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uint32_t</w:t>
            </w:r>
          </w:p>
        </w:tc>
        <w:tc>
          <w:tcPr>
            <w:tcW w:w="1620" w:type="dxa"/>
            <w:shd w:val="clear" w:color="auto" w:fill="F2F2F2"/>
          </w:tcPr>
          <w:p w14:paraId="585180A9"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32</w:t>
            </w:r>
          </w:p>
        </w:tc>
        <w:tc>
          <w:tcPr>
            <w:tcW w:w="4050" w:type="dxa"/>
            <w:shd w:val="clear" w:color="auto" w:fill="F2F2F2"/>
          </w:tcPr>
          <w:p w14:paraId="49C1C788" w14:textId="77777777" w:rsidR="00485887" w:rsidRPr="00BB6482" w:rsidRDefault="00485887" w:rsidP="00E329D9">
            <w:pPr>
              <w:pStyle w:val="PlainText"/>
              <w:rPr>
                <w:rFonts w:asciiTheme="minorHAnsi" w:hAnsiTheme="minorHAnsi" w:cstheme="minorHAnsi"/>
                <w:sz w:val="18"/>
                <w:szCs w:val="21"/>
              </w:rPr>
            </w:pPr>
            <w:r w:rsidRPr="00BB6482">
              <w:rPr>
                <w:rFonts w:asciiTheme="minorHAnsi" w:hAnsiTheme="minorHAnsi" w:cstheme="minorHAnsi"/>
                <w:sz w:val="18"/>
                <w:szCs w:val="21"/>
              </w:rPr>
              <w:t>Size of the thread pool that performs asynchronous writeback and flush operations.</w:t>
            </w:r>
          </w:p>
        </w:tc>
      </w:tr>
      <w:tr w:rsidR="00485887" w:rsidRPr="00E23EFB" w14:paraId="4E1D2952" w14:textId="77777777" w:rsidTr="0000714D">
        <w:tc>
          <w:tcPr>
            <w:tcW w:w="2268" w:type="dxa"/>
            <w:shd w:val="clear" w:color="auto" w:fill="F2F2F2"/>
          </w:tcPr>
          <w:p w14:paraId="5A1A0C9B" w14:textId="77777777" w:rsidR="00485887" w:rsidRPr="00BB6482" w:rsidRDefault="009D27AA" w:rsidP="00775F89">
            <w:pPr>
              <w:jc w:val="center"/>
              <w:rPr>
                <w:rFonts w:ascii="Calibri" w:eastAsia="Calibri" w:hAnsi="Calibri" w:cs="Calibri"/>
                <w:sz w:val="18"/>
                <w:szCs w:val="21"/>
              </w:rPr>
            </w:pPr>
            <w:r>
              <w:rPr>
                <w:rFonts w:ascii="Calibri" w:eastAsia="Calibri" w:hAnsi="Calibri" w:cs="Calibri"/>
                <w:sz w:val="18"/>
                <w:szCs w:val="21"/>
              </w:rPr>
              <w:t>SDF_MODIFIED_FRACTION</w:t>
            </w:r>
          </w:p>
        </w:tc>
        <w:tc>
          <w:tcPr>
            <w:tcW w:w="1260" w:type="dxa"/>
            <w:shd w:val="clear" w:color="auto" w:fill="F2F2F2"/>
          </w:tcPr>
          <w:p w14:paraId="346274F2"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double</w:t>
            </w:r>
          </w:p>
        </w:tc>
        <w:tc>
          <w:tcPr>
            <w:tcW w:w="1620" w:type="dxa"/>
            <w:shd w:val="clear" w:color="auto" w:fill="F2F2F2"/>
          </w:tcPr>
          <w:p w14:paraId="402D2B33" w14:textId="77777777" w:rsidR="00485887" w:rsidRPr="00BB6482" w:rsidRDefault="00485887" w:rsidP="00775F89">
            <w:pPr>
              <w:jc w:val="center"/>
              <w:rPr>
                <w:rFonts w:ascii="Calibri" w:eastAsia="Calibri" w:hAnsi="Calibri" w:cs="Calibri"/>
                <w:sz w:val="18"/>
                <w:szCs w:val="21"/>
              </w:rPr>
            </w:pPr>
            <w:r w:rsidRPr="00BB6482">
              <w:rPr>
                <w:rFonts w:ascii="Calibri" w:eastAsia="Calibri" w:hAnsi="Calibri" w:cs="Calibri"/>
                <w:sz w:val="18"/>
                <w:szCs w:val="21"/>
              </w:rPr>
              <w:t>1.0</w:t>
            </w:r>
          </w:p>
        </w:tc>
        <w:tc>
          <w:tcPr>
            <w:tcW w:w="4050" w:type="dxa"/>
            <w:shd w:val="clear" w:color="auto" w:fill="F2F2F2"/>
          </w:tcPr>
          <w:p w14:paraId="1FDF21B7" w14:textId="77777777" w:rsidR="00485887" w:rsidRPr="00BB6482" w:rsidRDefault="00485887" w:rsidP="00BB6482">
            <w:pPr>
              <w:pStyle w:val="PlainText"/>
              <w:rPr>
                <w:rFonts w:asciiTheme="minorHAnsi" w:hAnsiTheme="minorHAnsi" w:cstheme="minorHAnsi"/>
                <w:sz w:val="18"/>
                <w:szCs w:val="21"/>
              </w:rPr>
            </w:pPr>
            <w:r w:rsidRPr="00BB6482">
              <w:rPr>
                <w:rFonts w:asciiTheme="minorHAnsi" w:hAnsiTheme="minorHAnsi" w:cstheme="minorHAnsi"/>
                <w:sz w:val="18"/>
                <w:szCs w:val="21"/>
              </w:rPr>
              <w:t xml:space="preserve">The maximum fraction of cache space that can hold modified data.  If this is exceeded, FDF performs flushes of LRU dirty objects until it drops below the threshold.  </w:t>
            </w:r>
          </w:p>
        </w:tc>
      </w:tr>
      <w:tr w:rsidR="00485887" w:rsidRPr="00E23EFB" w14:paraId="1D02CF63" w14:textId="77777777" w:rsidTr="0000714D">
        <w:tc>
          <w:tcPr>
            <w:tcW w:w="2268" w:type="dxa"/>
            <w:shd w:val="clear" w:color="auto" w:fill="F2F2F2"/>
          </w:tcPr>
          <w:p w14:paraId="4FC6FF56" w14:textId="77777777" w:rsidR="00485887" w:rsidRPr="001C3F17" w:rsidRDefault="009D27AA" w:rsidP="00775F89">
            <w:pPr>
              <w:jc w:val="center"/>
              <w:rPr>
                <w:rFonts w:ascii="Calibri" w:eastAsia="Calibri" w:hAnsi="Calibri" w:cs="Calibri"/>
                <w:sz w:val="18"/>
                <w:szCs w:val="21"/>
              </w:rPr>
            </w:pPr>
            <w:r>
              <w:rPr>
                <w:rFonts w:ascii="Calibri" w:eastAsia="Calibri" w:hAnsi="Calibri" w:cs="Calibri"/>
                <w:sz w:val="18"/>
                <w:szCs w:val="21"/>
              </w:rPr>
              <w:t>SDF_MAX_FLUSHES_PER_MOD_CHECK</w:t>
            </w:r>
          </w:p>
        </w:tc>
        <w:tc>
          <w:tcPr>
            <w:tcW w:w="1260" w:type="dxa"/>
            <w:shd w:val="clear" w:color="auto" w:fill="F2F2F2"/>
          </w:tcPr>
          <w:p w14:paraId="203E6A33" w14:textId="77777777" w:rsidR="00485887" w:rsidRPr="001C3F17" w:rsidRDefault="00485887" w:rsidP="00775F89">
            <w:pPr>
              <w:jc w:val="center"/>
              <w:rPr>
                <w:rFonts w:ascii="Calibri" w:eastAsia="Calibri" w:hAnsi="Calibri" w:cs="Calibri"/>
                <w:sz w:val="18"/>
                <w:szCs w:val="21"/>
              </w:rPr>
            </w:pPr>
            <w:r w:rsidRPr="001C3F17">
              <w:rPr>
                <w:rFonts w:ascii="Calibri" w:eastAsia="Calibri" w:hAnsi="Calibri" w:cs="Calibri"/>
                <w:sz w:val="18"/>
                <w:szCs w:val="21"/>
              </w:rPr>
              <w:t>uint32_t</w:t>
            </w:r>
          </w:p>
        </w:tc>
        <w:tc>
          <w:tcPr>
            <w:tcW w:w="1620" w:type="dxa"/>
            <w:shd w:val="clear" w:color="auto" w:fill="F2F2F2"/>
          </w:tcPr>
          <w:p w14:paraId="157CE5D8" w14:textId="77777777" w:rsidR="00485887" w:rsidRPr="001C3F17" w:rsidRDefault="00485887" w:rsidP="00775F89">
            <w:pPr>
              <w:jc w:val="center"/>
              <w:rPr>
                <w:rFonts w:ascii="Calibri" w:eastAsia="Calibri" w:hAnsi="Calibri" w:cs="Calibri"/>
                <w:sz w:val="18"/>
                <w:szCs w:val="21"/>
              </w:rPr>
            </w:pPr>
            <w:r w:rsidRPr="001C3F17">
              <w:rPr>
                <w:rFonts w:ascii="Calibri" w:eastAsia="Calibri" w:hAnsi="Calibri" w:cs="Calibri"/>
                <w:sz w:val="18"/>
                <w:szCs w:val="21"/>
              </w:rPr>
              <w:t>10</w:t>
            </w:r>
          </w:p>
        </w:tc>
        <w:tc>
          <w:tcPr>
            <w:tcW w:w="4050" w:type="dxa"/>
            <w:shd w:val="clear" w:color="auto" w:fill="F2F2F2"/>
          </w:tcPr>
          <w:p w14:paraId="738A5599" w14:textId="77777777" w:rsidR="00485887" w:rsidRPr="001C3F17" w:rsidRDefault="00485887" w:rsidP="00BB6482">
            <w:pPr>
              <w:rPr>
                <w:rFonts w:ascii="Calibri" w:eastAsia="Calibri" w:hAnsi="Calibri" w:cs="Calibri"/>
                <w:sz w:val="18"/>
                <w:szCs w:val="21"/>
              </w:rPr>
            </w:pPr>
            <w:r w:rsidRPr="001C3F17">
              <w:rPr>
                <w:rFonts w:ascii="Calibri" w:eastAsia="Calibri" w:hAnsi="Calibri" w:cs="Calibri"/>
                <w:sz w:val="18"/>
                <w:szCs w:val="21"/>
              </w:rPr>
              <w:t xml:space="preserve">Maximum number of flushes that can be issued at a time if the number of modified bytes in the cache exceeds the limit specified by </w:t>
            </w:r>
            <w:r w:rsidRPr="001C3F17">
              <w:rPr>
                <w:rFonts w:ascii="Calibri" w:eastAsia="Calibri" w:hAnsi="Calibri" w:cs="Calibri"/>
                <w:b/>
                <w:i/>
                <w:sz w:val="18"/>
                <w:szCs w:val="21"/>
              </w:rPr>
              <w:t>cache_modified_fraction</w:t>
            </w:r>
            <w:r w:rsidRPr="001C3F17">
              <w:rPr>
                <w:rFonts w:ascii="Calibri" w:eastAsia="Calibri" w:hAnsi="Calibri" w:cs="Calibri"/>
                <w:sz w:val="18"/>
                <w:szCs w:val="21"/>
              </w:rPr>
              <w:t xml:space="preserve"> or the "mod_thresh" admin port command.</w:t>
            </w:r>
          </w:p>
        </w:tc>
      </w:tr>
    </w:tbl>
    <w:p w14:paraId="0FDAC5BC" w14:textId="77777777" w:rsidR="00D46352" w:rsidRDefault="009860C9" w:rsidP="009860C9">
      <w:pPr>
        <w:pStyle w:val="Heading4"/>
      </w:pPr>
      <w:r>
        <w:t>Table 1: Field Definitions for FDF Configuration Structure</w:t>
      </w:r>
    </w:p>
    <w:p w14:paraId="56E07CAF" w14:textId="77777777" w:rsidR="009860C9" w:rsidRDefault="009860C9" w:rsidP="00005880">
      <w:pPr>
        <w:pStyle w:val="BodyText"/>
      </w:pPr>
    </w:p>
    <w:p w14:paraId="7D1C3909" w14:textId="77777777" w:rsidR="009860C9" w:rsidRDefault="009860C9" w:rsidP="00005880">
      <w:pPr>
        <w:pStyle w:val="BodyText"/>
      </w:pPr>
    </w:p>
    <w:p w14:paraId="3EC50AF3" w14:textId="77777777" w:rsidR="009860C9" w:rsidRDefault="009860C9" w:rsidP="00005880">
      <w:pPr>
        <w:pStyle w:val="BodyText"/>
      </w:pPr>
      <w:r>
        <w:rPr>
          <w:noProof/>
        </w:rPr>
        <mc:AlternateContent>
          <mc:Choice Requires="wps">
            <w:drawing>
              <wp:inline distT="0" distB="0" distL="0" distR="0" wp14:anchorId="71EB19F0" wp14:editId="634F1142">
                <wp:extent cx="5767070" cy="1477670"/>
                <wp:effectExtent l="0" t="0" r="24130" b="2730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1477670"/>
                        </a:xfrm>
                        <a:prstGeom prst="rect">
                          <a:avLst/>
                        </a:prstGeom>
                        <a:solidFill>
                          <a:srgbClr val="F2F2F2"/>
                        </a:solidFill>
                        <a:ln w="9525">
                          <a:solidFill>
                            <a:srgbClr val="000000"/>
                          </a:solidFill>
                          <a:miter lim="800000"/>
                          <a:headEnd/>
                          <a:tailEnd/>
                        </a:ln>
                      </wps:spPr>
                      <wps:txbx>
                        <w:txbxContent>
                          <w:p w14:paraId="3C481608" w14:textId="77777777" w:rsidR="00B24D58" w:rsidRPr="00015BBE" w:rsidRDefault="00B24D58" w:rsidP="009860C9">
                            <w:pPr>
                              <w:autoSpaceDE w:val="0"/>
                              <w:autoSpaceDN w:val="0"/>
                              <w:ind w:left="720"/>
                              <w:rPr>
                                <w:rFonts w:ascii="Courier New" w:hAnsi="Courier New" w:cs="Courier New"/>
                                <w:sz w:val="20"/>
                                <w:szCs w:val="20"/>
                              </w:rPr>
                            </w:pPr>
                            <w:r w:rsidRPr="008A5E15">
                              <w:rPr>
                                <w:rFonts w:ascii="Times New Roman" w:hAnsi="Times New Roman"/>
                                <w:sz w:val="20"/>
                                <w:szCs w:val="20"/>
                              </w:rPr>
                              <w:t xml:space="preserve"> </w:t>
                            </w:r>
                            <w:r w:rsidRPr="00015BBE">
                              <w:rPr>
                                <w:rFonts w:ascii="Courier New" w:hAnsi="Courier New" w:cs="Courier New"/>
                                <w:sz w:val="20"/>
                                <w:szCs w:val="20"/>
                              </w:rPr>
                              <w:t>#  Sample Property File</w:t>
                            </w:r>
                          </w:p>
                          <w:p w14:paraId="3481FF82" w14:textId="77777777" w:rsidR="00B24D58" w:rsidRPr="00015BBE" w:rsidRDefault="00B24D58" w:rsidP="009860C9">
                            <w:pPr>
                              <w:autoSpaceDE w:val="0"/>
                              <w:autoSpaceDN w:val="0"/>
                              <w:ind w:left="720"/>
                              <w:rPr>
                                <w:rFonts w:ascii="Courier New" w:hAnsi="Courier New" w:cs="Courier New"/>
                                <w:sz w:val="20"/>
                                <w:szCs w:val="20"/>
                              </w:rPr>
                            </w:pPr>
                          </w:p>
                          <w:p w14:paraId="7A33E674" w14:textId="77777777" w:rsidR="00B24D58" w:rsidRPr="00015BBE" w:rsidRDefault="00B24D58" w:rsidP="009860C9">
                            <w:pPr>
                              <w:autoSpaceDE w:val="0"/>
                              <w:autoSpaceDN w:val="0"/>
                              <w:ind w:left="720"/>
                              <w:rPr>
                                <w:rFonts w:ascii="Courier New" w:hAnsi="Courier New" w:cs="Courier New"/>
                                <w:sz w:val="20"/>
                                <w:szCs w:val="20"/>
                              </w:rPr>
                            </w:pPr>
                            <w:r>
                              <w:rPr>
                                <w:rFonts w:ascii="Courier New" w:hAnsi="Courier New" w:cs="Courier New"/>
                                <w:sz w:val="20"/>
                                <w:szCs w:val="20"/>
                              </w:rPr>
                              <w:t>AIO_NUM_FILES</w:t>
                            </w:r>
                            <w:r w:rsidRPr="00015BBE">
                              <w:rPr>
                                <w:rFonts w:ascii="Courier New" w:hAnsi="Courier New" w:cs="Courier New"/>
                                <w:sz w:val="20"/>
                                <w:szCs w:val="20"/>
                              </w:rPr>
                              <w:t xml:space="preserve"> = 1</w:t>
                            </w:r>
                          </w:p>
                          <w:p w14:paraId="341CF43E" w14:textId="77777777" w:rsidR="00B24D58" w:rsidRPr="00015BBE" w:rsidRDefault="00B24D58" w:rsidP="009860C9">
                            <w:pPr>
                              <w:autoSpaceDE w:val="0"/>
                              <w:autoSpaceDN w:val="0"/>
                              <w:ind w:left="720"/>
                              <w:rPr>
                                <w:rFonts w:ascii="Courier New" w:hAnsi="Courier New" w:cs="Courier New"/>
                                <w:sz w:val="20"/>
                                <w:szCs w:val="20"/>
                              </w:rPr>
                            </w:pPr>
                            <w:r>
                              <w:rPr>
                                <w:rFonts w:ascii="Courier New" w:hAnsi="Courier New" w:cs="Courier New"/>
                                <w:sz w:val="20"/>
                                <w:szCs w:val="20"/>
                              </w:rPr>
                              <w:t>SDF_FLASH_FILENAME</w:t>
                            </w:r>
                            <w:r w:rsidRPr="00015BBE">
                              <w:rPr>
                                <w:rFonts w:ascii="Courier New" w:hAnsi="Courier New" w:cs="Courier New"/>
                                <w:sz w:val="20"/>
                                <w:szCs w:val="20"/>
                              </w:rPr>
                              <w:t xml:space="preserve"> = “/opt/sandisk/flash/ssd%d”</w:t>
                            </w:r>
                          </w:p>
                          <w:p w14:paraId="55D2AAFD" w14:textId="77777777" w:rsidR="00B24D58" w:rsidRPr="00015BBE" w:rsidRDefault="00B24D58" w:rsidP="009860C9">
                            <w:pPr>
                              <w:autoSpaceDE w:val="0"/>
                              <w:autoSpaceDN w:val="0"/>
                              <w:ind w:left="720"/>
                              <w:rPr>
                                <w:rFonts w:ascii="Courier New" w:hAnsi="Courier New" w:cs="Courier New"/>
                                <w:sz w:val="20"/>
                                <w:szCs w:val="20"/>
                              </w:rPr>
                            </w:pPr>
                            <w:r>
                              <w:rPr>
                                <w:rFonts w:ascii="Courier New" w:hAnsi="Courier New" w:cs="Courier New"/>
                                <w:sz w:val="20"/>
                                <w:szCs w:val="20"/>
                              </w:rPr>
                              <w:t>SDF_FLASH_SIZE</w:t>
                            </w:r>
                            <w:r w:rsidRPr="00015BBE">
                              <w:rPr>
                                <w:rFonts w:ascii="Courier New" w:hAnsi="Courier New" w:cs="Courier New"/>
                                <w:sz w:val="20"/>
                                <w:szCs w:val="20"/>
                              </w:rPr>
                              <w:t xml:space="preserve"> = 100</w:t>
                            </w:r>
                          </w:p>
                          <w:p w14:paraId="0DF69C28" w14:textId="77777777" w:rsidR="00B24D58" w:rsidRPr="00015BBE" w:rsidRDefault="00B24D58" w:rsidP="009860C9">
                            <w:pPr>
                              <w:autoSpaceDE w:val="0"/>
                              <w:autoSpaceDN w:val="0"/>
                              <w:ind w:left="720"/>
                              <w:rPr>
                                <w:rFonts w:ascii="Courier New" w:hAnsi="Courier New" w:cs="Courier New"/>
                                <w:sz w:val="20"/>
                                <w:szCs w:val="20"/>
                              </w:rPr>
                            </w:pPr>
                            <w:r>
                              <w:rPr>
                                <w:rFonts w:ascii="Courier New" w:hAnsi="Courier New" w:cs="Courier New"/>
                                <w:sz w:val="20"/>
                                <w:szCs w:val="20"/>
                              </w:rPr>
                              <w:t>SDF_CC_MAXCACHESIZE</w:t>
                            </w:r>
                            <w:r w:rsidRPr="00015BBE">
                              <w:rPr>
                                <w:rFonts w:ascii="Courier New" w:hAnsi="Courier New" w:cs="Courier New"/>
                                <w:sz w:val="20"/>
                                <w:szCs w:val="20"/>
                              </w:rPr>
                              <w:t xml:space="preserve"> = 40</w:t>
                            </w:r>
                            <w:r>
                              <w:rPr>
                                <w:rFonts w:ascii="Courier New" w:hAnsi="Courier New" w:cs="Courier New"/>
                                <w:sz w:val="20"/>
                                <w:szCs w:val="20"/>
                              </w:rPr>
                              <w:t>000000000</w:t>
                            </w:r>
                          </w:p>
                          <w:p w14:paraId="48D161C1" w14:textId="77777777" w:rsidR="00B24D58" w:rsidRPr="00015BBE" w:rsidRDefault="00B24D58" w:rsidP="009860C9">
                            <w:pPr>
                              <w:autoSpaceDE w:val="0"/>
                              <w:autoSpaceDN w:val="0"/>
                              <w:ind w:left="720"/>
                              <w:rPr>
                                <w:rFonts w:ascii="Courier New" w:hAnsi="Courier New" w:cs="Courier New"/>
                                <w:sz w:val="20"/>
                                <w:szCs w:val="20"/>
                              </w:rPr>
                            </w:pPr>
                            <w:r>
                              <w:rPr>
                                <w:rFonts w:ascii="Courier New" w:hAnsi="Courier New" w:cs="Courier New"/>
                                <w:sz w:val="20"/>
                                <w:szCs w:val="20"/>
                              </w:rPr>
                              <w:t>SDF_MAX_OBJ_SIZE</w:t>
                            </w:r>
                            <w:r w:rsidRPr="00015BBE">
                              <w:rPr>
                                <w:rFonts w:ascii="Courier New" w:hAnsi="Courier New" w:cs="Courier New"/>
                                <w:sz w:val="20"/>
                                <w:szCs w:val="20"/>
                              </w:rPr>
                              <w:t xml:space="preserve"> = 2097152</w:t>
                            </w:r>
                          </w:p>
                          <w:p w14:paraId="239FFDEF" w14:textId="77777777" w:rsidR="00B24D58" w:rsidRPr="00015BBE" w:rsidRDefault="00B24D58" w:rsidP="009860C9">
                            <w:pPr>
                              <w:autoSpaceDE w:val="0"/>
                              <w:autoSpaceDN w:val="0"/>
                              <w:ind w:left="720"/>
                              <w:rPr>
                                <w:rFonts w:ascii="Courier New" w:hAnsi="Courier New" w:cs="Courier New"/>
                                <w:sz w:val="20"/>
                                <w:szCs w:val="20"/>
                              </w:rPr>
                            </w:pPr>
                            <w:r>
                              <w:rPr>
                                <w:rFonts w:ascii="Courier New" w:hAnsi="Courier New" w:cs="Courier New"/>
                                <w:sz w:val="20"/>
                                <w:szCs w:val="20"/>
                              </w:rPr>
                              <w:t>SDF_MAX_OUTSTANDING_BACKGROUND_FLUSHES</w:t>
                            </w:r>
                            <w:r w:rsidRPr="00015BBE">
                              <w:rPr>
                                <w:rFonts w:ascii="Courier New" w:hAnsi="Courier New" w:cs="Courier New"/>
                                <w:sz w:val="20"/>
                                <w:szCs w:val="20"/>
                              </w:rPr>
                              <w:t xml:space="preserve"> = 0</w:t>
                            </w:r>
                          </w:p>
                          <w:p w14:paraId="4BDD84FA" w14:textId="77777777" w:rsidR="00B24D58" w:rsidRPr="00015BBE" w:rsidRDefault="00B24D58" w:rsidP="009860C9">
                            <w:pPr>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shape id="_x0000_s1045" type="#_x0000_t202" style="width:454.1pt;height:116.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" fillcolor="#f2f2f2">
                <v:textbox>
                  <w:txbxContent>
                    <w:p w14:paraId="45315E17" w14:textId="77777777" w:rsidR="00B0628F" w:rsidRPr="00015BBE" w:rsidRDefault="00B0628F" w:rsidP="009860C9">
                      <w:pPr>
                        <w:autoSpaceDE w:val="0"/>
                        <w:autoSpaceDN w:val="0"/>
                        <w:ind w:left="720"/>
                        <w:rPr>
                          <w:rFonts w:ascii="Courier New" w:hAnsi="Courier New" w:cs="Courier New"/>
                          <w:sz w:val="20"/>
                          <w:szCs w:val="20"/>
                        </w:rPr>
                      </w:pPr>
                      <w:r w:rsidRPr="008A5E15">
                        <w:rPr>
                          <w:rFonts w:ascii="Times New Roman" w:hAnsi="Times New Roman"/>
                          <w:sz w:val="20"/>
                          <w:szCs w:val="20"/>
                        </w:rPr>
                        <w:t xml:space="preserve"> </w:t>
                      </w:r>
                      <w:r w:rsidRPr="00015BBE">
                        <w:rPr>
                          <w:rFonts w:ascii="Courier New" w:hAnsi="Courier New" w:cs="Courier New"/>
                          <w:sz w:val="20"/>
                          <w:szCs w:val="20"/>
                        </w:rPr>
                        <w:t>#  Sample Property File</w:t>
                      </w:r>
                    </w:p>
                    <w:p w14:paraId="11F360BD" w14:textId="77777777" w:rsidR="00B0628F" w:rsidRPr="00015BBE" w:rsidRDefault="00B0628F" w:rsidP="009860C9">
                      <w:pPr>
                        <w:autoSpaceDE w:val="0"/>
                        <w:autoSpaceDN w:val="0"/>
                        <w:ind w:left="720"/>
                        <w:rPr>
                          <w:rFonts w:ascii="Courier New" w:hAnsi="Courier New" w:cs="Courier New"/>
                          <w:sz w:val="20"/>
                          <w:szCs w:val="20"/>
                        </w:rPr>
                      </w:pPr>
                    </w:p>
                    <w:p w14:paraId="787FBF9B" w14:textId="7D5B02A4" w:rsidR="00B0628F" w:rsidRPr="00015BBE" w:rsidRDefault="00B0628F" w:rsidP="009860C9">
                      <w:pPr>
                        <w:autoSpaceDE w:val="0"/>
                        <w:autoSpaceDN w:val="0"/>
                        <w:ind w:left="720"/>
                        <w:rPr>
                          <w:rFonts w:ascii="Courier New" w:hAnsi="Courier New" w:cs="Courier New"/>
                          <w:sz w:val="20"/>
                          <w:szCs w:val="20"/>
                        </w:rPr>
                      </w:pPr>
                      <w:r>
                        <w:rPr>
                          <w:rFonts w:ascii="Courier New" w:hAnsi="Courier New" w:cs="Courier New"/>
                          <w:sz w:val="20"/>
                          <w:szCs w:val="20"/>
                        </w:rPr>
                        <w:t>AIO_NUM_FILES</w:t>
                      </w:r>
                      <w:r w:rsidRPr="00015BBE">
                        <w:rPr>
                          <w:rFonts w:ascii="Courier New" w:hAnsi="Courier New" w:cs="Courier New"/>
                          <w:sz w:val="20"/>
                          <w:szCs w:val="20"/>
                        </w:rPr>
                        <w:t xml:space="preserve"> = 1</w:t>
                      </w:r>
                    </w:p>
                    <w:p w14:paraId="57E68755" w14:textId="26D1008F" w:rsidR="00B0628F" w:rsidRPr="00015BBE" w:rsidRDefault="00B0628F" w:rsidP="009860C9">
                      <w:pPr>
                        <w:autoSpaceDE w:val="0"/>
                        <w:autoSpaceDN w:val="0"/>
                        <w:ind w:left="720"/>
                        <w:rPr>
                          <w:rFonts w:ascii="Courier New" w:hAnsi="Courier New" w:cs="Courier New"/>
                          <w:sz w:val="20"/>
                          <w:szCs w:val="20"/>
                        </w:rPr>
                      </w:pPr>
                      <w:r>
                        <w:rPr>
                          <w:rFonts w:ascii="Courier New" w:hAnsi="Courier New" w:cs="Courier New"/>
                          <w:sz w:val="20"/>
                          <w:szCs w:val="20"/>
                        </w:rPr>
                        <w:t>SDF_FLASH_FILENAME</w:t>
                      </w:r>
                      <w:r w:rsidRPr="00015BBE">
                        <w:rPr>
                          <w:rFonts w:ascii="Courier New" w:hAnsi="Courier New" w:cs="Courier New"/>
                          <w:sz w:val="20"/>
                          <w:szCs w:val="20"/>
                        </w:rPr>
                        <w:t xml:space="preserve"> = “/opt/</w:t>
                      </w:r>
                      <w:proofErr w:type="spellStart"/>
                      <w:r w:rsidRPr="00015BBE">
                        <w:rPr>
                          <w:rFonts w:ascii="Courier New" w:hAnsi="Courier New" w:cs="Courier New"/>
                          <w:sz w:val="20"/>
                          <w:szCs w:val="20"/>
                        </w:rPr>
                        <w:t>sandisk</w:t>
                      </w:r>
                      <w:proofErr w:type="spellEnd"/>
                      <w:r w:rsidRPr="00015BBE">
                        <w:rPr>
                          <w:rFonts w:ascii="Courier New" w:hAnsi="Courier New" w:cs="Courier New"/>
                          <w:sz w:val="20"/>
                          <w:szCs w:val="20"/>
                        </w:rPr>
                        <w:t>/flash/</w:t>
                      </w:r>
                      <w:proofErr w:type="spellStart"/>
                      <w:r w:rsidRPr="00015BBE">
                        <w:rPr>
                          <w:rFonts w:ascii="Courier New" w:hAnsi="Courier New" w:cs="Courier New"/>
                          <w:sz w:val="20"/>
                          <w:szCs w:val="20"/>
                        </w:rPr>
                        <w:t>ssd%d</w:t>
                      </w:r>
                      <w:proofErr w:type="spellEnd"/>
                      <w:r w:rsidRPr="00015BBE">
                        <w:rPr>
                          <w:rFonts w:ascii="Courier New" w:hAnsi="Courier New" w:cs="Courier New"/>
                          <w:sz w:val="20"/>
                          <w:szCs w:val="20"/>
                        </w:rPr>
                        <w:t>”</w:t>
                      </w:r>
                    </w:p>
                    <w:p w14:paraId="41E2A29E" w14:textId="53254EDB" w:rsidR="00B0628F" w:rsidRPr="00015BBE" w:rsidRDefault="00B0628F" w:rsidP="009860C9">
                      <w:pPr>
                        <w:autoSpaceDE w:val="0"/>
                        <w:autoSpaceDN w:val="0"/>
                        <w:ind w:left="720"/>
                        <w:rPr>
                          <w:rFonts w:ascii="Courier New" w:hAnsi="Courier New" w:cs="Courier New"/>
                          <w:sz w:val="20"/>
                          <w:szCs w:val="20"/>
                        </w:rPr>
                      </w:pPr>
                      <w:r>
                        <w:rPr>
                          <w:rFonts w:ascii="Courier New" w:hAnsi="Courier New" w:cs="Courier New"/>
                          <w:sz w:val="20"/>
                          <w:szCs w:val="20"/>
                        </w:rPr>
                        <w:t>SDF_FLASH_SIZE</w:t>
                      </w:r>
                      <w:r w:rsidRPr="00015BBE">
                        <w:rPr>
                          <w:rFonts w:ascii="Courier New" w:hAnsi="Courier New" w:cs="Courier New"/>
                          <w:sz w:val="20"/>
                          <w:szCs w:val="20"/>
                        </w:rPr>
                        <w:t xml:space="preserve"> = 100</w:t>
                      </w:r>
                    </w:p>
                    <w:p w14:paraId="2E855FF7" w14:textId="76867C7A" w:rsidR="00B0628F" w:rsidRPr="00015BBE" w:rsidRDefault="00B0628F" w:rsidP="009860C9">
                      <w:pPr>
                        <w:autoSpaceDE w:val="0"/>
                        <w:autoSpaceDN w:val="0"/>
                        <w:ind w:left="720"/>
                        <w:rPr>
                          <w:rFonts w:ascii="Courier New" w:hAnsi="Courier New" w:cs="Courier New"/>
                          <w:sz w:val="20"/>
                          <w:szCs w:val="20"/>
                        </w:rPr>
                      </w:pPr>
                      <w:r>
                        <w:rPr>
                          <w:rFonts w:ascii="Courier New" w:hAnsi="Courier New" w:cs="Courier New"/>
                          <w:sz w:val="20"/>
                          <w:szCs w:val="20"/>
                        </w:rPr>
                        <w:t>SDF_CC_MAXCACHESIZE</w:t>
                      </w:r>
                      <w:r w:rsidRPr="00015BBE">
                        <w:rPr>
                          <w:rFonts w:ascii="Courier New" w:hAnsi="Courier New" w:cs="Courier New"/>
                          <w:sz w:val="20"/>
                          <w:szCs w:val="20"/>
                        </w:rPr>
                        <w:t xml:space="preserve"> = 40</w:t>
                      </w:r>
                      <w:r>
                        <w:rPr>
                          <w:rFonts w:ascii="Courier New" w:hAnsi="Courier New" w:cs="Courier New"/>
                          <w:sz w:val="20"/>
                          <w:szCs w:val="20"/>
                        </w:rPr>
                        <w:t>000000000</w:t>
                      </w:r>
                    </w:p>
                    <w:p w14:paraId="4DBF5508" w14:textId="58F9E346" w:rsidR="00B0628F" w:rsidRPr="00015BBE" w:rsidRDefault="00B0628F" w:rsidP="009860C9">
                      <w:pPr>
                        <w:autoSpaceDE w:val="0"/>
                        <w:autoSpaceDN w:val="0"/>
                        <w:ind w:left="720"/>
                        <w:rPr>
                          <w:rFonts w:ascii="Courier New" w:hAnsi="Courier New" w:cs="Courier New"/>
                          <w:sz w:val="20"/>
                          <w:szCs w:val="20"/>
                        </w:rPr>
                      </w:pPr>
                      <w:r>
                        <w:rPr>
                          <w:rFonts w:ascii="Courier New" w:hAnsi="Courier New" w:cs="Courier New"/>
                          <w:sz w:val="20"/>
                          <w:szCs w:val="20"/>
                        </w:rPr>
                        <w:t>SDF_MAX_OBJ_SIZE</w:t>
                      </w:r>
                      <w:r w:rsidRPr="00015BBE">
                        <w:rPr>
                          <w:rFonts w:ascii="Courier New" w:hAnsi="Courier New" w:cs="Courier New"/>
                          <w:sz w:val="20"/>
                          <w:szCs w:val="20"/>
                        </w:rPr>
                        <w:t xml:space="preserve"> = 2097152</w:t>
                      </w:r>
                    </w:p>
                    <w:p w14:paraId="402DE6A1" w14:textId="21488797" w:rsidR="00B0628F" w:rsidRPr="00015BBE" w:rsidRDefault="00B0628F" w:rsidP="009860C9">
                      <w:pPr>
                        <w:autoSpaceDE w:val="0"/>
                        <w:autoSpaceDN w:val="0"/>
                        <w:ind w:left="720"/>
                        <w:rPr>
                          <w:rFonts w:ascii="Courier New" w:hAnsi="Courier New" w:cs="Courier New"/>
                          <w:sz w:val="20"/>
                          <w:szCs w:val="20"/>
                        </w:rPr>
                      </w:pPr>
                      <w:r>
                        <w:rPr>
                          <w:rFonts w:ascii="Courier New" w:hAnsi="Courier New" w:cs="Courier New"/>
                          <w:sz w:val="20"/>
                          <w:szCs w:val="20"/>
                        </w:rPr>
                        <w:t>SDF_MAX_OUTSTANDING_BACKGROUND_FLUSHES</w:t>
                      </w:r>
                      <w:r w:rsidRPr="00015BBE">
                        <w:rPr>
                          <w:rFonts w:ascii="Courier New" w:hAnsi="Courier New" w:cs="Courier New"/>
                          <w:sz w:val="20"/>
                          <w:szCs w:val="20"/>
                        </w:rPr>
                        <w:t xml:space="preserve"> = 0</w:t>
                      </w:r>
                    </w:p>
                    <w:p w14:paraId="3BF57658" w14:textId="77777777" w:rsidR="00B0628F" w:rsidRPr="00015BBE" w:rsidRDefault="00B0628F" w:rsidP="009860C9">
                      <w:pPr>
                        <w:rPr>
                          <w:rFonts w:ascii="Courier New" w:hAnsi="Courier New" w:cs="Courier New"/>
                        </w:rPr>
                      </w:pPr>
                    </w:p>
                  </w:txbxContent>
                </v:textbox>
                <w10:anchorlock/>
              </v:shape>
            </w:pict>
          </mc:Fallback>
        </mc:AlternateContent>
      </w:r>
    </w:p>
    <w:p w14:paraId="2841EFB5" w14:textId="77777777" w:rsidR="004C0853" w:rsidRDefault="004C70B8" w:rsidP="004C0853">
      <w:pPr>
        <w:pStyle w:val="Heading4"/>
      </w:pPr>
      <w:r>
        <w:t xml:space="preserve">Figure 3: </w:t>
      </w:r>
      <w:r w:rsidR="004C0853">
        <w:t>Sample Property File for FDF Initialization</w:t>
      </w:r>
    </w:p>
    <w:p w14:paraId="0495CE05" w14:textId="77777777" w:rsidR="009860C9" w:rsidRDefault="009860C9" w:rsidP="00005880">
      <w:pPr>
        <w:pStyle w:val="BodyText"/>
      </w:pPr>
    </w:p>
    <w:p w14:paraId="020D5270" w14:textId="77777777" w:rsidR="009860C9" w:rsidRDefault="009860C9" w:rsidP="00005880">
      <w:pPr>
        <w:pStyle w:val="BodyText"/>
      </w:pPr>
    </w:p>
    <w:p w14:paraId="54204424" w14:textId="77777777" w:rsidR="002D3440" w:rsidRDefault="00ED0116" w:rsidP="00005880">
      <w:pPr>
        <w:pStyle w:val="BodyText"/>
      </w:pPr>
      <w:r>
        <w:rPr>
          <w:noProof/>
        </w:rPr>
        <mc:AlternateContent>
          <mc:Choice Requires="wps">
            <w:drawing>
              <wp:inline distT="0" distB="0" distL="0" distR="0" wp14:anchorId="6B560197" wp14:editId="5D87FE48">
                <wp:extent cx="5767070" cy="2402958"/>
                <wp:effectExtent l="0" t="0" r="24130" b="1651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402958"/>
                        </a:xfrm>
                        <a:prstGeom prst="rect">
                          <a:avLst/>
                        </a:prstGeom>
                        <a:solidFill>
                          <a:srgbClr val="F2F2F2"/>
                        </a:solidFill>
                        <a:ln w="9525">
                          <a:solidFill>
                            <a:srgbClr val="000000"/>
                          </a:solidFill>
                          <a:miter lim="800000"/>
                          <a:headEnd/>
                          <a:tailEnd/>
                        </a:ln>
                      </wps:spPr>
                      <wps:txbx>
                        <w:txbxContent>
                          <w:p w14:paraId="0CBEECC9" w14:textId="77777777" w:rsidR="00B24D58" w:rsidRPr="00ED0116" w:rsidRDefault="00B24D58"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FDFInit (struct FDF_state **</w:t>
                            </w:r>
                            <w:r w:rsidRPr="00ED0116">
                              <w:rPr>
                                <w:rFonts w:ascii="Arial" w:hAnsi="Arial" w:cs="Arial"/>
                                <w:b/>
                                <w:bCs/>
                                <w:i/>
                                <w:iCs/>
                                <w:color w:val="1F497D" w:themeColor="text2"/>
                                <w:sz w:val="20"/>
                                <w:szCs w:val="20"/>
                              </w:rPr>
                              <w:t>fdf_state</w:t>
                            </w:r>
                            <w:r w:rsidRPr="00ED0116">
                              <w:rPr>
                                <w:rFonts w:ascii="Arial" w:hAnsi="Arial" w:cs="Arial"/>
                                <w:b/>
                                <w:bCs/>
                                <w:color w:val="1F497D" w:themeColor="text2"/>
                                <w:sz w:val="20"/>
                                <w:szCs w:val="20"/>
                              </w:rPr>
                              <w:t>)</w:t>
                            </w:r>
                          </w:p>
                          <w:p w14:paraId="138E862E" w14:textId="77777777" w:rsidR="00B24D58" w:rsidRPr="008A5E15" w:rsidRDefault="00B24D58" w:rsidP="00ED0116">
                            <w:pPr>
                              <w:autoSpaceDE w:val="0"/>
                              <w:autoSpaceDN w:val="0"/>
                              <w:spacing w:before="30" w:after="60"/>
                              <w:ind w:left="360"/>
                              <w:jc w:val="both"/>
                              <w:rPr>
                                <w:rFonts w:ascii="Times New Roman" w:hAnsi="Times New Roman"/>
                                <w:sz w:val="20"/>
                                <w:szCs w:val="20"/>
                              </w:rPr>
                            </w:pPr>
                          </w:p>
                          <w:p w14:paraId="5DBE5E2A" w14:textId="77777777" w:rsidR="00B24D58" w:rsidRPr="008A5E15" w:rsidRDefault="00B24D58"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Initialize FDF global state. This function should be called exactly once, and must be called before any other FDF function is called (except </w:t>
                            </w:r>
                            <w:r w:rsidRPr="008A5E15">
                              <w:rPr>
                                <w:rFonts w:ascii="Times New Roman" w:hAnsi="Times New Roman"/>
                                <w:b/>
                                <w:bCs/>
                                <w:szCs w:val="22"/>
                              </w:rPr>
                              <w:t>FDFLoad</w:t>
                            </w:r>
                            <w:r>
                              <w:rPr>
                                <w:rFonts w:ascii="Times New Roman" w:hAnsi="Times New Roman"/>
                                <w:b/>
                                <w:bCs/>
                                <w:szCs w:val="22"/>
                              </w:rPr>
                              <w:t>Properties</w:t>
                            </w:r>
                            <w:r w:rsidRPr="008A5E15">
                              <w:rPr>
                                <w:rFonts w:ascii="Times New Roman" w:hAnsi="Times New Roman"/>
                                <w:b/>
                                <w:bCs/>
                                <w:szCs w:val="22"/>
                              </w:rPr>
                              <w:t>()</w:t>
                            </w:r>
                            <w:r>
                              <w:rPr>
                                <w:rFonts w:ascii="Times New Roman" w:hAnsi="Times New Roman"/>
                                <w:b/>
                                <w:bCs/>
                                <w:szCs w:val="22"/>
                              </w:rPr>
                              <w:t xml:space="preserve"> </w:t>
                            </w:r>
                            <w:r w:rsidRPr="0000714D">
                              <w:rPr>
                                <w:rFonts w:ascii="Times New Roman" w:hAnsi="Times New Roman"/>
                                <w:bCs/>
                                <w:szCs w:val="22"/>
                              </w:rPr>
                              <w:t>or</w:t>
                            </w:r>
                            <w:r>
                              <w:rPr>
                                <w:rFonts w:ascii="Times New Roman" w:hAnsi="Times New Roman"/>
                                <w:b/>
                                <w:bCs/>
                                <w:szCs w:val="22"/>
                              </w:rPr>
                              <w:t xml:space="preserve"> FDFSetProperty()</w:t>
                            </w:r>
                            <w:r w:rsidRPr="008A5E15">
                              <w:rPr>
                                <w:rFonts w:ascii="Times New Roman" w:hAnsi="Times New Roman"/>
                                <w:szCs w:val="22"/>
                              </w:rPr>
                              <w:t>).</w:t>
                            </w:r>
                          </w:p>
                          <w:p w14:paraId="6B2F47B9" w14:textId="77777777" w:rsidR="00B24D58" w:rsidRPr="008A5E15" w:rsidRDefault="00B24D58" w:rsidP="00ED0116">
                            <w:pPr>
                              <w:pStyle w:val="Heading3"/>
                            </w:pPr>
                            <w:bookmarkStart w:id="20" w:name="_Toc336887779"/>
                            <w:r w:rsidRPr="008A5E15">
                              <w:t>Parameters:</w:t>
                            </w:r>
                            <w:bookmarkEnd w:id="2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34C83B65" w14:textId="77777777" w:rsidTr="00582915">
                              <w:tc>
                                <w:tcPr>
                                  <w:tcW w:w="798" w:type="dxa"/>
                                </w:tcPr>
                                <w:p w14:paraId="0FDF759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AAE5B8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fdf_state</w:t>
                                  </w:r>
                                  <w:r w:rsidRPr="008A5E15">
                                    <w:rPr>
                                      <w:rFonts w:ascii="Times New Roman" w:hAnsi="Times New Roman"/>
                                      <w:sz w:val="20"/>
                                      <w:szCs w:val="20"/>
                                    </w:rPr>
                                    <w:t xml:space="preserve"> </w:t>
                                  </w:r>
                                </w:p>
                              </w:tc>
                              <w:tc>
                                <w:tcPr>
                                  <w:tcW w:w="5687" w:type="dxa"/>
                                </w:tcPr>
                                <w:p w14:paraId="5DF901D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opaque handle for FDF global state. </w:t>
                                  </w:r>
                                </w:p>
                              </w:tc>
                            </w:tr>
                          </w:tbl>
                          <w:p w14:paraId="009B6491" w14:textId="77777777" w:rsidR="00B24D58" w:rsidRPr="008A5E15" w:rsidRDefault="00B24D58" w:rsidP="00ED0116">
                            <w:pPr>
                              <w:pStyle w:val="Heading3"/>
                            </w:pPr>
                            <w:bookmarkStart w:id="21" w:name="_Toc336887780"/>
                            <w:r w:rsidRPr="008A5E15">
                              <w:t>Returns:</w:t>
                            </w:r>
                            <w:bookmarkEnd w:id="21"/>
                          </w:p>
                          <w:p w14:paraId="646DBE1A"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122EAD3"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3977DDE"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46" type="#_x0000_t202" style="width:454.1pt;height:18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" fillcolor="#f2f2f2">
                <v:textbox>
                  <w:txbxContent>
                    <w:p w14:paraId="0CBEECC9" w14:textId="77777777" w:rsidR="00B24D58" w:rsidRPr="00ED0116" w:rsidRDefault="00B24D58"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FDFInit (struct FDF_state **</w:t>
                      </w:r>
                      <w:r w:rsidRPr="00ED0116">
                        <w:rPr>
                          <w:rFonts w:ascii="Arial" w:hAnsi="Arial" w:cs="Arial"/>
                          <w:b/>
                          <w:bCs/>
                          <w:i/>
                          <w:iCs/>
                          <w:color w:val="1F497D" w:themeColor="text2"/>
                          <w:sz w:val="20"/>
                          <w:szCs w:val="20"/>
                        </w:rPr>
                        <w:t>fdf_state</w:t>
                      </w:r>
                      <w:r w:rsidRPr="00ED0116">
                        <w:rPr>
                          <w:rFonts w:ascii="Arial" w:hAnsi="Arial" w:cs="Arial"/>
                          <w:b/>
                          <w:bCs/>
                          <w:color w:val="1F497D" w:themeColor="text2"/>
                          <w:sz w:val="20"/>
                          <w:szCs w:val="20"/>
                        </w:rPr>
                        <w:t>)</w:t>
                      </w:r>
                    </w:p>
                    <w:p w14:paraId="138E862E" w14:textId="77777777" w:rsidR="00B24D58" w:rsidRPr="008A5E15" w:rsidRDefault="00B24D58" w:rsidP="00ED0116">
                      <w:pPr>
                        <w:autoSpaceDE w:val="0"/>
                        <w:autoSpaceDN w:val="0"/>
                        <w:spacing w:before="30" w:after="60"/>
                        <w:ind w:left="360"/>
                        <w:jc w:val="both"/>
                        <w:rPr>
                          <w:rFonts w:ascii="Times New Roman" w:hAnsi="Times New Roman"/>
                          <w:sz w:val="20"/>
                          <w:szCs w:val="20"/>
                        </w:rPr>
                      </w:pPr>
                    </w:p>
                    <w:p w14:paraId="5DBE5E2A" w14:textId="77777777" w:rsidR="00B24D58" w:rsidRPr="008A5E15" w:rsidRDefault="00B24D58"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Initialize FDF global state. This function should be called exactly once, and must be called before any other FDF function is called (except </w:t>
                      </w:r>
                      <w:r w:rsidRPr="008A5E15">
                        <w:rPr>
                          <w:rFonts w:ascii="Times New Roman" w:hAnsi="Times New Roman"/>
                          <w:b/>
                          <w:bCs/>
                          <w:szCs w:val="22"/>
                        </w:rPr>
                        <w:t>FDFLoad</w:t>
                      </w:r>
                      <w:r>
                        <w:rPr>
                          <w:rFonts w:ascii="Times New Roman" w:hAnsi="Times New Roman"/>
                          <w:b/>
                          <w:bCs/>
                          <w:szCs w:val="22"/>
                        </w:rPr>
                        <w:t>Properties</w:t>
                      </w:r>
                      <w:r w:rsidRPr="008A5E15">
                        <w:rPr>
                          <w:rFonts w:ascii="Times New Roman" w:hAnsi="Times New Roman"/>
                          <w:b/>
                          <w:bCs/>
                          <w:szCs w:val="22"/>
                        </w:rPr>
                        <w:t>()</w:t>
                      </w:r>
                      <w:r>
                        <w:rPr>
                          <w:rFonts w:ascii="Times New Roman" w:hAnsi="Times New Roman"/>
                          <w:b/>
                          <w:bCs/>
                          <w:szCs w:val="22"/>
                        </w:rPr>
                        <w:t xml:space="preserve"> </w:t>
                      </w:r>
                      <w:r w:rsidRPr="0000714D">
                        <w:rPr>
                          <w:rFonts w:ascii="Times New Roman" w:hAnsi="Times New Roman"/>
                          <w:bCs/>
                          <w:szCs w:val="22"/>
                        </w:rPr>
                        <w:t>or</w:t>
                      </w:r>
                      <w:r>
                        <w:rPr>
                          <w:rFonts w:ascii="Times New Roman" w:hAnsi="Times New Roman"/>
                          <w:b/>
                          <w:bCs/>
                          <w:szCs w:val="22"/>
                        </w:rPr>
                        <w:t xml:space="preserve"> FDFSetProperty()</w:t>
                      </w:r>
                      <w:r w:rsidRPr="008A5E15">
                        <w:rPr>
                          <w:rFonts w:ascii="Times New Roman" w:hAnsi="Times New Roman"/>
                          <w:szCs w:val="22"/>
                        </w:rPr>
                        <w:t>).</w:t>
                      </w:r>
                    </w:p>
                    <w:p w14:paraId="6B2F47B9" w14:textId="77777777" w:rsidR="00B24D58" w:rsidRPr="008A5E15" w:rsidRDefault="00B24D58" w:rsidP="00ED0116">
                      <w:pPr>
                        <w:pStyle w:val="Heading3"/>
                      </w:pPr>
                      <w:bookmarkStart w:id="22" w:name="_Toc336887779"/>
                      <w:r w:rsidRPr="008A5E15">
                        <w:t>Parameters:</w:t>
                      </w:r>
                      <w:bookmarkEnd w:id="2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34C83B65" w14:textId="77777777" w:rsidTr="00582915">
                        <w:tc>
                          <w:tcPr>
                            <w:tcW w:w="798" w:type="dxa"/>
                          </w:tcPr>
                          <w:p w14:paraId="0FDF759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AAE5B8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fdf_state</w:t>
                            </w:r>
                            <w:r w:rsidRPr="008A5E15">
                              <w:rPr>
                                <w:rFonts w:ascii="Times New Roman" w:hAnsi="Times New Roman"/>
                                <w:sz w:val="20"/>
                                <w:szCs w:val="20"/>
                              </w:rPr>
                              <w:t xml:space="preserve"> </w:t>
                            </w:r>
                          </w:p>
                        </w:tc>
                        <w:tc>
                          <w:tcPr>
                            <w:tcW w:w="5687" w:type="dxa"/>
                          </w:tcPr>
                          <w:p w14:paraId="5DF901D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opaque handle for FDF global state. </w:t>
                            </w:r>
                          </w:p>
                        </w:tc>
                      </w:tr>
                    </w:tbl>
                    <w:p w14:paraId="009B6491" w14:textId="77777777" w:rsidR="00B24D58" w:rsidRPr="008A5E15" w:rsidRDefault="00B24D58" w:rsidP="00ED0116">
                      <w:pPr>
                        <w:pStyle w:val="Heading3"/>
                      </w:pPr>
                      <w:bookmarkStart w:id="23" w:name="_Toc336887780"/>
                      <w:r w:rsidRPr="008A5E15">
                        <w:t>Returns:</w:t>
                      </w:r>
                      <w:bookmarkEnd w:id="23"/>
                    </w:p>
                    <w:p w14:paraId="646DBE1A"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122EAD3"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3977DDE" w14:textId="77777777" w:rsidR="00B24D58" w:rsidRDefault="00B24D58" w:rsidP="00F22420"/>
                  </w:txbxContent>
                </v:textbox>
                <w10:anchorlock/>
              </v:shape>
            </w:pict>
          </mc:Fallback>
        </mc:AlternateContent>
      </w:r>
    </w:p>
    <w:p w14:paraId="74E2EE6C" w14:textId="77777777" w:rsidR="002D3440" w:rsidRDefault="002D3440" w:rsidP="00005880">
      <w:pPr>
        <w:pStyle w:val="BodyText"/>
      </w:pPr>
    </w:p>
    <w:p w14:paraId="40E191CE" w14:textId="77777777" w:rsidR="002D3440" w:rsidRDefault="00ED0116" w:rsidP="00005880">
      <w:pPr>
        <w:pStyle w:val="BodyText"/>
      </w:pPr>
      <w:r>
        <w:rPr>
          <w:noProof/>
        </w:rPr>
        <mc:AlternateContent>
          <mc:Choice Requires="wps">
            <w:drawing>
              <wp:inline distT="0" distB="0" distL="0" distR="0" wp14:anchorId="4532F6E2" wp14:editId="4F361710">
                <wp:extent cx="5767070" cy="2647507"/>
                <wp:effectExtent l="0" t="0" r="24130" b="1968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47507"/>
                        </a:xfrm>
                        <a:prstGeom prst="rect">
                          <a:avLst/>
                        </a:prstGeom>
                        <a:solidFill>
                          <a:srgbClr val="F2F2F2"/>
                        </a:solidFill>
                        <a:ln w="9525">
                          <a:solidFill>
                            <a:srgbClr val="000000"/>
                          </a:solidFill>
                          <a:miter lim="800000"/>
                          <a:headEnd/>
                          <a:tailEnd/>
                        </a:ln>
                      </wps:spPr>
                      <wps:txbx>
                        <w:txbxContent>
                          <w:p w14:paraId="49955CE2" w14:textId="77777777" w:rsidR="00B24D58" w:rsidRPr="008A5E15" w:rsidRDefault="00B24D58" w:rsidP="00ED0116">
                            <w:pPr>
                              <w:keepNext/>
                              <w:autoSpaceDE w:val="0"/>
                              <w:autoSpaceDN w:val="0"/>
                              <w:spacing w:before="240" w:after="60"/>
                              <w:outlineLvl w:val="3"/>
                              <w:rPr>
                                <w:rFonts w:ascii="Arial" w:hAnsi="Arial" w:cs="Arial"/>
                                <w:b/>
                                <w:bCs/>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FDFInitPerThreadState (struct FDF_state *</w:t>
                            </w:r>
                            <w:r w:rsidRPr="00ED0116">
                              <w:rPr>
                                <w:rFonts w:ascii="Arial" w:hAnsi="Arial" w:cs="Arial"/>
                                <w:b/>
                                <w:bCs/>
                                <w:i/>
                                <w:iCs/>
                                <w:color w:val="1F497D" w:themeColor="text2"/>
                                <w:sz w:val="20"/>
                                <w:szCs w:val="20"/>
                              </w:rPr>
                              <w:t>fdf_state</w:t>
                            </w:r>
                            <w:r w:rsidRPr="00ED0116">
                              <w:rPr>
                                <w:rFonts w:ascii="Arial" w:hAnsi="Arial" w:cs="Arial"/>
                                <w:b/>
                                <w:bCs/>
                                <w:color w:val="1F497D" w:themeColor="text2"/>
                                <w:sz w:val="20"/>
                                <w:szCs w:val="20"/>
                              </w:rPr>
                              <w:t>, struct FDF_thread_state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14:paraId="02192931" w14:textId="77777777" w:rsidR="00B24D58" w:rsidRPr="008A5E15" w:rsidRDefault="00B24D58" w:rsidP="00ED0116">
                            <w:pPr>
                              <w:autoSpaceDE w:val="0"/>
                              <w:autoSpaceDN w:val="0"/>
                              <w:spacing w:before="30" w:after="60"/>
                              <w:ind w:left="360"/>
                              <w:jc w:val="both"/>
                              <w:rPr>
                                <w:rFonts w:ascii="Times New Roman" w:hAnsi="Times New Roman"/>
                                <w:sz w:val="20"/>
                                <w:szCs w:val="20"/>
                              </w:rPr>
                            </w:pPr>
                          </w:p>
                          <w:p w14:paraId="1A4DDD2C" w14:textId="77777777" w:rsidR="00B24D58" w:rsidRPr="008A5E15" w:rsidRDefault="00B24D58"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Initialize per-thread FDF state. This function should be called once for each application thread that will make calls to FDF functions that require per-thread context.</w:t>
                            </w:r>
                          </w:p>
                          <w:p w14:paraId="382AA672" w14:textId="77777777" w:rsidR="00B24D58" w:rsidRPr="008A5E15" w:rsidRDefault="00B24D58" w:rsidP="00ED0116">
                            <w:pPr>
                              <w:pStyle w:val="Heading3"/>
                            </w:pPr>
                            <w:bookmarkStart w:id="24" w:name="_Toc336887781"/>
                            <w:r w:rsidRPr="008A5E15">
                              <w:t>Parameters:</w:t>
                            </w:r>
                            <w:bookmarkEnd w:id="2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1E113D8" w14:textId="77777777" w:rsidTr="00582915">
                              <w:tc>
                                <w:tcPr>
                                  <w:tcW w:w="798" w:type="dxa"/>
                                </w:tcPr>
                                <w:p w14:paraId="57403C8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65DF99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fdf_state</w:t>
                                  </w:r>
                                  <w:r w:rsidRPr="008A5E15">
                                    <w:rPr>
                                      <w:rFonts w:ascii="Times New Roman" w:hAnsi="Times New Roman"/>
                                      <w:sz w:val="20"/>
                                      <w:szCs w:val="20"/>
                                    </w:rPr>
                                    <w:t xml:space="preserve"> </w:t>
                                  </w:r>
                                </w:p>
                              </w:tc>
                              <w:tc>
                                <w:tcPr>
                                  <w:tcW w:w="5687" w:type="dxa"/>
                                </w:tcPr>
                                <w:p w14:paraId="6E3C7F0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FDF global state previously acquired in </w:t>
                                  </w:r>
                                  <w:r w:rsidRPr="008A5E15">
                                    <w:rPr>
                                      <w:rFonts w:ascii="Times New Roman" w:hAnsi="Times New Roman"/>
                                      <w:b/>
                                      <w:bCs/>
                                      <w:sz w:val="20"/>
                                      <w:szCs w:val="20"/>
                                    </w:rPr>
                                    <w:t>FDFInit()</w:t>
                                  </w:r>
                                  <w:r w:rsidRPr="008A5E15">
                                    <w:rPr>
                                      <w:rFonts w:ascii="Times New Roman" w:hAnsi="Times New Roman"/>
                                      <w:sz w:val="20"/>
                                      <w:szCs w:val="20"/>
                                    </w:rPr>
                                    <w:t xml:space="preserve">. </w:t>
                                  </w:r>
                                </w:p>
                              </w:tc>
                            </w:tr>
                            <w:tr w:rsidR="00B24D58" w:rsidRPr="008A5E15" w14:paraId="769821E9" w14:textId="77777777" w:rsidTr="00582915">
                              <w:tc>
                                <w:tcPr>
                                  <w:tcW w:w="798" w:type="dxa"/>
                                </w:tcPr>
                                <w:p w14:paraId="52C30E3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200588D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0F6025D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in which to return opaque handle for FDF per-thread state.</w:t>
                                  </w:r>
                                </w:p>
                              </w:tc>
                            </w:tr>
                          </w:tbl>
                          <w:p w14:paraId="4559D710" w14:textId="77777777" w:rsidR="00B24D58" w:rsidRPr="008A5E15" w:rsidRDefault="00B24D58" w:rsidP="00085A9B">
                            <w:pPr>
                              <w:pStyle w:val="Heading3"/>
                            </w:pPr>
                            <w:bookmarkStart w:id="25" w:name="_Toc336887782"/>
                            <w:r w:rsidRPr="008A5E15">
                              <w:t>Returns:</w:t>
                            </w:r>
                            <w:bookmarkEnd w:id="25"/>
                          </w:p>
                          <w:p w14:paraId="229C5E8D"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3E4039D"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FDF_FAILURE otherwise Release per-thread FDF state.</w:t>
                            </w:r>
                          </w:p>
                          <w:p w14:paraId="3D6B874F"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47" type="#_x0000_t202" style="width:454.1pt;height:20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" fillcolor="#f2f2f2">
                <v:textbox>
                  <w:txbxContent>
                    <w:p w14:paraId="49955CE2" w14:textId="77777777" w:rsidR="00B24D58" w:rsidRPr="008A5E15" w:rsidRDefault="00B24D58" w:rsidP="00ED0116">
                      <w:pPr>
                        <w:keepNext/>
                        <w:autoSpaceDE w:val="0"/>
                        <w:autoSpaceDN w:val="0"/>
                        <w:spacing w:before="240" w:after="60"/>
                        <w:outlineLvl w:val="3"/>
                        <w:rPr>
                          <w:rFonts w:ascii="Arial" w:hAnsi="Arial" w:cs="Arial"/>
                          <w:b/>
                          <w:bCs/>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FDFInitPerThreadState (struct FDF_state *</w:t>
                      </w:r>
                      <w:r w:rsidRPr="00ED0116">
                        <w:rPr>
                          <w:rFonts w:ascii="Arial" w:hAnsi="Arial" w:cs="Arial"/>
                          <w:b/>
                          <w:bCs/>
                          <w:i/>
                          <w:iCs/>
                          <w:color w:val="1F497D" w:themeColor="text2"/>
                          <w:sz w:val="20"/>
                          <w:szCs w:val="20"/>
                        </w:rPr>
                        <w:t>fdf_state</w:t>
                      </w:r>
                      <w:r w:rsidRPr="00ED0116">
                        <w:rPr>
                          <w:rFonts w:ascii="Arial" w:hAnsi="Arial" w:cs="Arial"/>
                          <w:b/>
                          <w:bCs/>
                          <w:color w:val="1F497D" w:themeColor="text2"/>
                          <w:sz w:val="20"/>
                          <w:szCs w:val="20"/>
                        </w:rPr>
                        <w:t>, struct FDF_thread_state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14:paraId="02192931" w14:textId="77777777" w:rsidR="00B24D58" w:rsidRPr="008A5E15" w:rsidRDefault="00B24D58" w:rsidP="00ED0116">
                      <w:pPr>
                        <w:autoSpaceDE w:val="0"/>
                        <w:autoSpaceDN w:val="0"/>
                        <w:spacing w:before="30" w:after="60"/>
                        <w:ind w:left="360"/>
                        <w:jc w:val="both"/>
                        <w:rPr>
                          <w:rFonts w:ascii="Times New Roman" w:hAnsi="Times New Roman"/>
                          <w:sz w:val="20"/>
                          <w:szCs w:val="20"/>
                        </w:rPr>
                      </w:pPr>
                    </w:p>
                    <w:p w14:paraId="1A4DDD2C" w14:textId="77777777" w:rsidR="00B24D58" w:rsidRPr="008A5E15" w:rsidRDefault="00B24D58"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Initialize per-thread FDF state. This function should be called once for each application thread that will make calls to FDF functions that require per-thread context.</w:t>
                      </w:r>
                    </w:p>
                    <w:p w14:paraId="382AA672" w14:textId="77777777" w:rsidR="00B24D58" w:rsidRPr="008A5E15" w:rsidRDefault="00B24D58" w:rsidP="00ED0116">
                      <w:pPr>
                        <w:pStyle w:val="Heading3"/>
                      </w:pPr>
                      <w:bookmarkStart w:id="26" w:name="_Toc336887781"/>
                      <w:r w:rsidRPr="008A5E15">
                        <w:t>Parameters:</w:t>
                      </w:r>
                      <w:bookmarkEnd w:id="2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1E113D8" w14:textId="77777777" w:rsidTr="00582915">
                        <w:tc>
                          <w:tcPr>
                            <w:tcW w:w="798" w:type="dxa"/>
                          </w:tcPr>
                          <w:p w14:paraId="57403C8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65DF99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fdf_state</w:t>
                            </w:r>
                            <w:r w:rsidRPr="008A5E15">
                              <w:rPr>
                                <w:rFonts w:ascii="Times New Roman" w:hAnsi="Times New Roman"/>
                                <w:sz w:val="20"/>
                                <w:szCs w:val="20"/>
                              </w:rPr>
                              <w:t xml:space="preserve"> </w:t>
                            </w:r>
                          </w:p>
                        </w:tc>
                        <w:tc>
                          <w:tcPr>
                            <w:tcW w:w="5687" w:type="dxa"/>
                          </w:tcPr>
                          <w:p w14:paraId="6E3C7F0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FDF global state previously acquired in </w:t>
                            </w:r>
                            <w:r w:rsidRPr="008A5E15">
                              <w:rPr>
                                <w:rFonts w:ascii="Times New Roman" w:hAnsi="Times New Roman"/>
                                <w:b/>
                                <w:bCs/>
                                <w:sz w:val="20"/>
                                <w:szCs w:val="20"/>
                              </w:rPr>
                              <w:t>FDFInit()</w:t>
                            </w:r>
                            <w:r w:rsidRPr="008A5E15">
                              <w:rPr>
                                <w:rFonts w:ascii="Times New Roman" w:hAnsi="Times New Roman"/>
                                <w:sz w:val="20"/>
                                <w:szCs w:val="20"/>
                              </w:rPr>
                              <w:t xml:space="preserve">. </w:t>
                            </w:r>
                          </w:p>
                        </w:tc>
                      </w:tr>
                      <w:tr w:rsidR="00B24D58" w:rsidRPr="008A5E15" w14:paraId="769821E9" w14:textId="77777777" w:rsidTr="00582915">
                        <w:tc>
                          <w:tcPr>
                            <w:tcW w:w="798" w:type="dxa"/>
                          </w:tcPr>
                          <w:p w14:paraId="52C30E3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200588D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0F6025D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in which to return opaque handle for FDF per-thread state.</w:t>
                            </w:r>
                          </w:p>
                        </w:tc>
                      </w:tr>
                    </w:tbl>
                    <w:p w14:paraId="4559D710" w14:textId="77777777" w:rsidR="00B24D58" w:rsidRPr="008A5E15" w:rsidRDefault="00B24D58" w:rsidP="00085A9B">
                      <w:pPr>
                        <w:pStyle w:val="Heading3"/>
                      </w:pPr>
                      <w:bookmarkStart w:id="27" w:name="_Toc336887782"/>
                      <w:r w:rsidRPr="008A5E15">
                        <w:t>Returns:</w:t>
                      </w:r>
                      <w:bookmarkEnd w:id="27"/>
                    </w:p>
                    <w:p w14:paraId="229C5E8D"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3E4039D"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FDF_FAILURE otherwise Release per-thread FDF state.</w:t>
                      </w:r>
                    </w:p>
                    <w:p w14:paraId="3D6B874F" w14:textId="77777777" w:rsidR="00B24D58" w:rsidRDefault="00B24D58" w:rsidP="00F22420"/>
                  </w:txbxContent>
                </v:textbox>
                <w10:anchorlock/>
              </v:shape>
            </w:pict>
          </mc:Fallback>
        </mc:AlternateContent>
      </w:r>
    </w:p>
    <w:p w14:paraId="28A36D52" w14:textId="77777777" w:rsidR="002D3440" w:rsidRDefault="002D3440" w:rsidP="00005880">
      <w:pPr>
        <w:pStyle w:val="BodyText"/>
      </w:pPr>
    </w:p>
    <w:p w14:paraId="20A5A255" w14:textId="77777777" w:rsidR="008C7F52" w:rsidRDefault="00560A8F" w:rsidP="008C7F52">
      <w:pPr>
        <w:pStyle w:val="BodyText"/>
      </w:pPr>
      <w:r>
        <w:pict w14:anchorId="691FAE48">
          <v:rect id="_x0000_i1032" style="width:0;height:1.5pt" o:hralign="center" o:hrstd="t" o:hr="t" fillcolor="#a0a0a0" stroked="f"/>
        </w:pict>
      </w:r>
    </w:p>
    <w:p w14:paraId="0D514B8F" w14:textId="77777777" w:rsidR="008C7F52" w:rsidRDefault="008C7F52" w:rsidP="008C7F52">
      <w:pPr>
        <w:spacing w:before="29"/>
        <w:ind w:left="720"/>
        <w:rPr>
          <w:rFonts w:ascii="Courier New" w:eastAsiaTheme="minorEastAsia" w:hAnsi="Courier New" w:cs="Courier New"/>
          <w:color w:val="000000" w:themeColor="text1"/>
          <w:kern w:val="24"/>
          <w:sz w:val="14"/>
          <w:szCs w:val="12"/>
        </w:rPr>
      </w:pPr>
    </w:p>
    <w:p w14:paraId="02CC54AA" w14:textId="77777777" w:rsidR="008C7F52" w:rsidRPr="00CC1148" w:rsidRDefault="008C7F52" w:rsidP="008C7F52">
      <w:pPr>
        <w:spacing w:before="38"/>
        <w:textAlignment w:val="baseline"/>
        <w:rPr>
          <w:rFonts w:ascii="Times New Roman" w:hAnsi="Times New Roman"/>
        </w:rPr>
      </w:pPr>
      <w:r>
        <w:rPr>
          <w:rFonts w:ascii="Courier New" w:eastAsiaTheme="minorEastAsia" w:hAnsi="Courier New" w:cs="Courier New"/>
          <w:color w:val="000000" w:themeColor="text1"/>
          <w:kern w:val="24"/>
          <w:sz w:val="16"/>
          <w:szCs w:val="16"/>
        </w:rPr>
        <w:t xml:space="preserve">            </w:t>
      </w:r>
      <w:r w:rsidR="006A2382">
        <w:rPr>
          <w:rFonts w:ascii="Courier New" w:eastAsiaTheme="minorEastAsia" w:hAnsi="Courier New" w:cs="Courier New"/>
          <w:color w:val="000000" w:themeColor="text1"/>
          <w:kern w:val="24"/>
          <w:sz w:val="14"/>
          <w:szCs w:val="16"/>
        </w:rPr>
        <w:t>//</w:t>
      </w:r>
      <w:r w:rsidRPr="00CC1148">
        <w:rPr>
          <w:rFonts w:ascii="Courier New" w:eastAsiaTheme="minorEastAsia" w:hAnsi="Courier New" w:cs="Courier New"/>
          <w:color w:val="000000" w:themeColor="text1"/>
          <w:kern w:val="24"/>
          <w:sz w:val="14"/>
          <w:szCs w:val="16"/>
        </w:rPr>
        <w:t xml:space="preserve">  FDF </w:t>
      </w:r>
      <w:r>
        <w:rPr>
          <w:rFonts w:ascii="Courier New" w:eastAsiaTheme="minorEastAsia" w:hAnsi="Courier New" w:cs="Courier New"/>
          <w:color w:val="000000" w:themeColor="text1"/>
          <w:kern w:val="24"/>
          <w:sz w:val="14"/>
          <w:szCs w:val="16"/>
        </w:rPr>
        <w:t>Termination</w:t>
      </w:r>
    </w:p>
    <w:p w14:paraId="73D8BB92" w14:textId="77777777" w:rsidR="006A2382" w:rsidRPr="004C0853" w:rsidRDefault="008C7F52" w:rsidP="006A2382">
      <w:pPr>
        <w:spacing w:before="38"/>
        <w:ind w:left="720"/>
        <w:rPr>
          <w:rFonts w:ascii="Times New Roman" w:hAnsi="Times New Roman"/>
          <w:sz w:val="10"/>
        </w:rPr>
      </w:pPr>
      <w:r w:rsidRPr="00CC1148">
        <w:rPr>
          <w:rFonts w:ascii="Courier New" w:eastAsiaTheme="minorEastAsia" w:hAnsi="Courier New" w:cs="Courier New"/>
          <w:color w:val="000000" w:themeColor="text1"/>
          <w:kern w:val="24"/>
          <w:sz w:val="14"/>
          <w:szCs w:val="16"/>
        </w:rPr>
        <w:t xml:space="preserve">     </w:t>
      </w:r>
    </w:p>
    <w:p w14:paraId="5CA0CA9F" w14:textId="77777777" w:rsidR="006A2382" w:rsidRPr="006A2382" w:rsidRDefault="006A2382" w:rsidP="006A2382">
      <w:pPr>
        <w:spacing w:before="43"/>
        <w:ind w:left="720"/>
        <w:rPr>
          <w:rFonts w:ascii="Times New Roman" w:hAnsi="Times New Roman"/>
          <w:sz w:val="20"/>
        </w:rPr>
      </w:pPr>
      <w:r>
        <w:rPr>
          <w:rFonts w:ascii="Courier New" w:eastAsiaTheme="minorEastAsia" w:hAnsi="Courier New" w:cs="Courier New"/>
          <w:color w:val="000000" w:themeColor="text1"/>
          <w:kern w:val="24"/>
          <w:sz w:val="14"/>
          <w:szCs w:val="18"/>
        </w:rPr>
        <w:t xml:space="preserve">     //  </w:t>
      </w:r>
      <w:r w:rsidRPr="006A2382">
        <w:rPr>
          <w:rFonts w:ascii="Courier New" w:eastAsiaTheme="minorEastAsia" w:hAnsi="Courier New" w:cs="Courier New"/>
          <w:color w:val="000000" w:themeColor="text1"/>
          <w:kern w:val="24"/>
          <w:sz w:val="14"/>
          <w:szCs w:val="18"/>
        </w:rPr>
        <w:t>Delete Per-thread FDF Context</w:t>
      </w:r>
    </w:p>
    <w:p w14:paraId="1F8A2CFA" w14:textId="77777777" w:rsidR="006A2382" w:rsidRPr="004C0853" w:rsidRDefault="006A2382" w:rsidP="006A2382">
      <w:pPr>
        <w:spacing w:before="43"/>
        <w:ind w:left="720"/>
        <w:rPr>
          <w:rFonts w:ascii="Courier New" w:eastAsiaTheme="minorEastAsia" w:hAnsi="Courier New" w:cs="Courier New"/>
          <w:color w:val="000000" w:themeColor="text1"/>
          <w:kern w:val="24"/>
          <w:sz w:val="6"/>
          <w:szCs w:val="18"/>
        </w:rPr>
      </w:pPr>
      <w:r>
        <w:rPr>
          <w:rFonts w:ascii="Courier New" w:eastAsiaTheme="minorEastAsia" w:hAnsi="Courier New" w:cs="Courier New"/>
          <w:color w:val="000000" w:themeColor="text1"/>
          <w:kern w:val="24"/>
          <w:sz w:val="14"/>
          <w:szCs w:val="18"/>
        </w:rPr>
        <w:t xml:space="preserve">   </w:t>
      </w:r>
    </w:p>
    <w:p w14:paraId="12EC25ED" w14:textId="77777777" w:rsidR="006A2382" w:rsidRPr="006A2382" w:rsidRDefault="006A2382" w:rsidP="006A2382">
      <w:pPr>
        <w:spacing w:before="43"/>
        <w:ind w:left="720"/>
        <w:rPr>
          <w:rFonts w:ascii="Times New Roman" w:hAnsi="Times New Roman"/>
          <w:sz w:val="20"/>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  thd_state created by FDFInitPerThreadState() above</w:t>
      </w:r>
    </w:p>
    <w:p w14:paraId="0877A3EE" w14:textId="77777777" w:rsidR="006A2382" w:rsidRPr="006A2382" w:rsidRDefault="006A2382" w:rsidP="006A2382">
      <w:pPr>
        <w:spacing w:before="43"/>
        <w:ind w:left="720"/>
        <w:rPr>
          <w:rFonts w:ascii="Times New Roman" w:hAnsi="Times New Roman"/>
          <w:sz w:val="20"/>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if (</w:t>
      </w:r>
      <w:r w:rsidRPr="006A2382">
        <w:rPr>
          <w:rFonts w:ascii="Courier New" w:eastAsiaTheme="minorEastAsia" w:hAnsi="Courier New" w:cs="Courier New"/>
          <w:b/>
          <w:bCs/>
          <w:i/>
          <w:iCs/>
          <w:color w:val="548DD4" w:themeColor="text2" w:themeTint="99"/>
          <w:kern w:val="24"/>
          <w:sz w:val="14"/>
          <w:szCs w:val="18"/>
        </w:rPr>
        <w:t>FDFReleasePerThreadState(</w:t>
      </w:r>
      <w:r w:rsidR="00B22ABD">
        <w:rPr>
          <w:rFonts w:ascii="Courier New" w:eastAsiaTheme="minorEastAsia" w:hAnsi="Courier New" w:cs="Courier New"/>
          <w:b/>
          <w:bCs/>
          <w:i/>
          <w:iCs/>
          <w:color w:val="548DD4" w:themeColor="text2" w:themeTint="99"/>
          <w:kern w:val="24"/>
          <w:sz w:val="14"/>
          <w:szCs w:val="18"/>
        </w:rPr>
        <w:t xml:space="preserve"> &amp;</w:t>
      </w:r>
      <w:r w:rsidRPr="006A2382">
        <w:rPr>
          <w:rFonts w:ascii="Courier New" w:eastAsiaTheme="minorEastAsia" w:hAnsi="Courier New" w:cs="Courier New"/>
          <w:b/>
          <w:bCs/>
          <w:i/>
          <w:iCs/>
          <w:color w:val="548DD4" w:themeColor="text2" w:themeTint="99"/>
          <w:kern w:val="24"/>
          <w:sz w:val="14"/>
          <w:szCs w:val="18"/>
        </w:rPr>
        <w:t>thd_state)</w:t>
      </w:r>
      <w:r w:rsidRPr="006A2382">
        <w:rPr>
          <w:rFonts w:ascii="Courier New" w:eastAsiaTheme="minorEastAsia" w:hAnsi="Courier New" w:cs="Courier New"/>
          <w:color w:val="548DD4" w:themeColor="text2" w:themeTint="99"/>
          <w:kern w:val="24"/>
          <w:sz w:val="14"/>
          <w:szCs w:val="18"/>
        </w:rPr>
        <w:t xml:space="preserve"> </w:t>
      </w:r>
      <w:r w:rsidRPr="006A2382">
        <w:rPr>
          <w:rFonts w:ascii="Courier New" w:eastAsiaTheme="minorEastAsia" w:hAnsi="Courier New" w:cs="Courier New"/>
          <w:color w:val="000000" w:themeColor="text1"/>
          <w:kern w:val="24"/>
          <w:sz w:val="14"/>
          <w:szCs w:val="18"/>
        </w:rPr>
        <w:t>!= FDF_SUCCESS) {</w:t>
      </w:r>
    </w:p>
    <w:p w14:paraId="70D8A917" w14:textId="77777777" w:rsidR="006A2382" w:rsidRPr="006A2382" w:rsidRDefault="006A2382" w:rsidP="006A2382">
      <w:pPr>
        <w:spacing w:before="43"/>
        <w:ind w:left="720"/>
        <w:rPr>
          <w:rFonts w:ascii="Times New Roman" w:hAnsi="Times New Roman"/>
          <w:sz w:val="20"/>
        </w:rPr>
      </w:pPr>
      <w:r w:rsidRPr="006A2382">
        <w:rPr>
          <w:rFonts w:ascii="Courier New" w:eastAsiaTheme="minorEastAsia" w:hAnsi="Courier New" w:cs="Courier New"/>
          <w:color w:val="000000" w:themeColor="text1"/>
          <w:kern w:val="24"/>
          <w:sz w:val="14"/>
          <w:szCs w:val="18"/>
        </w:rPr>
        <w:t xml:space="preserve">        error( "FDFReleasePerThreadState() failed" );</w:t>
      </w:r>
    </w:p>
    <w:p w14:paraId="42DBCA12" w14:textId="77777777" w:rsidR="006A2382" w:rsidRDefault="006A2382" w:rsidP="006A2382">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
    <w:p w14:paraId="04E3F1FB" w14:textId="77777777" w:rsidR="006A2382" w:rsidRDefault="006A2382" w:rsidP="006A2382">
      <w:pPr>
        <w:spacing w:before="43"/>
        <w:ind w:left="720"/>
        <w:rPr>
          <w:rFonts w:ascii="Courier New" w:eastAsiaTheme="minorEastAsia" w:hAnsi="Courier New" w:cs="Courier New"/>
          <w:color w:val="000000" w:themeColor="text1"/>
          <w:kern w:val="24"/>
          <w:sz w:val="14"/>
          <w:szCs w:val="18"/>
        </w:rPr>
      </w:pPr>
    </w:p>
    <w:p w14:paraId="37C6CAB4" w14:textId="77777777" w:rsidR="006A2382" w:rsidRDefault="006A2382" w:rsidP="006A2382">
      <w:pPr>
        <w:spacing w:before="43"/>
        <w:ind w:left="720"/>
        <w:rPr>
          <w:rFonts w:ascii="Courier New" w:eastAsiaTheme="minorEastAsia" w:hAnsi="Courier New" w:cs="Courier New"/>
          <w:color w:val="000000" w:themeColor="text1"/>
          <w:kern w:val="24"/>
          <w:sz w:val="14"/>
          <w:szCs w:val="18"/>
        </w:rPr>
      </w:pPr>
      <w:r>
        <w:rPr>
          <w:rFonts w:ascii="Courier New" w:eastAsiaTheme="minorEastAsia" w:hAnsi="Courier New" w:cs="Courier New"/>
          <w:color w:val="000000" w:themeColor="text1"/>
          <w:kern w:val="24"/>
          <w:sz w:val="14"/>
          <w:szCs w:val="18"/>
        </w:rPr>
        <w:t xml:space="preserve">     . . .</w:t>
      </w:r>
    </w:p>
    <w:p w14:paraId="605B2EC9" w14:textId="77777777" w:rsidR="006A2382" w:rsidRPr="006A2382" w:rsidRDefault="006A2382" w:rsidP="006A2382">
      <w:pPr>
        <w:spacing w:before="43"/>
        <w:ind w:left="720"/>
        <w:rPr>
          <w:rFonts w:ascii="Times New Roman" w:hAnsi="Times New Roman"/>
          <w:sz w:val="20"/>
        </w:rPr>
      </w:pPr>
    </w:p>
    <w:p w14:paraId="251EB53B" w14:textId="77777777" w:rsidR="006A2382" w:rsidRPr="006A2382" w:rsidRDefault="006A2382" w:rsidP="006A2382">
      <w:pPr>
        <w:spacing w:before="43"/>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8"/>
          <w:szCs w:val="18"/>
        </w:rPr>
        <w:t xml:space="preserve">    </w:t>
      </w:r>
      <w:r>
        <w:rPr>
          <w:rFonts w:ascii="Courier New" w:eastAsiaTheme="minorEastAsia" w:hAnsi="Courier New" w:cs="Courier New"/>
          <w:color w:val="000000" w:themeColor="text1"/>
          <w:kern w:val="24"/>
          <w:sz w:val="18"/>
          <w:szCs w:val="18"/>
        </w:rPr>
        <w:t xml:space="preserve">       </w:t>
      </w:r>
      <w:r w:rsidRPr="006A2382">
        <w:rPr>
          <w:rFonts w:ascii="Courier New" w:eastAsiaTheme="minorEastAsia" w:hAnsi="Courier New" w:cs="Courier New"/>
          <w:color w:val="000000" w:themeColor="text1"/>
          <w:kern w:val="24"/>
          <w:sz w:val="14"/>
          <w:szCs w:val="18"/>
        </w:rPr>
        <w:t>// fdf_state allocated using FDFInit() above</w:t>
      </w:r>
    </w:p>
    <w:p w14:paraId="261B549A" w14:textId="77777777" w:rsidR="006A2382" w:rsidRPr="006A2382" w:rsidRDefault="006A2382" w:rsidP="006A2382">
      <w:pPr>
        <w:spacing w:before="43"/>
        <w:ind w:left="720"/>
        <w:rPr>
          <w:rFonts w:ascii="Courier New" w:eastAsiaTheme="minorEastAsia" w:hAnsi="Courier New" w:cs="Courier New"/>
          <w:color w:val="000000" w:themeColor="text1"/>
          <w:kern w:val="24"/>
          <w:sz w:val="14"/>
          <w:szCs w:val="18"/>
        </w:rPr>
      </w:pP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  This should only be called after all per-thread</w:t>
      </w:r>
    </w:p>
    <w:p w14:paraId="01896C52" w14:textId="77777777" w:rsidR="006A2382" w:rsidRPr="006A2382" w:rsidRDefault="006A2382" w:rsidP="006A2382">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  state handles have been released!</w:t>
      </w:r>
    </w:p>
    <w:p w14:paraId="100D2723" w14:textId="77777777" w:rsidR="006A2382" w:rsidRPr="006A2382" w:rsidRDefault="006A2382" w:rsidP="006A2382">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if (</w:t>
      </w:r>
      <w:r w:rsidRPr="006A2382">
        <w:rPr>
          <w:rFonts w:ascii="Courier New" w:eastAsiaTheme="minorEastAsia" w:hAnsi="Courier New" w:cs="Courier New"/>
          <w:b/>
          <w:bCs/>
          <w:i/>
          <w:iCs/>
          <w:color w:val="000000" w:themeColor="text1"/>
          <w:kern w:val="24"/>
          <w:sz w:val="14"/>
          <w:szCs w:val="18"/>
        </w:rPr>
        <w:t xml:space="preserve">FDFShutdown(fdf_state) </w:t>
      </w:r>
      <w:r w:rsidRPr="006A2382">
        <w:rPr>
          <w:rFonts w:ascii="Courier New" w:eastAsiaTheme="minorEastAsia" w:hAnsi="Courier New" w:cs="Courier New"/>
          <w:color w:val="000000" w:themeColor="text1"/>
          <w:kern w:val="24"/>
          <w:sz w:val="14"/>
          <w:szCs w:val="18"/>
        </w:rPr>
        <w:t>!= FDF_SUCCESS) {</w:t>
      </w:r>
    </w:p>
    <w:p w14:paraId="63A316AC" w14:textId="77777777" w:rsidR="006A2382" w:rsidRPr="006A2382" w:rsidRDefault="006A2382" w:rsidP="006A2382">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error( "FDFShutdown() failed" );</w:t>
      </w:r>
    </w:p>
    <w:p w14:paraId="02A9A93B" w14:textId="77777777" w:rsidR="006A2382" w:rsidRPr="006A2382" w:rsidRDefault="006A2382" w:rsidP="006A2382">
      <w:pPr>
        <w:spacing w:before="43"/>
        <w:ind w:left="720"/>
        <w:rPr>
          <w:rFonts w:ascii="Courier New" w:eastAsiaTheme="minorEastAsia" w:hAnsi="Courier New" w:cs="Courier New"/>
          <w:color w:val="000000" w:themeColor="text1"/>
          <w:kern w:val="24"/>
          <w:sz w:val="14"/>
          <w:szCs w:val="18"/>
        </w:rPr>
      </w:pPr>
      <w:r w:rsidRPr="006A2382">
        <w:rPr>
          <w:rFonts w:ascii="Courier New" w:eastAsiaTheme="minorEastAsia" w:hAnsi="Courier New" w:cs="Courier New"/>
          <w:color w:val="000000" w:themeColor="text1"/>
          <w:kern w:val="24"/>
          <w:sz w:val="14"/>
          <w:szCs w:val="18"/>
        </w:rPr>
        <w:t xml:space="preserve">    </w:t>
      </w:r>
      <w:r>
        <w:rPr>
          <w:rFonts w:ascii="Courier New" w:eastAsiaTheme="minorEastAsia" w:hAnsi="Courier New" w:cs="Courier New"/>
          <w:color w:val="000000" w:themeColor="text1"/>
          <w:kern w:val="24"/>
          <w:sz w:val="14"/>
          <w:szCs w:val="18"/>
        </w:rPr>
        <w:t xml:space="preserve"> </w:t>
      </w:r>
      <w:r w:rsidRPr="006A2382">
        <w:rPr>
          <w:rFonts w:ascii="Courier New" w:eastAsiaTheme="minorEastAsia" w:hAnsi="Courier New" w:cs="Courier New"/>
          <w:color w:val="000000" w:themeColor="text1"/>
          <w:kern w:val="24"/>
          <w:sz w:val="14"/>
          <w:szCs w:val="18"/>
        </w:rPr>
        <w:t>}</w:t>
      </w:r>
    </w:p>
    <w:p w14:paraId="41CDE50C" w14:textId="77777777" w:rsidR="008C7F52" w:rsidRDefault="00560A8F" w:rsidP="008C7F52">
      <w:pPr>
        <w:pStyle w:val="BodyText"/>
      </w:pPr>
      <w:r>
        <w:pict w14:anchorId="7F6DE874">
          <v:rect id="_x0000_i1033" style="width:0;height:1.5pt" o:hralign="center" o:hrstd="t" o:hr="t" fillcolor="#a0a0a0" stroked="f"/>
        </w:pict>
      </w:r>
    </w:p>
    <w:p w14:paraId="12D8C213" w14:textId="77777777" w:rsidR="006E596F" w:rsidRDefault="006E596F" w:rsidP="006E596F">
      <w:pPr>
        <w:pStyle w:val="Heading4"/>
      </w:pPr>
      <w:r>
        <w:t>Listing 2: Terminating FDF</w:t>
      </w:r>
    </w:p>
    <w:p w14:paraId="209A0CAD" w14:textId="77777777" w:rsidR="008C7F52" w:rsidRDefault="008C7F52" w:rsidP="008C7F52">
      <w:pPr>
        <w:pStyle w:val="BodyText"/>
      </w:pPr>
    </w:p>
    <w:p w14:paraId="50E4FE0C" w14:textId="77777777" w:rsidR="002D3440" w:rsidRDefault="002D3440" w:rsidP="00005880">
      <w:pPr>
        <w:pStyle w:val="BodyText"/>
      </w:pPr>
    </w:p>
    <w:p w14:paraId="7BF2EAD9" w14:textId="77777777" w:rsidR="008C7F52" w:rsidRDefault="008C7F52" w:rsidP="00005880">
      <w:pPr>
        <w:pStyle w:val="BodyText"/>
      </w:pPr>
    </w:p>
    <w:p w14:paraId="31287487" w14:textId="77777777" w:rsidR="002D3440" w:rsidRDefault="00ED0116" w:rsidP="00005880">
      <w:pPr>
        <w:pStyle w:val="BodyText"/>
      </w:pPr>
      <w:r>
        <w:rPr>
          <w:noProof/>
        </w:rPr>
        <mc:AlternateContent>
          <mc:Choice Requires="wps">
            <w:drawing>
              <wp:inline distT="0" distB="0" distL="0" distR="0" wp14:anchorId="367BA459" wp14:editId="405CCE10">
                <wp:extent cx="5767070" cy="2243470"/>
                <wp:effectExtent l="0" t="0" r="24130"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243470"/>
                        </a:xfrm>
                        <a:prstGeom prst="rect">
                          <a:avLst/>
                        </a:prstGeom>
                        <a:solidFill>
                          <a:srgbClr val="F2F2F2"/>
                        </a:solidFill>
                        <a:ln w="9525">
                          <a:solidFill>
                            <a:srgbClr val="000000"/>
                          </a:solidFill>
                          <a:miter lim="800000"/>
                          <a:headEnd/>
                          <a:tailEnd/>
                        </a:ln>
                      </wps:spPr>
                      <wps:txbx>
                        <w:txbxContent>
                          <w:p w14:paraId="737F4139" w14:textId="77777777" w:rsidR="00B24D58" w:rsidRPr="00ED0116" w:rsidRDefault="00B24D58"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FDFReleasePe</w:t>
                            </w:r>
                            <w:r>
                              <w:rPr>
                                <w:rFonts w:ascii="Arial" w:hAnsi="Arial" w:cs="Arial"/>
                                <w:b/>
                                <w:bCs/>
                                <w:color w:val="1F497D" w:themeColor="text2"/>
                                <w:sz w:val="20"/>
                                <w:szCs w:val="20"/>
                              </w:rPr>
                              <w:t>rThreadState (</w:t>
                            </w:r>
                            <w:r w:rsidRPr="00ED0116">
                              <w:rPr>
                                <w:rFonts w:ascii="Arial" w:hAnsi="Arial" w:cs="Arial"/>
                                <w:b/>
                                <w:bCs/>
                                <w:color w:val="1F497D" w:themeColor="text2"/>
                                <w:sz w:val="20"/>
                                <w:szCs w:val="20"/>
                              </w:rPr>
                              <w:t>struct FDF_thread_state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14:paraId="73F61CBE" w14:textId="77777777" w:rsidR="00B24D58" w:rsidRDefault="00B24D58" w:rsidP="00ED0116">
                            <w:pPr>
                              <w:autoSpaceDE w:val="0"/>
                              <w:autoSpaceDN w:val="0"/>
                              <w:spacing w:before="30" w:after="60"/>
                              <w:ind w:left="360"/>
                              <w:jc w:val="both"/>
                              <w:rPr>
                                <w:rFonts w:ascii="Times New Roman" w:hAnsi="Times New Roman"/>
                                <w:szCs w:val="22"/>
                              </w:rPr>
                            </w:pPr>
                          </w:p>
                          <w:p w14:paraId="43B99ABC" w14:textId="77777777" w:rsidR="00B24D58" w:rsidRPr="008A5E15" w:rsidRDefault="00B24D58"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 per-thread FDF state. This function should be called once by each application thread before shutting down FDF with </w:t>
                            </w:r>
                            <w:r w:rsidRPr="008A5E15">
                              <w:rPr>
                                <w:rFonts w:ascii="Times New Roman" w:hAnsi="Times New Roman"/>
                                <w:b/>
                                <w:bCs/>
                                <w:szCs w:val="22"/>
                              </w:rPr>
                              <w:t>FDFShutdown()</w:t>
                            </w:r>
                            <w:r w:rsidRPr="008A5E15">
                              <w:rPr>
                                <w:rFonts w:ascii="Times New Roman" w:hAnsi="Times New Roman"/>
                                <w:szCs w:val="22"/>
                              </w:rPr>
                              <w:t>.</w:t>
                            </w:r>
                          </w:p>
                          <w:p w14:paraId="427205EC" w14:textId="77777777" w:rsidR="00B24D58" w:rsidRPr="008A5E15" w:rsidRDefault="00B24D58" w:rsidP="00ED0116">
                            <w:pPr>
                              <w:pStyle w:val="Heading3"/>
                            </w:pPr>
                            <w:bookmarkStart w:id="28" w:name="_Toc336887783"/>
                            <w:r w:rsidRPr="008A5E15">
                              <w:t>Parameters:</w:t>
                            </w:r>
                            <w:bookmarkEnd w:id="2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BB0C42A" w14:textId="77777777" w:rsidTr="00582915">
                              <w:tc>
                                <w:tcPr>
                                  <w:tcW w:w="798" w:type="dxa"/>
                                </w:tcPr>
                                <w:p w14:paraId="2B5A109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93B533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3F5119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per-thread FDF state.</w:t>
                                  </w:r>
                                </w:p>
                              </w:tc>
                            </w:tr>
                          </w:tbl>
                          <w:p w14:paraId="27627832" w14:textId="77777777" w:rsidR="00B24D58" w:rsidRPr="008A5E15" w:rsidRDefault="00B24D58" w:rsidP="00ED0116">
                            <w:pPr>
                              <w:pStyle w:val="Heading3"/>
                            </w:pPr>
                            <w:bookmarkStart w:id="29" w:name="_Toc336887784"/>
                            <w:r w:rsidRPr="008A5E15">
                              <w:t>Returns:</w:t>
                            </w:r>
                            <w:bookmarkEnd w:id="29"/>
                          </w:p>
                          <w:p w14:paraId="07A9D016"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18A09F21"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6505853C"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48" type="#_x0000_t202" style="width:454.1pt;height:17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" fillcolor="#f2f2f2">
                <v:textbox>
                  <w:txbxContent>
                    <w:p w14:paraId="737F4139" w14:textId="77777777" w:rsidR="00B24D58" w:rsidRPr="00ED0116" w:rsidRDefault="00B24D58" w:rsidP="00ED0116">
                      <w:pPr>
                        <w:keepNext/>
                        <w:autoSpaceDE w:val="0"/>
                        <w:autoSpaceDN w:val="0"/>
                        <w:spacing w:before="240" w:after="60"/>
                        <w:outlineLvl w:val="3"/>
                        <w:rPr>
                          <w:rFonts w:ascii="Arial" w:hAnsi="Arial" w:cs="Arial"/>
                          <w:b/>
                          <w:bCs/>
                          <w:color w:val="1F497D" w:themeColor="text2"/>
                          <w:sz w:val="20"/>
                          <w:szCs w:val="20"/>
                        </w:rPr>
                      </w:pP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"FDFInitPerThreadState:sdf.c"</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fldChar w:fldCharType="begin"/>
                      </w:r>
                      <w:r w:rsidRPr="00ED0116">
                        <w:rPr>
                          <w:rFonts w:ascii="Arial" w:hAnsi="Arial" w:cs="Arial"/>
                          <w:b/>
                          <w:bCs/>
                          <w:color w:val="1F497D" w:themeColor="text2"/>
                          <w:sz w:val="20"/>
                          <w:szCs w:val="20"/>
                        </w:rPr>
                        <w:instrText>xe "sdf.c:FDFInitPerThreadState"</w:instrText>
                      </w:r>
                      <w:r w:rsidRPr="00ED0116">
                        <w:rPr>
                          <w:rFonts w:ascii="Arial" w:hAnsi="Arial" w:cs="Arial"/>
                          <w:b/>
                          <w:bCs/>
                          <w:color w:val="1F497D" w:themeColor="text2"/>
                          <w:sz w:val="20"/>
                          <w:szCs w:val="20"/>
                        </w:rPr>
                        <w:fldChar w:fldCharType="end"/>
                      </w:r>
                      <w:r w:rsidRPr="00ED0116">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ED0116">
                        <w:rPr>
                          <w:rFonts w:ascii="Arial" w:hAnsi="Arial" w:cs="Arial"/>
                          <w:b/>
                          <w:bCs/>
                          <w:color w:val="1F497D" w:themeColor="text2"/>
                          <w:sz w:val="20"/>
                          <w:szCs w:val="20"/>
                        </w:rPr>
                        <w:t>FDFReleasePe</w:t>
                      </w:r>
                      <w:r>
                        <w:rPr>
                          <w:rFonts w:ascii="Arial" w:hAnsi="Arial" w:cs="Arial"/>
                          <w:b/>
                          <w:bCs/>
                          <w:color w:val="1F497D" w:themeColor="text2"/>
                          <w:sz w:val="20"/>
                          <w:szCs w:val="20"/>
                        </w:rPr>
                        <w:t>rThreadState (</w:t>
                      </w:r>
                      <w:r w:rsidRPr="00ED0116">
                        <w:rPr>
                          <w:rFonts w:ascii="Arial" w:hAnsi="Arial" w:cs="Arial"/>
                          <w:b/>
                          <w:bCs/>
                          <w:color w:val="1F497D" w:themeColor="text2"/>
                          <w:sz w:val="20"/>
                          <w:szCs w:val="20"/>
                        </w:rPr>
                        <w:t>struct FDF_thread_state **</w:t>
                      </w:r>
                      <w:r w:rsidRPr="00ED0116">
                        <w:rPr>
                          <w:rFonts w:ascii="Arial" w:hAnsi="Arial" w:cs="Arial"/>
                          <w:b/>
                          <w:bCs/>
                          <w:i/>
                          <w:iCs/>
                          <w:color w:val="1F497D" w:themeColor="text2"/>
                          <w:sz w:val="20"/>
                          <w:szCs w:val="20"/>
                        </w:rPr>
                        <w:t>thd_state</w:t>
                      </w:r>
                      <w:r w:rsidRPr="00ED0116">
                        <w:rPr>
                          <w:rFonts w:ascii="Arial" w:hAnsi="Arial" w:cs="Arial"/>
                          <w:b/>
                          <w:bCs/>
                          <w:color w:val="1F497D" w:themeColor="text2"/>
                          <w:sz w:val="20"/>
                          <w:szCs w:val="20"/>
                        </w:rPr>
                        <w:t>)</w:t>
                      </w:r>
                    </w:p>
                    <w:p w14:paraId="73F61CBE" w14:textId="77777777" w:rsidR="00B24D58" w:rsidRDefault="00B24D58" w:rsidP="00ED0116">
                      <w:pPr>
                        <w:autoSpaceDE w:val="0"/>
                        <w:autoSpaceDN w:val="0"/>
                        <w:spacing w:before="30" w:after="60"/>
                        <w:ind w:left="360"/>
                        <w:jc w:val="both"/>
                        <w:rPr>
                          <w:rFonts w:ascii="Times New Roman" w:hAnsi="Times New Roman"/>
                          <w:szCs w:val="22"/>
                        </w:rPr>
                      </w:pPr>
                    </w:p>
                    <w:p w14:paraId="43B99ABC" w14:textId="77777777" w:rsidR="00B24D58" w:rsidRPr="008A5E15" w:rsidRDefault="00B24D58" w:rsidP="00ED0116">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 per-thread FDF state. This function should be called once by each application thread before shutting down FDF with </w:t>
                      </w:r>
                      <w:r w:rsidRPr="008A5E15">
                        <w:rPr>
                          <w:rFonts w:ascii="Times New Roman" w:hAnsi="Times New Roman"/>
                          <w:b/>
                          <w:bCs/>
                          <w:szCs w:val="22"/>
                        </w:rPr>
                        <w:t>FDFShutdown()</w:t>
                      </w:r>
                      <w:r w:rsidRPr="008A5E15">
                        <w:rPr>
                          <w:rFonts w:ascii="Times New Roman" w:hAnsi="Times New Roman"/>
                          <w:szCs w:val="22"/>
                        </w:rPr>
                        <w:t>.</w:t>
                      </w:r>
                    </w:p>
                    <w:p w14:paraId="427205EC" w14:textId="77777777" w:rsidR="00B24D58" w:rsidRPr="008A5E15" w:rsidRDefault="00B24D58" w:rsidP="00ED0116">
                      <w:pPr>
                        <w:pStyle w:val="Heading3"/>
                      </w:pPr>
                      <w:bookmarkStart w:id="30" w:name="_Toc336887783"/>
                      <w:r w:rsidRPr="008A5E15">
                        <w:t>Parameters:</w:t>
                      </w:r>
                      <w:bookmarkEnd w:id="3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BB0C42A" w14:textId="77777777" w:rsidTr="00582915">
                        <w:tc>
                          <w:tcPr>
                            <w:tcW w:w="798" w:type="dxa"/>
                          </w:tcPr>
                          <w:p w14:paraId="2B5A109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93B533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3F5119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per-thread FDF state.</w:t>
                            </w:r>
                          </w:p>
                        </w:tc>
                      </w:tr>
                    </w:tbl>
                    <w:p w14:paraId="27627832" w14:textId="77777777" w:rsidR="00B24D58" w:rsidRPr="008A5E15" w:rsidRDefault="00B24D58" w:rsidP="00ED0116">
                      <w:pPr>
                        <w:pStyle w:val="Heading3"/>
                      </w:pPr>
                      <w:bookmarkStart w:id="31" w:name="_Toc336887784"/>
                      <w:r w:rsidRPr="008A5E15">
                        <w:t>Returns:</w:t>
                      </w:r>
                      <w:bookmarkEnd w:id="31"/>
                    </w:p>
                    <w:p w14:paraId="07A9D016"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18A09F21" w14:textId="77777777" w:rsidR="00B24D58" w:rsidRPr="008A5E15" w:rsidRDefault="00B24D58" w:rsidP="00ED0116">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6505853C" w14:textId="77777777" w:rsidR="00B24D58" w:rsidRDefault="00B24D58" w:rsidP="00F22420"/>
                  </w:txbxContent>
                </v:textbox>
                <w10:anchorlock/>
              </v:shape>
            </w:pict>
          </mc:Fallback>
        </mc:AlternateContent>
      </w:r>
    </w:p>
    <w:p w14:paraId="780B35E2" w14:textId="77777777" w:rsidR="002D3440" w:rsidRDefault="002D3440" w:rsidP="00005880">
      <w:pPr>
        <w:pStyle w:val="BodyText"/>
      </w:pPr>
    </w:p>
    <w:p w14:paraId="611F0CF2" w14:textId="77777777" w:rsidR="002D3440" w:rsidRDefault="002D3440" w:rsidP="00005880">
      <w:pPr>
        <w:pStyle w:val="BodyText"/>
      </w:pPr>
    </w:p>
    <w:p w14:paraId="7F4084D7" w14:textId="77777777" w:rsidR="002D3440" w:rsidRDefault="00ED0116" w:rsidP="00005880">
      <w:pPr>
        <w:pStyle w:val="BodyText"/>
      </w:pPr>
      <w:r>
        <w:rPr>
          <w:noProof/>
        </w:rPr>
        <mc:AlternateContent>
          <mc:Choice Requires="wps">
            <w:drawing>
              <wp:inline distT="0" distB="0" distL="0" distR="0" wp14:anchorId="435A0C96" wp14:editId="70A1A8FC">
                <wp:extent cx="5767070" cy="2679404"/>
                <wp:effectExtent l="0" t="0" r="24130" b="260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79404"/>
                        </a:xfrm>
                        <a:prstGeom prst="rect">
                          <a:avLst/>
                        </a:prstGeom>
                        <a:solidFill>
                          <a:srgbClr val="F2F2F2"/>
                        </a:solidFill>
                        <a:ln w="9525">
                          <a:solidFill>
                            <a:srgbClr val="000000"/>
                          </a:solidFill>
                          <a:miter lim="800000"/>
                          <a:headEnd/>
                          <a:tailEnd/>
                        </a:ln>
                      </wps:spPr>
                      <wps:txbx>
                        <w:txbxContent>
                          <w:p w14:paraId="529B4352" w14:textId="77777777" w:rsidR="00B24D58" w:rsidRPr="0015308B" w:rsidRDefault="00B24D58"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"FDFShutdown:sdf.c"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"sdf.c:FDFShutdown"</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t>FDF_status_t  FDFShutdown (struct FDF_state *</w:t>
                            </w:r>
                            <w:r w:rsidRPr="0015308B">
                              <w:rPr>
                                <w:rFonts w:ascii="Arial" w:hAnsi="Arial" w:cs="Arial"/>
                                <w:b/>
                                <w:bCs/>
                                <w:i/>
                                <w:iCs/>
                                <w:color w:val="1F497D" w:themeColor="text2"/>
                                <w:sz w:val="20"/>
                                <w:szCs w:val="20"/>
                              </w:rPr>
                              <w:t>fdf_state</w:t>
                            </w:r>
                            <w:r w:rsidRPr="0015308B">
                              <w:rPr>
                                <w:rFonts w:ascii="Arial" w:hAnsi="Arial" w:cs="Arial"/>
                                <w:b/>
                                <w:bCs/>
                                <w:color w:val="1F497D" w:themeColor="text2"/>
                                <w:sz w:val="20"/>
                                <w:szCs w:val="20"/>
                              </w:rPr>
                              <w:t>)</w:t>
                            </w:r>
                          </w:p>
                          <w:p w14:paraId="29728BCA" w14:textId="77777777" w:rsidR="00B24D58" w:rsidRPr="008A5E15" w:rsidRDefault="00B24D58" w:rsidP="0015308B">
                            <w:pPr>
                              <w:autoSpaceDE w:val="0"/>
                              <w:autoSpaceDN w:val="0"/>
                              <w:spacing w:before="30" w:after="60"/>
                              <w:ind w:left="360"/>
                              <w:jc w:val="both"/>
                              <w:rPr>
                                <w:rFonts w:ascii="Times New Roman" w:hAnsi="Times New Roman"/>
                                <w:sz w:val="20"/>
                                <w:szCs w:val="20"/>
                              </w:rPr>
                            </w:pPr>
                          </w:p>
                          <w:p w14:paraId="2A69868C" w14:textId="77777777" w:rsidR="00B24D58" w:rsidRPr="008A5E15" w:rsidRDefault="00B24D58"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Stop FDF and release all FDF resources. FDF will flush and sync any buffered objects. This function should be called exactly once, after all per-thread contexts have been released with FDFReleasePerThreadState().</w:t>
                            </w:r>
                          </w:p>
                          <w:p w14:paraId="2D5B6B3F" w14:textId="77777777" w:rsidR="00B24D58" w:rsidRPr="008A5E15" w:rsidRDefault="00B24D58" w:rsidP="0015308B">
                            <w:pPr>
                              <w:pStyle w:val="Heading3"/>
                            </w:pPr>
                            <w:bookmarkStart w:id="32" w:name="_Toc336887785"/>
                            <w:r w:rsidRPr="008A5E15">
                              <w:t>Parameters:</w:t>
                            </w:r>
                            <w:bookmarkEnd w:id="3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6D8B556" w14:textId="77777777" w:rsidTr="00582915">
                              <w:tc>
                                <w:tcPr>
                                  <w:tcW w:w="798" w:type="dxa"/>
                                </w:tcPr>
                                <w:p w14:paraId="272E272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0A1DAA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fdf_state</w:t>
                                  </w:r>
                                  <w:r w:rsidRPr="008A5E15">
                                    <w:rPr>
                                      <w:rFonts w:ascii="Times New Roman" w:hAnsi="Times New Roman"/>
                                      <w:sz w:val="20"/>
                                      <w:szCs w:val="20"/>
                                    </w:rPr>
                                    <w:t xml:space="preserve"> </w:t>
                                  </w:r>
                                </w:p>
                              </w:tc>
                              <w:tc>
                                <w:tcPr>
                                  <w:tcW w:w="5687" w:type="dxa"/>
                                </w:tcPr>
                                <w:p w14:paraId="4C4D91A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FDF global state previously acquired in </w:t>
                                  </w:r>
                                  <w:r w:rsidRPr="008A5E15">
                                    <w:rPr>
                                      <w:rFonts w:ascii="Times New Roman" w:hAnsi="Times New Roman"/>
                                      <w:b/>
                                      <w:bCs/>
                                      <w:sz w:val="20"/>
                                      <w:szCs w:val="20"/>
                                    </w:rPr>
                                    <w:t>FDFInit()</w:t>
                                  </w:r>
                                  <w:r w:rsidRPr="008A5E15">
                                    <w:rPr>
                                      <w:rFonts w:ascii="Times New Roman" w:hAnsi="Times New Roman"/>
                                      <w:sz w:val="20"/>
                                      <w:szCs w:val="20"/>
                                    </w:rPr>
                                    <w:t>.</w:t>
                                  </w:r>
                                </w:p>
                              </w:tc>
                            </w:tr>
                          </w:tbl>
                          <w:p w14:paraId="52B19B01" w14:textId="77777777" w:rsidR="00B24D58" w:rsidRPr="008A5E15" w:rsidRDefault="00B24D58" w:rsidP="0015308B">
                            <w:pPr>
                              <w:pStyle w:val="Heading3"/>
                            </w:pPr>
                            <w:bookmarkStart w:id="33" w:name="_Toc336887786"/>
                            <w:r w:rsidRPr="008A5E15">
                              <w:t>Returns:</w:t>
                            </w:r>
                            <w:bookmarkEnd w:id="33"/>
                          </w:p>
                          <w:p w14:paraId="02944B63"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0E1CB629"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E850847"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49" type="#_x0000_t202" style="width:454.1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" fillcolor="#f2f2f2">
                <v:textbox>
                  <w:txbxContent>
                    <w:p w14:paraId="529B4352" w14:textId="77777777" w:rsidR="00B24D58" w:rsidRPr="0015308B" w:rsidRDefault="00B24D58"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"FDFShutdown:sdf.c"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"sdf.c:FDFShutdown"</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t>FDF_status_t  FDFShutdown (struct FDF_state *</w:t>
                      </w:r>
                      <w:r w:rsidRPr="0015308B">
                        <w:rPr>
                          <w:rFonts w:ascii="Arial" w:hAnsi="Arial" w:cs="Arial"/>
                          <w:b/>
                          <w:bCs/>
                          <w:i/>
                          <w:iCs/>
                          <w:color w:val="1F497D" w:themeColor="text2"/>
                          <w:sz w:val="20"/>
                          <w:szCs w:val="20"/>
                        </w:rPr>
                        <w:t>fdf_state</w:t>
                      </w:r>
                      <w:r w:rsidRPr="0015308B">
                        <w:rPr>
                          <w:rFonts w:ascii="Arial" w:hAnsi="Arial" w:cs="Arial"/>
                          <w:b/>
                          <w:bCs/>
                          <w:color w:val="1F497D" w:themeColor="text2"/>
                          <w:sz w:val="20"/>
                          <w:szCs w:val="20"/>
                        </w:rPr>
                        <w:t>)</w:t>
                      </w:r>
                    </w:p>
                    <w:p w14:paraId="29728BCA" w14:textId="77777777" w:rsidR="00B24D58" w:rsidRPr="008A5E15" w:rsidRDefault="00B24D58" w:rsidP="0015308B">
                      <w:pPr>
                        <w:autoSpaceDE w:val="0"/>
                        <w:autoSpaceDN w:val="0"/>
                        <w:spacing w:before="30" w:after="60"/>
                        <w:ind w:left="360"/>
                        <w:jc w:val="both"/>
                        <w:rPr>
                          <w:rFonts w:ascii="Times New Roman" w:hAnsi="Times New Roman"/>
                          <w:sz w:val="20"/>
                          <w:szCs w:val="20"/>
                        </w:rPr>
                      </w:pPr>
                    </w:p>
                    <w:p w14:paraId="2A69868C" w14:textId="77777777" w:rsidR="00B24D58" w:rsidRPr="008A5E15" w:rsidRDefault="00B24D58"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Stop FDF and release all FDF resources. FDF will flush and sync any buffered objects. This function should be called exactly once, after all per-thread contexts have been released with FDFReleasePerThreadState().</w:t>
                      </w:r>
                    </w:p>
                    <w:p w14:paraId="2D5B6B3F" w14:textId="77777777" w:rsidR="00B24D58" w:rsidRPr="008A5E15" w:rsidRDefault="00B24D58" w:rsidP="0015308B">
                      <w:pPr>
                        <w:pStyle w:val="Heading3"/>
                      </w:pPr>
                      <w:bookmarkStart w:id="34" w:name="_Toc336887785"/>
                      <w:r w:rsidRPr="008A5E15">
                        <w:t>Parameters:</w:t>
                      </w:r>
                      <w:bookmarkEnd w:id="3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6D8B556" w14:textId="77777777" w:rsidTr="00582915">
                        <w:tc>
                          <w:tcPr>
                            <w:tcW w:w="798" w:type="dxa"/>
                          </w:tcPr>
                          <w:p w14:paraId="272E272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0A1DAA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fdf_state</w:t>
                            </w:r>
                            <w:r w:rsidRPr="008A5E15">
                              <w:rPr>
                                <w:rFonts w:ascii="Times New Roman" w:hAnsi="Times New Roman"/>
                                <w:sz w:val="20"/>
                                <w:szCs w:val="20"/>
                              </w:rPr>
                              <w:t xml:space="preserve"> </w:t>
                            </w:r>
                          </w:p>
                        </w:tc>
                        <w:tc>
                          <w:tcPr>
                            <w:tcW w:w="5687" w:type="dxa"/>
                          </w:tcPr>
                          <w:p w14:paraId="4C4D91A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FDF global state previously acquired in </w:t>
                            </w:r>
                            <w:r w:rsidRPr="008A5E15">
                              <w:rPr>
                                <w:rFonts w:ascii="Times New Roman" w:hAnsi="Times New Roman"/>
                                <w:b/>
                                <w:bCs/>
                                <w:sz w:val="20"/>
                                <w:szCs w:val="20"/>
                              </w:rPr>
                              <w:t>FDFInit()</w:t>
                            </w:r>
                            <w:r w:rsidRPr="008A5E15">
                              <w:rPr>
                                <w:rFonts w:ascii="Times New Roman" w:hAnsi="Times New Roman"/>
                                <w:sz w:val="20"/>
                                <w:szCs w:val="20"/>
                              </w:rPr>
                              <w:t>.</w:t>
                            </w:r>
                          </w:p>
                        </w:tc>
                      </w:tr>
                    </w:tbl>
                    <w:p w14:paraId="52B19B01" w14:textId="77777777" w:rsidR="00B24D58" w:rsidRPr="008A5E15" w:rsidRDefault="00B24D58" w:rsidP="0015308B">
                      <w:pPr>
                        <w:pStyle w:val="Heading3"/>
                      </w:pPr>
                      <w:bookmarkStart w:id="35" w:name="_Toc336887786"/>
                      <w:r w:rsidRPr="008A5E15">
                        <w:t>Returns:</w:t>
                      </w:r>
                      <w:bookmarkEnd w:id="35"/>
                    </w:p>
                    <w:p w14:paraId="02944B63"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0E1CB629"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E850847" w14:textId="77777777" w:rsidR="00B24D58" w:rsidRDefault="00B24D58" w:rsidP="00F22420"/>
                  </w:txbxContent>
                </v:textbox>
                <w10:anchorlock/>
              </v:shape>
            </w:pict>
          </mc:Fallback>
        </mc:AlternateContent>
      </w:r>
    </w:p>
    <w:p w14:paraId="69351FA5" w14:textId="77777777" w:rsidR="00FA4C74" w:rsidRDefault="00FA4C74" w:rsidP="008E390A">
      <w:pPr>
        <w:pStyle w:val="Heading2"/>
        <w:rPr>
          <w:sz w:val="28"/>
        </w:rPr>
      </w:pPr>
    </w:p>
    <w:p w14:paraId="360BDA61" w14:textId="77777777" w:rsidR="008E390A" w:rsidRPr="008E390A" w:rsidRDefault="008E390A" w:rsidP="008E390A">
      <w:pPr>
        <w:pStyle w:val="Heading2"/>
        <w:rPr>
          <w:sz w:val="28"/>
        </w:rPr>
      </w:pPr>
      <w:bookmarkStart w:id="36" w:name="_Toc216261814"/>
      <w:r w:rsidRPr="008E390A">
        <w:rPr>
          <w:sz w:val="28"/>
        </w:rPr>
        <w:t>Containers</w:t>
      </w:r>
      <w:bookmarkEnd w:id="36"/>
    </w:p>
    <w:p w14:paraId="7FC5821E" w14:textId="77777777" w:rsidR="002D3440" w:rsidRDefault="00FA4C74" w:rsidP="00005880">
      <w:pPr>
        <w:pStyle w:val="BodyText"/>
      </w:pPr>
      <w:r>
        <w:t xml:space="preserve">FDF objects are </w:t>
      </w:r>
      <w:r w:rsidR="00D27E2E">
        <w:t>manipulated</w:t>
      </w:r>
      <w:r>
        <w:t xml:space="preserve"> with</w:t>
      </w:r>
      <w:r w:rsidR="00D27E2E">
        <w:t>in</w:t>
      </w:r>
      <w:r>
        <w:t xml:space="preserve"> containers</w:t>
      </w:r>
      <w:r w:rsidR="00DA253A">
        <w:t>.  Containers are created with the FDFOpenContainer() function (Listing 3).</w:t>
      </w:r>
      <w:r w:rsidR="00EA2322">
        <w:t xml:space="preserve">  Container properties are specified in the structure </w:t>
      </w:r>
      <w:r w:rsidR="00207D51">
        <w:t>FDF_container_props</w:t>
      </w:r>
      <w:r w:rsidR="00EA2322">
        <w:t xml:space="preserve">_t, which is defined in </w:t>
      </w:r>
      <w:r w:rsidR="009E274F">
        <w:t>fdf.h</w:t>
      </w:r>
      <w:r w:rsidR="00EA2322">
        <w:t xml:space="preserve">.  Table 3 lists the various properties that can be configured, including persistence, cache write policy (writeback or write-through), size, flash management algorithm (fifo or slab), and durability level.  For convenience, </w:t>
      </w:r>
      <w:r w:rsidR="00207D51">
        <w:t>FDF_container_props</w:t>
      </w:r>
      <w:r w:rsidR="00EA2322">
        <w:t xml:space="preserve">_t can be preloaded with default values using </w:t>
      </w:r>
      <w:r w:rsidR="00EA2322" w:rsidRPr="00EA2322">
        <w:t>FDFLoadCntrPropDefaults</w:t>
      </w:r>
      <w:r w:rsidR="00EA2322">
        <w:t>().</w:t>
      </w:r>
    </w:p>
    <w:p w14:paraId="571DB2A8" w14:textId="77777777" w:rsidR="009A16BF" w:rsidRDefault="009A16BF" w:rsidP="00005880">
      <w:pPr>
        <w:pStyle w:val="BodyText"/>
      </w:pPr>
    </w:p>
    <w:p w14:paraId="295BB751" w14:textId="77777777" w:rsidR="009A16BF" w:rsidRDefault="009A16BF" w:rsidP="00005880">
      <w:pPr>
        <w:pStyle w:val="BodyText"/>
      </w:pPr>
      <w:r>
        <w:t>FDFOpenContainer() returns a container identifier, the cguid, that is used to identify the container in subsequent FDF function calls.  The cguid remains valid until the container is closed using FDFCloseContainer().  Containers may be deleted by calling FDFDeleteContainer().  Container deletion does not take effect until there are no threads with the container in the Open state.</w:t>
      </w:r>
    </w:p>
    <w:p w14:paraId="3E946190" w14:textId="77777777" w:rsidR="00036D48" w:rsidRDefault="00036D48" w:rsidP="00005880">
      <w:pPr>
        <w:pStyle w:val="BodyText"/>
      </w:pPr>
    </w:p>
    <w:p w14:paraId="5D6FA18F" w14:textId="77777777" w:rsidR="00036D48" w:rsidRDefault="00036D48" w:rsidP="00005880">
      <w:pPr>
        <w:pStyle w:val="BodyText"/>
      </w:pPr>
      <w:r>
        <w:t>An application can retrieve a list of all available containers using FDFGetContainers().  The properties of an open container can be retrieved using FDFGetContainerProps().  Some container properties can be changed dynamically using FDFSetContainerProps().  Table 3 shows which properties can be altered dynamically.</w:t>
      </w:r>
    </w:p>
    <w:p w14:paraId="1E95D965" w14:textId="77777777" w:rsidR="002063E4" w:rsidRDefault="00560A8F" w:rsidP="002063E4">
      <w:pPr>
        <w:pStyle w:val="BodyText"/>
      </w:pPr>
      <w:r>
        <w:pict w14:anchorId="04DCCB3B">
          <v:rect id="_x0000_i1034" style="width:0;height:1.5pt" o:hralign="center" o:hrstd="t" o:hr="t" fillcolor="#a0a0a0" stroked="f"/>
        </w:pict>
      </w:r>
    </w:p>
    <w:p w14:paraId="75C1C77D" w14:textId="77777777" w:rsidR="002063E4" w:rsidRDefault="002063E4" w:rsidP="002063E4">
      <w:pPr>
        <w:spacing w:before="29"/>
        <w:ind w:left="720"/>
        <w:rPr>
          <w:rFonts w:ascii="Courier New" w:eastAsiaTheme="minorEastAsia" w:hAnsi="Courier New" w:cs="Courier New"/>
          <w:color w:val="000000" w:themeColor="text1"/>
          <w:kern w:val="24"/>
          <w:sz w:val="14"/>
          <w:szCs w:val="12"/>
        </w:rPr>
      </w:pPr>
    </w:p>
    <w:p w14:paraId="260EF169" w14:textId="77777777" w:rsidR="00766352" w:rsidRDefault="002063E4" w:rsidP="00766352">
      <w:pPr>
        <w:pStyle w:val="NormalWeb"/>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  FDF </w:t>
      </w:r>
      <w:r w:rsidR="00766352">
        <w:rPr>
          <w:rFonts w:ascii="Courier New" w:eastAsiaTheme="minorEastAsia" w:hAnsi="Courier New" w:cs="Courier New"/>
          <w:color w:val="000000" w:themeColor="text1"/>
          <w:kern w:val="24"/>
          <w:sz w:val="14"/>
          <w:szCs w:val="14"/>
        </w:rPr>
        <w:t>Containers</w:t>
      </w:r>
    </w:p>
    <w:p w14:paraId="26500B4F" w14:textId="77777777" w:rsidR="00766352" w:rsidRDefault="00766352" w:rsidP="00766352">
      <w:pPr>
        <w:pStyle w:val="NormalWeb"/>
        <w:spacing w:before="29"/>
        <w:ind w:left="720"/>
        <w:rPr>
          <w:rFonts w:ascii="Courier New" w:eastAsiaTheme="minorEastAsia" w:hAnsi="Courier New" w:cs="Courier New"/>
          <w:color w:val="000000" w:themeColor="text1"/>
          <w:kern w:val="24"/>
          <w:sz w:val="14"/>
          <w:szCs w:val="14"/>
        </w:rPr>
      </w:pPr>
    </w:p>
    <w:p w14:paraId="67CE9815" w14:textId="77777777" w:rsidR="00766352" w:rsidRPr="00766352" w:rsidRDefault="00766352" w:rsidP="00766352">
      <w:pPr>
        <w:pStyle w:val="NormalWeb"/>
        <w:spacing w:before="29"/>
        <w:ind w:left="720"/>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 xml:space="preserve">/** Structure for container properties </w:t>
      </w:r>
      <w:r w:rsidR="00FA4C74">
        <w:rPr>
          <w:rFonts w:ascii="Courier New" w:eastAsiaTheme="minorEastAsia" w:hAnsi="Courier New" w:cs="Courier New"/>
          <w:color w:val="000000" w:themeColor="text1"/>
          <w:kern w:val="24"/>
          <w:sz w:val="14"/>
          <w:szCs w:val="14"/>
        </w:rPr>
        <w:t xml:space="preserve">(from </w:t>
      </w:r>
      <w:r w:rsidR="009E274F">
        <w:rPr>
          <w:rFonts w:ascii="Courier New" w:eastAsiaTheme="minorEastAsia" w:hAnsi="Courier New" w:cs="Courier New"/>
          <w:color w:val="000000" w:themeColor="text1"/>
          <w:kern w:val="24"/>
          <w:sz w:val="14"/>
          <w:szCs w:val="14"/>
        </w:rPr>
        <w:t>fdf.h</w:t>
      </w:r>
      <w:r w:rsidR="00FA4C74">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w:t>
      </w:r>
    </w:p>
    <w:p w14:paraId="7BAD5B48"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typedef struct {</w:t>
      </w:r>
    </w:p>
    <w:p w14:paraId="4493CA73" w14:textId="77777777" w:rsidR="00766352" w:rsidRPr="00766352" w:rsidRDefault="00766352" w:rsidP="00766352">
      <w:pPr>
        <w:spacing w:before="29"/>
        <w:ind w:left="720"/>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uint32_t                 version;</w:t>
      </w:r>
    </w:p>
    <w:p w14:paraId="74CA69D4"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ab/>
        <w:t>FDF_boolean_t            fifo_mode;</w:t>
      </w:r>
    </w:p>
    <w:p w14:paraId="144AD1DF"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ab/>
        <w:t>FDF_boolean_t            persistent;</w:t>
      </w:r>
    </w:p>
    <w:p w14:paraId="15620233"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ab/>
        <w:t>FDF_boolean_t            writethru;</w:t>
      </w:r>
    </w:p>
    <w:p w14:paraId="6BFB1C1E"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ab/>
        <w:t>uint64_t                 size;</w:t>
      </w:r>
    </w:p>
    <w:p w14:paraId="1B729094"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FDF_durability_level_t   durability_level;</w:t>
      </w:r>
    </w:p>
    <w:p w14:paraId="152143FA"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383988DD"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 </w:t>
      </w:r>
      <w:r w:rsidR="00207D51">
        <w:rPr>
          <w:rFonts w:ascii="Courier New" w:eastAsiaTheme="minorEastAsia" w:hAnsi="Courier New" w:cs="Courier New"/>
          <w:color w:val="000000" w:themeColor="text1"/>
          <w:kern w:val="24"/>
          <w:sz w:val="14"/>
          <w:szCs w:val="14"/>
        </w:rPr>
        <w:t>FDF_container_props</w:t>
      </w:r>
      <w:r w:rsidRPr="00766352">
        <w:rPr>
          <w:rFonts w:ascii="Courier New" w:eastAsiaTheme="minorEastAsia" w:hAnsi="Courier New" w:cs="Courier New"/>
          <w:color w:val="000000" w:themeColor="text1"/>
          <w:kern w:val="24"/>
          <w:sz w:val="14"/>
          <w:szCs w:val="14"/>
        </w:rPr>
        <w:t>_t;</w:t>
      </w:r>
    </w:p>
    <w:p w14:paraId="12446539" w14:textId="77777777"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14:paraId="64EBF480" w14:textId="77777777" w:rsidR="00766352" w:rsidRPr="00766352" w:rsidRDefault="00766352" w:rsidP="00766352">
      <w:pPr>
        <w:spacing w:before="29"/>
        <w:ind w:left="720"/>
        <w:rPr>
          <w:rFonts w:ascii="Courier New" w:hAnsi="Courier New" w:cs="Courier New"/>
          <w:sz w:val="14"/>
          <w:szCs w:val="14"/>
        </w:rPr>
      </w:pPr>
    </w:p>
    <w:p w14:paraId="4B0FC690"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struct FDF_thread_state *thd_state;</w:t>
      </w:r>
    </w:p>
    <w:p w14:paraId="37416A04"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char                    *cname;</w:t>
      </w:r>
    </w:p>
    <w:p w14:paraId="638CDDEA"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FDF_container_props_t    props;</w:t>
      </w:r>
    </w:p>
    <w:p w14:paraId="2E2A3845"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FDF_cguid_t              cguid;</w:t>
      </w:r>
    </w:p>
    <w:p w14:paraId="24BD75E0"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FDF_status_t             status;</w:t>
      </w:r>
    </w:p>
    <w:p w14:paraId="135FDECE"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uint32_t                 flags;</w:t>
      </w:r>
    </w:p>
    <w:p w14:paraId="5FF342CD" w14:textId="77777777"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14:paraId="125694A2" w14:textId="77777777" w:rsidR="00766352" w:rsidRPr="00766352" w:rsidRDefault="00766352" w:rsidP="00766352">
      <w:pPr>
        <w:spacing w:before="29"/>
        <w:rPr>
          <w:rFonts w:ascii="Courier New" w:eastAsiaTheme="minorEastAsia" w:hAnsi="Courier New" w:cs="Courier New"/>
          <w:color w:val="000000" w:themeColor="text1"/>
          <w:kern w:val="24"/>
          <w:sz w:val="14"/>
          <w:szCs w:val="14"/>
        </w:rPr>
      </w:pPr>
    </w:p>
    <w:p w14:paraId="1E90BC62" w14:textId="77777777" w:rsidR="00766352" w:rsidRPr="00766352" w:rsidRDefault="00766352" w:rsidP="00766352">
      <w:pPr>
        <w:spacing w:before="29"/>
        <w:ind w:left="720"/>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  Load default properties</w:t>
      </w:r>
    </w:p>
    <w:p w14:paraId="3197B18D"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if (</w:t>
      </w:r>
      <w:r w:rsidRPr="00766352">
        <w:rPr>
          <w:rFonts w:ascii="Courier New" w:eastAsiaTheme="minorEastAsia" w:hAnsi="Courier New" w:cs="Courier New"/>
          <w:b/>
          <w:bCs/>
          <w:i/>
          <w:iCs/>
          <w:color w:val="4F81BD" w:themeColor="accent1"/>
          <w:kern w:val="24"/>
          <w:sz w:val="14"/>
          <w:szCs w:val="14"/>
        </w:rPr>
        <w:t xml:space="preserve">FDFLoadCntrPropDefaults(&amp;props) </w:t>
      </w:r>
      <w:r w:rsidRPr="00766352">
        <w:rPr>
          <w:rFonts w:ascii="Courier New" w:eastAsiaTheme="minorEastAsia" w:hAnsi="Courier New" w:cs="Courier New"/>
          <w:color w:val="000000" w:themeColor="text1"/>
          <w:kern w:val="24"/>
          <w:sz w:val="14"/>
          <w:szCs w:val="14"/>
        </w:rPr>
        <w:t>!= SDF_SUCCESS) {</w:t>
      </w:r>
    </w:p>
    <w:p w14:paraId="23833FAC"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7D2E6DF7" w14:textId="77777777"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14:paraId="793D9DAE" w14:textId="77777777" w:rsidR="00766352" w:rsidRPr="00766352" w:rsidRDefault="00766352" w:rsidP="00766352">
      <w:pPr>
        <w:spacing w:before="29"/>
        <w:ind w:left="720"/>
        <w:rPr>
          <w:rFonts w:ascii="Courier New" w:hAnsi="Courier New" w:cs="Courier New"/>
          <w:sz w:val="14"/>
          <w:szCs w:val="14"/>
        </w:rPr>
      </w:pPr>
    </w:p>
    <w:p w14:paraId="4BD70D47"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  Change default properties as desired.</w:t>
      </w:r>
    </w:p>
    <w:p w14:paraId="14253A62"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props.fifo_mode        = FDF_FALSE;</w:t>
      </w:r>
    </w:p>
    <w:p w14:paraId="733D700E"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props.persistent       = FDF_TRUE;</w:t>
      </w:r>
    </w:p>
    <w:p w14:paraId="1700BA9B"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props.writethru        = FDF_TRUE;</w:t>
      </w:r>
    </w:p>
    <w:p w14:paraId="120386FB" w14:textId="77777777" w:rsidR="00766352" w:rsidRPr="00766352" w:rsidRDefault="00766352" w:rsidP="00766352">
      <w:pPr>
        <w:spacing w:before="29"/>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props.size</w:t>
      </w:r>
      <w:r w:rsidR="005D3B9C">
        <w:rPr>
          <w:rFonts w:ascii="Courier New" w:eastAsiaTheme="minorEastAsia" w:hAnsi="Courier New" w:cs="Courier New"/>
          <w:color w:val="000000" w:themeColor="text1"/>
          <w:kern w:val="24"/>
          <w:sz w:val="14"/>
          <w:szCs w:val="14"/>
        </w:rPr>
        <w:t xml:space="preserve">_kb          </w:t>
      </w:r>
      <w:r w:rsidRPr="00766352">
        <w:rPr>
          <w:rFonts w:ascii="Courier New" w:eastAsiaTheme="minorEastAsia" w:hAnsi="Courier New" w:cs="Courier New"/>
          <w:color w:val="000000" w:themeColor="text1"/>
          <w:kern w:val="24"/>
          <w:sz w:val="14"/>
          <w:szCs w:val="14"/>
        </w:rPr>
        <w:t>= 20</w:t>
      </w:r>
      <w:r w:rsidR="005D3B9C">
        <w:rPr>
          <w:rFonts w:ascii="Courier New" w:eastAsiaTheme="minorEastAsia" w:hAnsi="Courier New" w:cs="Courier New"/>
          <w:color w:val="000000" w:themeColor="text1"/>
          <w:kern w:val="24"/>
          <w:sz w:val="14"/>
          <w:szCs w:val="14"/>
        </w:rPr>
        <w:t>000;</w:t>
      </w:r>
    </w:p>
    <w:p w14:paraId="2C5E0747" w14:textId="77777777" w:rsidR="00766352" w:rsidRDefault="00766352" w:rsidP="00766352">
      <w:pPr>
        <w:spacing w:before="29"/>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props.durability_level = FDF_DURABILITY_MAX;</w:t>
      </w:r>
    </w:p>
    <w:p w14:paraId="2E49FC32" w14:textId="77777777" w:rsidR="00766352" w:rsidRPr="00766352" w:rsidRDefault="00766352" w:rsidP="00766352">
      <w:pPr>
        <w:spacing w:before="29"/>
        <w:ind w:left="720"/>
        <w:rPr>
          <w:rFonts w:ascii="Courier New" w:hAnsi="Courier New" w:cs="Courier New"/>
          <w:sz w:val="14"/>
          <w:szCs w:val="14"/>
        </w:rPr>
      </w:pPr>
    </w:p>
    <w:p w14:paraId="675CD5FD" w14:textId="77777777" w:rsidR="00766352" w:rsidRPr="00766352" w:rsidRDefault="00766352" w:rsidP="00766352">
      <w:pPr>
        <w:pStyle w:val="NormalWeb"/>
        <w:rPr>
          <w:rFonts w:ascii="Courier New" w:hAnsi="Courier New" w:cs="Courier New"/>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 xml:space="preserve">flags = FDF_CTNR_RO_MODE;  //  Open container for read-only access </w:t>
      </w:r>
    </w:p>
    <w:p w14:paraId="6F8A4437"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  (read/write access is default).</w:t>
      </w:r>
    </w:p>
    <w:p w14:paraId="2667F51B"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7D32E1D9"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flags |= FDF_CNTR_CREATE;  //  Create the container if it doesn’t exist.</w:t>
      </w:r>
    </w:p>
    <w:p w14:paraId="240F4841"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  If FDF_CNTR_CREATE flag is not set, return</w:t>
      </w:r>
    </w:p>
    <w:p w14:paraId="7953BA5B" w14:textId="77777777" w:rsidR="00766352" w:rsidRDefault="00766352" w:rsidP="00766352">
      <w:pPr>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  an error if the container does not exist.</w:t>
      </w:r>
    </w:p>
    <w:p w14:paraId="1C211F9C" w14:textId="77777777" w:rsidR="00766352" w:rsidRPr="00766352" w:rsidRDefault="00766352" w:rsidP="00766352">
      <w:pPr>
        <w:ind w:left="720"/>
        <w:rPr>
          <w:rFonts w:ascii="Courier New" w:hAnsi="Courier New" w:cs="Courier New"/>
          <w:sz w:val="14"/>
          <w:szCs w:val="14"/>
        </w:rPr>
      </w:pPr>
    </w:p>
    <w:p w14:paraId="3DC6628A" w14:textId="77777777" w:rsidR="00766352" w:rsidRPr="00766352" w:rsidRDefault="00766352" w:rsidP="00766352">
      <w:pPr>
        <w:rPr>
          <w:rFonts w:ascii="Courier New" w:hAnsi="Courier New" w:cs="Courier New"/>
          <w:color w:val="548DD4" w:themeColor="text2" w:themeTint="99"/>
          <w:sz w:val="14"/>
          <w:szCs w:val="14"/>
        </w:rPr>
      </w:pPr>
      <w:r>
        <w:rPr>
          <w:rFonts w:ascii="Courier New" w:eastAsiaTheme="minorEastAsia" w:hAnsi="Courier New" w:cs="Courier New"/>
          <w:color w:val="000000" w:themeColor="text1"/>
          <w:kern w:val="24"/>
          <w:sz w:val="14"/>
          <w:szCs w:val="14"/>
        </w:rPr>
        <w:t xml:space="preserve">             </w:t>
      </w:r>
      <w:r w:rsidRPr="00766352">
        <w:rPr>
          <w:rFonts w:ascii="Courier New" w:eastAsiaTheme="minorEastAsia" w:hAnsi="Courier New" w:cs="Courier New"/>
          <w:color w:val="000000" w:themeColor="text1"/>
          <w:kern w:val="24"/>
          <w:sz w:val="14"/>
          <w:szCs w:val="14"/>
        </w:rPr>
        <w:t xml:space="preserve">status = </w:t>
      </w:r>
      <w:r w:rsidRPr="00766352">
        <w:rPr>
          <w:rFonts w:ascii="Courier New" w:eastAsiaTheme="minorEastAsia" w:hAnsi="Courier New" w:cs="Courier New"/>
          <w:b/>
          <w:bCs/>
          <w:i/>
          <w:iCs/>
          <w:color w:val="548DD4" w:themeColor="text2" w:themeTint="99"/>
          <w:kern w:val="24"/>
          <w:sz w:val="14"/>
          <w:szCs w:val="14"/>
        </w:rPr>
        <w:t>FDFOpenContainer(</w:t>
      </w:r>
    </w:p>
    <w:p w14:paraId="7EBF0AD1"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thd_state,            // FDF per-thread context</w:t>
      </w:r>
    </w:p>
    <w:p w14:paraId="020EE718"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cname,                // container name</w:t>
      </w:r>
    </w:p>
    <w:p w14:paraId="10C43E3E" w14:textId="77777777" w:rsidR="00766352" w:rsidRDefault="00766352" w:rsidP="00766352">
      <w:pPr>
        <w:ind w:left="720"/>
        <w:rPr>
          <w:rFonts w:ascii="Courier New" w:eastAsiaTheme="minorEastAsia" w:hAnsi="Courier New" w:cs="Courier New"/>
          <w:b/>
          <w:bCs/>
          <w:i/>
          <w:iCs/>
          <w:color w:val="548DD4" w:themeColor="text2" w:themeTint="99"/>
          <w:kern w:val="24"/>
          <w:sz w:val="14"/>
          <w:szCs w:val="14"/>
        </w:rPr>
      </w:pPr>
      <w:r w:rsidRPr="00766352">
        <w:rPr>
          <w:rFonts w:ascii="Courier New" w:eastAsiaTheme="minorEastAsia" w:hAnsi="Courier New" w:cs="Courier New"/>
          <w:b/>
          <w:bCs/>
          <w:i/>
          <w:iCs/>
          <w:color w:val="548DD4" w:themeColor="text2" w:themeTint="99"/>
          <w:kern w:val="24"/>
          <w:sz w:val="14"/>
          <w:szCs w:val="14"/>
        </w:rPr>
        <w:t xml:space="preserve">           props,                // container properties</w:t>
      </w:r>
    </w:p>
    <w:p w14:paraId="53947EAE" w14:textId="77777777" w:rsidR="00BB4B1E" w:rsidRPr="00766352" w:rsidRDefault="00BB4B1E" w:rsidP="00766352">
      <w:pPr>
        <w:ind w:left="720"/>
        <w:rPr>
          <w:rFonts w:ascii="Courier New" w:hAnsi="Courier New" w:cs="Courier New"/>
          <w:color w:val="548DD4" w:themeColor="text2" w:themeTint="99"/>
          <w:sz w:val="14"/>
          <w:szCs w:val="14"/>
        </w:rPr>
      </w:pPr>
      <w:r>
        <w:rPr>
          <w:rFonts w:ascii="Courier New" w:eastAsiaTheme="minorEastAsia" w:hAnsi="Courier New" w:cs="Courier New"/>
          <w:b/>
          <w:bCs/>
          <w:i/>
          <w:iCs/>
          <w:color w:val="548DD4" w:themeColor="text2" w:themeTint="99"/>
          <w:kern w:val="24"/>
          <w:sz w:val="14"/>
          <w:szCs w:val="14"/>
        </w:rPr>
        <w:t xml:space="preserve">           </w:t>
      </w:r>
      <w:r w:rsidRPr="00766352">
        <w:rPr>
          <w:rFonts w:ascii="Courier New" w:eastAsiaTheme="minorEastAsia" w:hAnsi="Courier New" w:cs="Courier New"/>
          <w:b/>
          <w:bCs/>
          <w:i/>
          <w:iCs/>
          <w:color w:val="548DD4" w:themeColor="text2" w:themeTint="99"/>
          <w:kern w:val="24"/>
          <w:sz w:val="14"/>
          <w:szCs w:val="14"/>
        </w:rPr>
        <w:t>flags</w:t>
      </w:r>
      <w:r>
        <w:rPr>
          <w:rFonts w:ascii="Courier New" w:eastAsiaTheme="minorEastAsia" w:hAnsi="Courier New" w:cs="Courier New"/>
          <w:b/>
          <w:bCs/>
          <w:i/>
          <w:iCs/>
          <w:color w:val="548DD4" w:themeColor="text2" w:themeTint="99"/>
          <w:kern w:val="24"/>
          <w:sz w:val="14"/>
          <w:szCs w:val="14"/>
        </w:rPr>
        <w:t xml:space="preserve">,                </w:t>
      </w:r>
      <w:r w:rsidRPr="00766352">
        <w:rPr>
          <w:rFonts w:ascii="Courier New" w:eastAsiaTheme="minorEastAsia" w:hAnsi="Courier New" w:cs="Courier New"/>
          <w:b/>
          <w:bCs/>
          <w:i/>
          <w:iCs/>
          <w:color w:val="548DD4" w:themeColor="text2" w:themeTint="99"/>
          <w:kern w:val="24"/>
          <w:sz w:val="14"/>
          <w:szCs w:val="14"/>
        </w:rPr>
        <w:t>// flags</w:t>
      </w:r>
    </w:p>
    <w:p w14:paraId="02CCC5DC" w14:textId="77777777" w:rsidR="00766352" w:rsidRPr="00766352" w:rsidRDefault="00BB4B1E" w:rsidP="00BB4B1E">
      <w:pPr>
        <w:ind w:left="720"/>
        <w:rPr>
          <w:rFonts w:ascii="Courier New" w:hAnsi="Courier New" w:cs="Courier New"/>
          <w:color w:val="548DD4" w:themeColor="text2" w:themeTint="99"/>
          <w:sz w:val="14"/>
          <w:szCs w:val="14"/>
        </w:rPr>
      </w:pPr>
      <w:r>
        <w:rPr>
          <w:rFonts w:ascii="Courier New" w:eastAsiaTheme="minorEastAsia" w:hAnsi="Courier New" w:cs="Courier New"/>
          <w:b/>
          <w:bCs/>
          <w:i/>
          <w:iCs/>
          <w:color w:val="548DD4" w:themeColor="text2" w:themeTint="99"/>
          <w:kern w:val="24"/>
          <w:sz w:val="14"/>
          <w:szCs w:val="14"/>
        </w:rPr>
        <w:tab/>
        <w:t xml:space="preserve"> &amp;cguid </w:t>
      </w:r>
      <w:r w:rsidR="00766352" w:rsidRPr="00766352">
        <w:rPr>
          <w:rFonts w:ascii="Courier New" w:eastAsiaTheme="minorEastAsia" w:hAnsi="Courier New" w:cs="Courier New"/>
          <w:b/>
          <w:bCs/>
          <w:i/>
          <w:iCs/>
          <w:color w:val="548DD4" w:themeColor="text2" w:themeTint="99"/>
          <w:kern w:val="24"/>
          <w:sz w:val="14"/>
          <w:szCs w:val="14"/>
        </w:rPr>
        <w:t xml:space="preserve">               </w:t>
      </w:r>
      <w:r>
        <w:rPr>
          <w:rFonts w:ascii="Courier New" w:eastAsiaTheme="minorEastAsia" w:hAnsi="Courier New" w:cs="Courier New"/>
          <w:b/>
          <w:bCs/>
          <w:i/>
          <w:iCs/>
          <w:color w:val="548DD4" w:themeColor="text2" w:themeTint="99"/>
          <w:kern w:val="24"/>
          <w:sz w:val="14"/>
          <w:szCs w:val="14"/>
        </w:rPr>
        <w:t xml:space="preserve"> </w:t>
      </w:r>
      <w:r w:rsidR="00766352" w:rsidRPr="00766352">
        <w:rPr>
          <w:rFonts w:ascii="Courier New" w:eastAsiaTheme="minorEastAsia" w:hAnsi="Courier New" w:cs="Courier New"/>
          <w:b/>
          <w:bCs/>
          <w:i/>
          <w:iCs/>
          <w:color w:val="548DD4" w:themeColor="text2" w:themeTint="99"/>
          <w:kern w:val="24"/>
          <w:sz w:val="14"/>
          <w:szCs w:val="14"/>
        </w:rPr>
        <w:t>// place to return container id</w:t>
      </w:r>
    </w:p>
    <w:p w14:paraId="04CF4AF0"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
    <w:p w14:paraId="1F7A8DA4"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if (status != FDF_SUCCESS) {</w:t>
      </w:r>
    </w:p>
    <w:p w14:paraId="3B989CBE"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68C1FD40" w14:textId="77777777" w:rsidR="00766352" w:rsidRDefault="00766352" w:rsidP="00766352">
      <w:pPr>
        <w:ind w:left="720"/>
        <w:rPr>
          <w:rFonts w:ascii="Courier New" w:eastAsiaTheme="minorEastAsia" w:hAnsi="Courier New" w:cs="Courier New"/>
          <w:color w:val="000000" w:themeColor="text1"/>
          <w:kern w:val="24"/>
          <w:sz w:val="14"/>
          <w:szCs w:val="14"/>
        </w:rPr>
      </w:pPr>
      <w:r w:rsidRPr="00766352">
        <w:rPr>
          <w:rFonts w:ascii="Courier New" w:eastAsiaTheme="minorEastAsia" w:hAnsi="Courier New" w:cs="Courier New"/>
          <w:color w:val="000000" w:themeColor="text1"/>
          <w:kern w:val="24"/>
          <w:sz w:val="14"/>
          <w:szCs w:val="14"/>
        </w:rPr>
        <w:t xml:space="preserve">    }</w:t>
      </w:r>
    </w:p>
    <w:p w14:paraId="751D68B2" w14:textId="77777777" w:rsidR="00766352" w:rsidRDefault="00766352" w:rsidP="00766352">
      <w:pPr>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4"/>
          <w:szCs w:val="14"/>
        </w:rPr>
        <w:t xml:space="preserve">    . . .</w:t>
      </w:r>
    </w:p>
    <w:p w14:paraId="04467CD0" w14:textId="77777777" w:rsidR="00766352" w:rsidRPr="00766352" w:rsidRDefault="00766352" w:rsidP="00766352">
      <w:pPr>
        <w:ind w:left="720"/>
        <w:rPr>
          <w:rFonts w:ascii="Courier New" w:hAnsi="Courier New" w:cs="Courier New"/>
          <w:sz w:val="14"/>
          <w:szCs w:val="14"/>
        </w:rPr>
      </w:pPr>
    </w:p>
    <w:p w14:paraId="1F2EECB0"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color w:val="000000" w:themeColor="text1"/>
          <w:kern w:val="24"/>
          <w:sz w:val="14"/>
          <w:szCs w:val="14"/>
        </w:rPr>
        <w:t xml:space="preserve">    status = </w:t>
      </w:r>
      <w:r w:rsidRPr="00766352">
        <w:rPr>
          <w:rFonts w:ascii="Courier New" w:eastAsiaTheme="minorEastAsia" w:hAnsi="Courier New" w:cs="Courier New"/>
          <w:b/>
          <w:bCs/>
          <w:i/>
          <w:iCs/>
          <w:color w:val="548DD4" w:themeColor="text2" w:themeTint="99"/>
          <w:kern w:val="24"/>
          <w:sz w:val="14"/>
          <w:szCs w:val="14"/>
        </w:rPr>
        <w:t>FDFCloseContainer(</w:t>
      </w:r>
    </w:p>
    <w:p w14:paraId="663AED75"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thd_state,    // FDF per-thread context</w:t>
      </w:r>
    </w:p>
    <w:p w14:paraId="7DB49351"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cguid,        // container id</w:t>
      </w:r>
    </w:p>
    <w:p w14:paraId="13848742"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
    <w:p w14:paraId="5E45BA21"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if (status != FDF_SUCCESS) {</w:t>
      </w:r>
    </w:p>
    <w:p w14:paraId="340264F2"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5AE77366"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7C4307F0"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color w:val="000000" w:themeColor="text1"/>
          <w:kern w:val="24"/>
          <w:sz w:val="14"/>
          <w:szCs w:val="14"/>
        </w:rPr>
        <w:t xml:space="preserve">    status = </w:t>
      </w:r>
      <w:r w:rsidRPr="00766352">
        <w:rPr>
          <w:rFonts w:ascii="Courier New" w:eastAsiaTheme="minorEastAsia" w:hAnsi="Courier New" w:cs="Courier New"/>
          <w:b/>
          <w:bCs/>
          <w:i/>
          <w:iCs/>
          <w:color w:val="548DD4" w:themeColor="text2" w:themeTint="99"/>
          <w:kern w:val="24"/>
          <w:sz w:val="14"/>
          <w:szCs w:val="14"/>
        </w:rPr>
        <w:t>FDFDeleteContainer(</w:t>
      </w:r>
    </w:p>
    <w:p w14:paraId="32947401"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thd_state,   // FDF per-thread context</w:t>
      </w:r>
    </w:p>
    <w:p w14:paraId="043320E9"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cguid        // container id</w:t>
      </w:r>
    </w:p>
    <w:p w14:paraId="38823641" w14:textId="77777777" w:rsidR="00766352" w:rsidRPr="00766352" w:rsidRDefault="00766352" w:rsidP="00766352">
      <w:pPr>
        <w:ind w:left="720"/>
        <w:rPr>
          <w:rFonts w:ascii="Courier New" w:hAnsi="Courier New" w:cs="Courier New"/>
          <w:color w:val="548DD4" w:themeColor="text2" w:themeTint="99"/>
          <w:sz w:val="14"/>
          <w:szCs w:val="14"/>
        </w:rPr>
      </w:pPr>
      <w:r w:rsidRPr="00766352">
        <w:rPr>
          <w:rFonts w:ascii="Courier New" w:eastAsiaTheme="minorEastAsia" w:hAnsi="Courier New" w:cs="Courier New"/>
          <w:b/>
          <w:bCs/>
          <w:i/>
          <w:iCs/>
          <w:color w:val="548DD4" w:themeColor="text2" w:themeTint="99"/>
          <w:kern w:val="24"/>
          <w:sz w:val="14"/>
          <w:szCs w:val="14"/>
        </w:rPr>
        <w:t xml:space="preserve">        );</w:t>
      </w:r>
    </w:p>
    <w:p w14:paraId="76682A83"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if (status != FDF_SUCCESS) {</w:t>
      </w:r>
    </w:p>
    <w:p w14:paraId="1533C7B2"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7E80C4E9" w14:textId="77777777" w:rsidR="00766352" w:rsidRPr="00766352" w:rsidRDefault="00766352" w:rsidP="00766352">
      <w:pPr>
        <w:ind w:left="720"/>
        <w:rPr>
          <w:rFonts w:ascii="Courier New" w:hAnsi="Courier New" w:cs="Courier New"/>
          <w:sz w:val="14"/>
          <w:szCs w:val="14"/>
        </w:rPr>
      </w:pPr>
      <w:r w:rsidRPr="00766352">
        <w:rPr>
          <w:rFonts w:ascii="Courier New" w:eastAsiaTheme="minorEastAsia" w:hAnsi="Courier New" w:cs="Courier New"/>
          <w:color w:val="000000" w:themeColor="text1"/>
          <w:kern w:val="24"/>
          <w:sz w:val="14"/>
          <w:szCs w:val="14"/>
        </w:rPr>
        <w:t xml:space="preserve">    }</w:t>
      </w:r>
    </w:p>
    <w:p w14:paraId="2D0F2943" w14:textId="77777777" w:rsidR="002063E4" w:rsidRDefault="00560A8F" w:rsidP="002063E4">
      <w:pPr>
        <w:pStyle w:val="BodyText"/>
      </w:pPr>
      <w:r>
        <w:pict w14:anchorId="256D3754">
          <v:rect id="_x0000_i1035" style="width:0;height:1.5pt" o:hralign="center" o:hrstd="t" o:hr="t" fillcolor="#a0a0a0" stroked="f"/>
        </w:pict>
      </w:r>
    </w:p>
    <w:p w14:paraId="39AECAAE" w14:textId="77777777" w:rsidR="00DA253A" w:rsidRDefault="00DA253A" w:rsidP="00DA253A">
      <w:pPr>
        <w:pStyle w:val="Heading4"/>
      </w:pPr>
      <w:r>
        <w:t>Listing 3: Manipulating Containers</w:t>
      </w:r>
    </w:p>
    <w:p w14:paraId="01A238CD" w14:textId="77777777" w:rsidR="002063E4" w:rsidRDefault="002063E4" w:rsidP="002063E4">
      <w:pPr>
        <w:pStyle w:val="BodyText"/>
      </w:pPr>
    </w:p>
    <w:p w14:paraId="4769BDCE" w14:textId="77777777" w:rsidR="002063E4" w:rsidRDefault="002063E4" w:rsidP="00005880">
      <w:pPr>
        <w:pStyle w:val="BodyText"/>
      </w:pPr>
    </w:p>
    <w:p w14:paraId="3EA35D8E" w14:textId="77777777" w:rsidR="002063E4" w:rsidRDefault="002063E4" w:rsidP="00005880">
      <w:pPr>
        <w:pStyle w:val="BodyText"/>
      </w:pPr>
    </w:p>
    <w:p w14:paraId="1C48EE19" w14:textId="77777777" w:rsidR="002D3440" w:rsidRDefault="002D3440" w:rsidP="00005880">
      <w:pPr>
        <w:pStyle w:val="BodyText"/>
      </w:pPr>
    </w:p>
    <w:p w14:paraId="34E302EF" w14:textId="77777777" w:rsidR="002D3440" w:rsidRDefault="00ED0116" w:rsidP="00005880">
      <w:pPr>
        <w:pStyle w:val="BodyText"/>
      </w:pPr>
      <w:r>
        <w:rPr>
          <w:noProof/>
        </w:rPr>
        <mc:AlternateContent>
          <mc:Choice Requires="wps">
            <w:drawing>
              <wp:inline distT="0" distB="0" distL="0" distR="0" wp14:anchorId="69F06163" wp14:editId="45D504EE">
                <wp:extent cx="5767070" cy="2083981"/>
                <wp:effectExtent l="0" t="0" r="24130" b="1206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083981"/>
                        </a:xfrm>
                        <a:prstGeom prst="rect">
                          <a:avLst/>
                        </a:prstGeom>
                        <a:solidFill>
                          <a:srgbClr val="F2F2F2"/>
                        </a:solidFill>
                        <a:ln w="9525">
                          <a:solidFill>
                            <a:srgbClr val="000000"/>
                          </a:solidFill>
                          <a:miter lim="800000"/>
                          <a:headEnd/>
                          <a:tailEnd/>
                        </a:ln>
                      </wps:spPr>
                      <wps:txbx>
                        <w:txbxContent>
                          <w:p w14:paraId="792E74A0" w14:textId="77777777" w:rsidR="00B24D58" w:rsidRPr="0015308B" w:rsidRDefault="00B24D58"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"FDFLoadCntrPropDefaults:sdf.c"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"sdf.c:FDFLoadCntrPropDefaults"</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t>FDF_status_t  FDFLoa</w:t>
                            </w:r>
                            <w:r>
                              <w:rPr>
                                <w:rFonts w:ascii="Arial" w:hAnsi="Arial" w:cs="Arial"/>
                                <w:b/>
                                <w:bCs/>
                                <w:color w:val="1F497D" w:themeColor="text2"/>
                                <w:sz w:val="20"/>
                                <w:szCs w:val="20"/>
                              </w:rPr>
                              <w:t>dCntrPropDefaults (FDF_cntr</w:t>
                            </w:r>
                            <w:r w:rsidRPr="0015308B">
                              <w:rPr>
                                <w:rFonts w:ascii="Arial" w:hAnsi="Arial" w:cs="Arial"/>
                                <w:b/>
                                <w:bCs/>
                                <w:color w:val="1F497D" w:themeColor="text2"/>
                                <w:sz w:val="20"/>
                                <w:szCs w:val="20"/>
                              </w:rPr>
                              <w:t>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w:t>
                            </w:r>
                          </w:p>
                          <w:p w14:paraId="063D205B" w14:textId="77777777" w:rsidR="00B24D58" w:rsidRPr="008A5E15" w:rsidRDefault="00B24D58" w:rsidP="0015308B">
                            <w:pPr>
                              <w:autoSpaceDE w:val="0"/>
                              <w:autoSpaceDN w:val="0"/>
                              <w:spacing w:before="30" w:after="60"/>
                              <w:ind w:left="360"/>
                              <w:jc w:val="both"/>
                              <w:rPr>
                                <w:rFonts w:ascii="Times New Roman" w:hAnsi="Times New Roman"/>
                                <w:sz w:val="20"/>
                                <w:szCs w:val="20"/>
                              </w:rPr>
                            </w:pPr>
                          </w:p>
                          <w:p w14:paraId="720EEAD8" w14:textId="77777777" w:rsidR="00B24D58" w:rsidRPr="008A5E15" w:rsidRDefault="00B24D58"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Preload a container properties structure with default values.</w:t>
                            </w:r>
                          </w:p>
                          <w:p w14:paraId="41544B9E" w14:textId="77777777" w:rsidR="00B24D58" w:rsidRPr="008A5E15" w:rsidRDefault="00B24D58" w:rsidP="0015308B">
                            <w:pPr>
                              <w:pStyle w:val="Heading3"/>
                            </w:pPr>
                            <w:bookmarkStart w:id="37" w:name="_Toc336887788"/>
                            <w:r w:rsidRPr="008B4B4A">
                              <w:rPr>
                                <w:rStyle w:val="Emphasis"/>
                              </w:rPr>
                              <w:t>Parameters</w:t>
                            </w:r>
                            <w:r w:rsidRPr="008A5E15">
                              <w:t>:</w:t>
                            </w:r>
                            <w:bookmarkEnd w:id="3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34A8A8D7" w14:textId="77777777" w:rsidTr="00582915">
                              <w:tc>
                                <w:tcPr>
                                  <w:tcW w:w="798" w:type="dxa"/>
                                </w:tcPr>
                                <w:p w14:paraId="59E5BCA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D82F46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03E649C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a properties structure allocated by the application.</w:t>
                                  </w:r>
                                </w:p>
                              </w:tc>
                            </w:tr>
                          </w:tbl>
                          <w:p w14:paraId="45620244" w14:textId="77777777" w:rsidR="00B24D58" w:rsidRPr="008A5E15" w:rsidRDefault="00B24D58" w:rsidP="0015308B">
                            <w:pPr>
                              <w:pStyle w:val="Heading3"/>
                            </w:pPr>
                            <w:bookmarkStart w:id="38" w:name="_Toc336887789"/>
                            <w:r w:rsidRPr="008B4B4A">
                              <w:rPr>
                                <w:rStyle w:val="Emphasis"/>
                              </w:rPr>
                              <w:t>Returns</w:t>
                            </w:r>
                            <w:r w:rsidRPr="008A5E15">
                              <w:t>:</w:t>
                            </w:r>
                            <w:bookmarkEnd w:id="38"/>
                          </w:p>
                          <w:p w14:paraId="5BFDD374"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33A5E06F"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D9FCD40"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50" type="#_x0000_t202" style="width:454.1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" fillcolor="#f2f2f2">
                <v:textbox>
                  <w:txbxContent>
                    <w:p w14:paraId="792E74A0" w14:textId="77777777" w:rsidR="00B24D58" w:rsidRPr="0015308B" w:rsidRDefault="00B24D58"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"FDFLoadCntrPropDefaults:sdf.c"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"sdf.c:FDFLoadCntrPropDefaults"</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t>FDF_status_t  FDFLoa</w:t>
                      </w:r>
                      <w:r>
                        <w:rPr>
                          <w:rFonts w:ascii="Arial" w:hAnsi="Arial" w:cs="Arial"/>
                          <w:b/>
                          <w:bCs/>
                          <w:color w:val="1F497D" w:themeColor="text2"/>
                          <w:sz w:val="20"/>
                          <w:szCs w:val="20"/>
                        </w:rPr>
                        <w:t>dCntrPropDefaults (FDF_cntr</w:t>
                      </w:r>
                      <w:r w:rsidRPr="0015308B">
                        <w:rPr>
                          <w:rFonts w:ascii="Arial" w:hAnsi="Arial" w:cs="Arial"/>
                          <w:b/>
                          <w:bCs/>
                          <w:color w:val="1F497D" w:themeColor="text2"/>
                          <w:sz w:val="20"/>
                          <w:szCs w:val="20"/>
                        </w:rPr>
                        <w:t>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w:t>
                      </w:r>
                    </w:p>
                    <w:p w14:paraId="063D205B" w14:textId="77777777" w:rsidR="00B24D58" w:rsidRPr="008A5E15" w:rsidRDefault="00B24D58" w:rsidP="0015308B">
                      <w:pPr>
                        <w:autoSpaceDE w:val="0"/>
                        <w:autoSpaceDN w:val="0"/>
                        <w:spacing w:before="30" w:after="60"/>
                        <w:ind w:left="360"/>
                        <w:jc w:val="both"/>
                        <w:rPr>
                          <w:rFonts w:ascii="Times New Roman" w:hAnsi="Times New Roman"/>
                          <w:sz w:val="20"/>
                          <w:szCs w:val="20"/>
                        </w:rPr>
                      </w:pPr>
                    </w:p>
                    <w:p w14:paraId="720EEAD8" w14:textId="77777777" w:rsidR="00B24D58" w:rsidRPr="008A5E15" w:rsidRDefault="00B24D58"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Preload a container properties structure with default values.</w:t>
                      </w:r>
                    </w:p>
                    <w:p w14:paraId="41544B9E" w14:textId="77777777" w:rsidR="00B24D58" w:rsidRPr="008A5E15" w:rsidRDefault="00B24D58" w:rsidP="0015308B">
                      <w:pPr>
                        <w:pStyle w:val="Heading3"/>
                      </w:pPr>
                      <w:bookmarkStart w:id="39" w:name="_Toc336887788"/>
                      <w:r w:rsidRPr="008B4B4A">
                        <w:rPr>
                          <w:rStyle w:val="Emphasis"/>
                        </w:rPr>
                        <w:t>Parameters</w:t>
                      </w:r>
                      <w:r w:rsidRPr="008A5E15">
                        <w:t>:</w:t>
                      </w:r>
                      <w:bookmarkEnd w:id="3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34A8A8D7" w14:textId="77777777" w:rsidTr="00582915">
                        <w:tc>
                          <w:tcPr>
                            <w:tcW w:w="798" w:type="dxa"/>
                          </w:tcPr>
                          <w:p w14:paraId="59E5BCA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D82F46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03E649C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a properties structure allocated by the application.</w:t>
                            </w:r>
                          </w:p>
                        </w:tc>
                      </w:tr>
                    </w:tbl>
                    <w:p w14:paraId="45620244" w14:textId="77777777" w:rsidR="00B24D58" w:rsidRPr="008A5E15" w:rsidRDefault="00B24D58" w:rsidP="0015308B">
                      <w:pPr>
                        <w:pStyle w:val="Heading3"/>
                      </w:pPr>
                      <w:bookmarkStart w:id="40" w:name="_Toc336887789"/>
                      <w:r w:rsidRPr="008B4B4A">
                        <w:rPr>
                          <w:rStyle w:val="Emphasis"/>
                        </w:rPr>
                        <w:t>Returns</w:t>
                      </w:r>
                      <w:r w:rsidRPr="008A5E15">
                        <w:t>:</w:t>
                      </w:r>
                      <w:bookmarkEnd w:id="40"/>
                    </w:p>
                    <w:p w14:paraId="5BFDD374"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33A5E06F"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D9FCD40" w14:textId="77777777" w:rsidR="00B24D58" w:rsidRDefault="00B24D58" w:rsidP="00F22420"/>
                  </w:txbxContent>
                </v:textbox>
                <w10:anchorlock/>
              </v:shape>
            </w:pict>
          </mc:Fallback>
        </mc:AlternateContent>
      </w:r>
    </w:p>
    <w:p w14:paraId="03F45A1A" w14:textId="77777777" w:rsidR="002D3440" w:rsidRDefault="002D3440" w:rsidP="00005880">
      <w:pPr>
        <w:pStyle w:val="BodyText"/>
      </w:pPr>
    </w:p>
    <w:p w14:paraId="503151AA" w14:textId="77777777" w:rsidR="006715F1" w:rsidRDefault="006715F1"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38"/>
        <w:gridCol w:w="2056"/>
        <w:gridCol w:w="3567"/>
      </w:tblGrid>
      <w:tr w:rsidR="006348B3" w:rsidRPr="00E23EFB" w14:paraId="63044475" w14:textId="77777777" w:rsidTr="008665E7">
        <w:tc>
          <w:tcPr>
            <w:tcW w:w="9576" w:type="dxa"/>
            <w:gridSpan w:val="4"/>
            <w:tcBorders>
              <w:top w:val="single" w:sz="4" w:space="0" w:color="FFFFFF"/>
              <w:left w:val="single" w:sz="4" w:space="0" w:color="FFFFFF"/>
              <w:bottom w:val="single" w:sz="4" w:space="0" w:color="FFFFFF"/>
              <w:right w:val="single" w:sz="4" w:space="0" w:color="FFFFFF"/>
            </w:tcBorders>
            <w:shd w:val="clear" w:color="auto" w:fill="1F497D"/>
          </w:tcPr>
          <w:p w14:paraId="0F16C5C5" w14:textId="77777777" w:rsidR="006348B3" w:rsidRDefault="00207D51" w:rsidP="009860C9">
            <w:pPr>
              <w:jc w:val="center"/>
              <w:rPr>
                <w:rFonts w:ascii="Calibri" w:eastAsia="Calibri" w:hAnsi="Calibri" w:cs="Calibri"/>
                <w:b/>
                <w:color w:val="FFFFFF"/>
                <w:sz w:val="32"/>
                <w:szCs w:val="21"/>
              </w:rPr>
            </w:pPr>
            <w:r>
              <w:rPr>
                <w:rFonts w:ascii="Calibri" w:eastAsia="Calibri" w:hAnsi="Calibri" w:cs="Calibri"/>
                <w:b/>
                <w:color w:val="FFFFFF"/>
                <w:sz w:val="32"/>
                <w:szCs w:val="21"/>
              </w:rPr>
              <w:t>FDF_container_props</w:t>
            </w:r>
            <w:r w:rsidR="006348B3">
              <w:rPr>
                <w:rFonts w:ascii="Calibri" w:eastAsia="Calibri" w:hAnsi="Calibri" w:cs="Calibri"/>
                <w:b/>
                <w:color w:val="FFFFFF"/>
                <w:sz w:val="32"/>
                <w:szCs w:val="21"/>
              </w:rPr>
              <w:t>_t  Fields</w:t>
            </w:r>
          </w:p>
          <w:p w14:paraId="77ADD654" w14:textId="77777777" w:rsidR="005D3B9C" w:rsidRPr="00E23EFB" w:rsidRDefault="005D3B9C" w:rsidP="009860C9">
            <w:pPr>
              <w:jc w:val="center"/>
              <w:rPr>
                <w:rFonts w:ascii="Calibri" w:eastAsia="Calibri" w:hAnsi="Calibri" w:cs="Calibri"/>
                <w:b/>
                <w:color w:val="FFFFFF"/>
                <w:sz w:val="32"/>
                <w:szCs w:val="21"/>
              </w:rPr>
            </w:pPr>
          </w:p>
        </w:tc>
      </w:tr>
      <w:tr w:rsidR="006348B3" w:rsidRPr="00E23EFB" w14:paraId="32387B64" w14:textId="77777777" w:rsidTr="006348B3">
        <w:tc>
          <w:tcPr>
            <w:tcW w:w="1815" w:type="dxa"/>
            <w:tcBorders>
              <w:top w:val="single" w:sz="4" w:space="0" w:color="FFFFFF"/>
              <w:left w:val="single" w:sz="4" w:space="0" w:color="FFFFFF"/>
              <w:bottom w:val="single" w:sz="4" w:space="0" w:color="FFFFFF"/>
              <w:right w:val="single" w:sz="4" w:space="0" w:color="FFFFFF"/>
            </w:tcBorders>
            <w:shd w:val="clear" w:color="auto" w:fill="1F497D"/>
          </w:tcPr>
          <w:p w14:paraId="35C324BB" w14:textId="77777777" w:rsidR="006348B3" w:rsidRPr="00E23EFB" w:rsidRDefault="006348B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2138" w:type="dxa"/>
            <w:tcBorders>
              <w:top w:val="single" w:sz="4" w:space="0" w:color="FFFFFF"/>
              <w:left w:val="single" w:sz="4" w:space="0" w:color="FFFFFF"/>
              <w:bottom w:val="single" w:sz="4" w:space="0" w:color="FFFFFF"/>
              <w:right w:val="single" w:sz="4" w:space="0" w:color="FFFFFF"/>
            </w:tcBorders>
            <w:shd w:val="clear" w:color="auto" w:fill="1F497D"/>
          </w:tcPr>
          <w:p w14:paraId="1A64E6D0" w14:textId="77777777" w:rsidR="006348B3" w:rsidRPr="00E23EFB" w:rsidRDefault="006348B3"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Type</w:t>
            </w:r>
          </w:p>
        </w:tc>
        <w:tc>
          <w:tcPr>
            <w:tcW w:w="2056" w:type="dxa"/>
            <w:tcBorders>
              <w:top w:val="single" w:sz="4" w:space="0" w:color="FFFFFF"/>
              <w:left w:val="single" w:sz="4" w:space="0" w:color="FFFFFF"/>
              <w:bottom w:val="single" w:sz="4" w:space="0" w:color="FFFFFF"/>
              <w:right w:val="single" w:sz="4" w:space="0" w:color="FFFFFF"/>
            </w:tcBorders>
            <w:shd w:val="clear" w:color="auto" w:fill="1F497D"/>
          </w:tcPr>
          <w:p w14:paraId="2BF77AFA" w14:textId="77777777" w:rsidR="006348B3" w:rsidRPr="00E23EFB" w:rsidRDefault="006348B3"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Can Change Dynamically?</w:t>
            </w:r>
          </w:p>
        </w:tc>
        <w:tc>
          <w:tcPr>
            <w:tcW w:w="3567" w:type="dxa"/>
            <w:tcBorders>
              <w:top w:val="single" w:sz="4" w:space="0" w:color="FFFFFF"/>
              <w:left w:val="single" w:sz="4" w:space="0" w:color="FFFFFF"/>
              <w:bottom w:val="single" w:sz="4" w:space="0" w:color="FFFFFF"/>
              <w:right w:val="single" w:sz="4" w:space="0" w:color="FFFFFF"/>
            </w:tcBorders>
            <w:shd w:val="clear" w:color="auto" w:fill="1F497D"/>
          </w:tcPr>
          <w:p w14:paraId="50359240" w14:textId="77777777" w:rsidR="006348B3" w:rsidRPr="00E23EFB" w:rsidRDefault="006348B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6348B3" w:rsidRPr="00E23EFB" w14:paraId="4D4D130F" w14:textId="77777777" w:rsidTr="006348B3">
        <w:tc>
          <w:tcPr>
            <w:tcW w:w="1815" w:type="dxa"/>
            <w:tcBorders>
              <w:top w:val="single" w:sz="4" w:space="0" w:color="FFFFFF"/>
            </w:tcBorders>
            <w:shd w:val="clear" w:color="auto" w:fill="F2F2F2"/>
            <w:vAlign w:val="center"/>
          </w:tcPr>
          <w:p w14:paraId="3BE27283"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size_kb</w:t>
            </w:r>
          </w:p>
        </w:tc>
        <w:tc>
          <w:tcPr>
            <w:tcW w:w="2138" w:type="dxa"/>
            <w:tcBorders>
              <w:top w:val="single" w:sz="4" w:space="0" w:color="FFFFFF"/>
            </w:tcBorders>
            <w:shd w:val="clear" w:color="auto" w:fill="F2F2F2"/>
            <w:vAlign w:val="center"/>
          </w:tcPr>
          <w:p w14:paraId="794FD47E"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uint32_t</w:t>
            </w:r>
          </w:p>
        </w:tc>
        <w:tc>
          <w:tcPr>
            <w:tcW w:w="2056" w:type="dxa"/>
            <w:tcBorders>
              <w:top w:val="single" w:sz="4" w:space="0" w:color="FFFFFF"/>
            </w:tcBorders>
            <w:shd w:val="clear" w:color="auto" w:fill="F2F2F2"/>
            <w:vAlign w:val="center"/>
          </w:tcPr>
          <w:p w14:paraId="0697DBDD" w14:textId="77777777" w:rsidR="006348B3" w:rsidRDefault="006348B3" w:rsidP="006348B3">
            <w:pPr>
              <w:jc w:val="center"/>
              <w:rPr>
                <w:rFonts w:ascii="Calibri" w:eastAsia="Calibri" w:hAnsi="Calibri" w:cs="Calibri"/>
                <w:sz w:val="21"/>
                <w:szCs w:val="21"/>
              </w:rPr>
            </w:pPr>
            <w:r>
              <w:rPr>
                <w:rFonts w:ascii="Calibri" w:eastAsia="Calibri" w:hAnsi="Calibri" w:cs="Calibri"/>
                <w:sz w:val="21"/>
                <w:szCs w:val="21"/>
              </w:rPr>
              <w:t>No</w:t>
            </w:r>
          </w:p>
        </w:tc>
        <w:tc>
          <w:tcPr>
            <w:tcW w:w="3567" w:type="dxa"/>
            <w:tcBorders>
              <w:top w:val="single" w:sz="4" w:space="0" w:color="FFFFFF"/>
            </w:tcBorders>
            <w:shd w:val="clear" w:color="auto" w:fill="F2F2F2"/>
            <w:vAlign w:val="center"/>
          </w:tcPr>
          <w:p w14:paraId="0ADA6AF4" w14:textId="77777777" w:rsidR="006348B3" w:rsidRDefault="006348B3" w:rsidP="005D416A">
            <w:pPr>
              <w:rPr>
                <w:rFonts w:ascii="Calibri" w:eastAsia="Calibri" w:hAnsi="Calibri" w:cs="Calibri"/>
                <w:sz w:val="21"/>
                <w:szCs w:val="21"/>
              </w:rPr>
            </w:pPr>
          </w:p>
          <w:p w14:paraId="7845D8EC" w14:textId="77777777" w:rsidR="006348B3" w:rsidRDefault="006348B3" w:rsidP="005D416A">
            <w:pPr>
              <w:rPr>
                <w:rFonts w:ascii="Calibri" w:eastAsia="Calibri" w:hAnsi="Calibri" w:cs="Calibri"/>
                <w:sz w:val="21"/>
                <w:szCs w:val="21"/>
              </w:rPr>
            </w:pPr>
            <w:r>
              <w:rPr>
                <w:rFonts w:ascii="Calibri" w:eastAsia="Calibri" w:hAnsi="Calibri" w:cs="Calibri"/>
                <w:sz w:val="21"/>
                <w:szCs w:val="21"/>
              </w:rPr>
              <w:t>Size of the container in kB.</w:t>
            </w:r>
          </w:p>
          <w:p w14:paraId="2A9FBE1C" w14:textId="77777777" w:rsidR="006348B3" w:rsidRPr="00E23EFB" w:rsidRDefault="006348B3" w:rsidP="005D416A">
            <w:pPr>
              <w:rPr>
                <w:rFonts w:ascii="Calibri" w:eastAsia="Calibri" w:hAnsi="Calibri" w:cs="Calibri"/>
                <w:sz w:val="21"/>
                <w:szCs w:val="21"/>
              </w:rPr>
            </w:pPr>
          </w:p>
        </w:tc>
      </w:tr>
      <w:tr w:rsidR="006348B3" w:rsidRPr="00E23EFB" w14:paraId="7D973E36" w14:textId="77777777" w:rsidTr="006348B3">
        <w:tc>
          <w:tcPr>
            <w:tcW w:w="1815" w:type="dxa"/>
            <w:tcBorders>
              <w:top w:val="single" w:sz="4" w:space="0" w:color="FFFFFF"/>
            </w:tcBorders>
            <w:shd w:val="clear" w:color="auto" w:fill="F2F2F2"/>
            <w:vAlign w:val="center"/>
          </w:tcPr>
          <w:p w14:paraId="20E10CF4"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fifo_mode</w:t>
            </w:r>
          </w:p>
        </w:tc>
        <w:tc>
          <w:tcPr>
            <w:tcW w:w="2138" w:type="dxa"/>
            <w:tcBorders>
              <w:top w:val="single" w:sz="4" w:space="0" w:color="FFFFFF"/>
            </w:tcBorders>
            <w:shd w:val="clear" w:color="auto" w:fill="F2F2F2"/>
            <w:vAlign w:val="center"/>
          </w:tcPr>
          <w:p w14:paraId="74BAB2B2"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FDF_boolean_t</w:t>
            </w:r>
          </w:p>
        </w:tc>
        <w:tc>
          <w:tcPr>
            <w:tcW w:w="2056" w:type="dxa"/>
            <w:tcBorders>
              <w:top w:val="single" w:sz="4" w:space="0" w:color="FFFFFF"/>
            </w:tcBorders>
            <w:shd w:val="clear" w:color="auto" w:fill="F2F2F2"/>
            <w:vAlign w:val="center"/>
          </w:tcPr>
          <w:p w14:paraId="39665080" w14:textId="77777777" w:rsidR="006348B3" w:rsidRDefault="006348B3" w:rsidP="006348B3">
            <w:pPr>
              <w:jc w:val="center"/>
              <w:rPr>
                <w:rFonts w:ascii="Calibri" w:eastAsia="Calibri" w:hAnsi="Calibri" w:cs="Calibri"/>
                <w:sz w:val="21"/>
                <w:szCs w:val="21"/>
              </w:rPr>
            </w:pPr>
            <w:r>
              <w:rPr>
                <w:rFonts w:ascii="Calibri" w:eastAsia="Calibri" w:hAnsi="Calibri" w:cs="Calibri"/>
                <w:sz w:val="21"/>
                <w:szCs w:val="21"/>
              </w:rPr>
              <w:t>No</w:t>
            </w:r>
          </w:p>
        </w:tc>
        <w:tc>
          <w:tcPr>
            <w:tcW w:w="3567" w:type="dxa"/>
            <w:tcBorders>
              <w:top w:val="single" w:sz="4" w:space="0" w:color="FFFFFF"/>
            </w:tcBorders>
            <w:shd w:val="clear" w:color="auto" w:fill="F2F2F2"/>
            <w:vAlign w:val="center"/>
          </w:tcPr>
          <w:p w14:paraId="252AFF77" w14:textId="77777777" w:rsidR="006348B3" w:rsidRPr="00E23EFB" w:rsidRDefault="006348B3" w:rsidP="005D416A">
            <w:pPr>
              <w:rPr>
                <w:rFonts w:ascii="Calibri" w:eastAsia="Calibri" w:hAnsi="Calibri" w:cs="Calibri"/>
                <w:sz w:val="21"/>
                <w:szCs w:val="21"/>
              </w:rPr>
            </w:pPr>
            <w:r>
              <w:rPr>
                <w:rFonts w:ascii="Calibri" w:eastAsia="Calibri" w:hAnsi="Calibri" w:cs="Calibri"/>
                <w:sz w:val="21"/>
                <w:szCs w:val="21"/>
              </w:rPr>
              <w:t xml:space="preserve">If </w:t>
            </w:r>
            <w:r w:rsidR="009540D2">
              <w:rPr>
                <w:rFonts w:ascii="Calibri" w:eastAsia="Calibri" w:hAnsi="Calibri" w:cs="Calibri"/>
                <w:sz w:val="21"/>
                <w:szCs w:val="21"/>
              </w:rPr>
              <w:t>F</w:t>
            </w:r>
            <w:r>
              <w:rPr>
                <w:rFonts w:ascii="Calibri" w:eastAsia="Calibri" w:hAnsi="Calibri" w:cs="Calibri"/>
                <w:sz w:val="21"/>
                <w:szCs w:val="21"/>
              </w:rPr>
              <w:t xml:space="preserve">DF_TRUE, manage flash as a circular buffer with FIFO replacement; if </w:t>
            </w:r>
            <w:r w:rsidR="009540D2">
              <w:rPr>
                <w:rFonts w:ascii="Calibri" w:eastAsia="Calibri" w:hAnsi="Calibri" w:cs="Calibri"/>
                <w:sz w:val="21"/>
                <w:szCs w:val="21"/>
              </w:rPr>
              <w:t>F</w:t>
            </w:r>
            <w:r>
              <w:rPr>
                <w:rFonts w:ascii="Calibri" w:eastAsia="Calibri" w:hAnsi="Calibri" w:cs="Calibri"/>
                <w:sz w:val="21"/>
                <w:szCs w:val="21"/>
              </w:rPr>
              <w:t>DF_FALSE, manage flash using slab allocation.</w:t>
            </w:r>
          </w:p>
        </w:tc>
      </w:tr>
      <w:tr w:rsidR="006348B3" w:rsidRPr="00E23EFB" w14:paraId="2E6535AB" w14:textId="77777777" w:rsidTr="006348B3">
        <w:tc>
          <w:tcPr>
            <w:tcW w:w="1815" w:type="dxa"/>
            <w:shd w:val="clear" w:color="auto" w:fill="F2F2F2"/>
            <w:vAlign w:val="center"/>
          </w:tcPr>
          <w:p w14:paraId="2E3A907C"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persistent</w:t>
            </w:r>
          </w:p>
        </w:tc>
        <w:tc>
          <w:tcPr>
            <w:tcW w:w="2138" w:type="dxa"/>
            <w:shd w:val="clear" w:color="auto" w:fill="F2F2F2"/>
            <w:vAlign w:val="center"/>
          </w:tcPr>
          <w:p w14:paraId="17C5AA0F"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FDF_boolean_t</w:t>
            </w:r>
          </w:p>
        </w:tc>
        <w:tc>
          <w:tcPr>
            <w:tcW w:w="2056" w:type="dxa"/>
            <w:shd w:val="clear" w:color="auto" w:fill="F2F2F2"/>
            <w:vAlign w:val="center"/>
          </w:tcPr>
          <w:p w14:paraId="1519C018" w14:textId="77777777" w:rsidR="006348B3" w:rsidRDefault="006348B3" w:rsidP="006348B3">
            <w:pPr>
              <w:jc w:val="center"/>
              <w:rPr>
                <w:rFonts w:ascii="Calibri" w:eastAsia="Calibri" w:hAnsi="Calibri" w:cs="Calibri"/>
                <w:sz w:val="21"/>
                <w:szCs w:val="21"/>
              </w:rPr>
            </w:pPr>
            <w:r>
              <w:rPr>
                <w:rFonts w:ascii="Calibri" w:eastAsia="Calibri" w:hAnsi="Calibri" w:cs="Calibri"/>
                <w:sz w:val="21"/>
                <w:szCs w:val="21"/>
              </w:rPr>
              <w:t>No</w:t>
            </w:r>
          </w:p>
        </w:tc>
        <w:tc>
          <w:tcPr>
            <w:tcW w:w="3567" w:type="dxa"/>
            <w:shd w:val="clear" w:color="auto" w:fill="F2F2F2"/>
            <w:vAlign w:val="center"/>
          </w:tcPr>
          <w:p w14:paraId="17EB0681" w14:textId="77777777" w:rsidR="006348B3" w:rsidRPr="00E23EFB" w:rsidRDefault="006348B3" w:rsidP="005D416A">
            <w:pPr>
              <w:rPr>
                <w:rFonts w:ascii="Calibri" w:eastAsia="Calibri" w:hAnsi="Calibri" w:cs="Calibri"/>
                <w:sz w:val="21"/>
                <w:szCs w:val="21"/>
              </w:rPr>
            </w:pPr>
            <w:r>
              <w:rPr>
                <w:rFonts w:ascii="Calibri" w:eastAsia="Calibri" w:hAnsi="Calibri" w:cs="Calibri"/>
                <w:sz w:val="21"/>
                <w:szCs w:val="21"/>
              </w:rPr>
              <w:t xml:space="preserve">If </w:t>
            </w:r>
            <w:r w:rsidR="009540D2">
              <w:rPr>
                <w:rFonts w:ascii="Calibri" w:eastAsia="Calibri" w:hAnsi="Calibri" w:cs="Calibri"/>
                <w:sz w:val="21"/>
                <w:szCs w:val="21"/>
              </w:rPr>
              <w:t>F</w:t>
            </w:r>
            <w:r>
              <w:rPr>
                <w:rFonts w:ascii="Calibri" w:eastAsia="Calibri" w:hAnsi="Calibri" w:cs="Calibri"/>
                <w:sz w:val="21"/>
                <w:szCs w:val="21"/>
              </w:rPr>
              <w:t xml:space="preserve">DF_TRUE, persist the container across shutdowns and crashes; if </w:t>
            </w:r>
            <w:r w:rsidR="009540D2">
              <w:rPr>
                <w:rFonts w:ascii="Calibri" w:eastAsia="Calibri" w:hAnsi="Calibri" w:cs="Calibri"/>
                <w:sz w:val="21"/>
                <w:szCs w:val="21"/>
              </w:rPr>
              <w:t>F</w:t>
            </w:r>
            <w:r>
              <w:rPr>
                <w:rFonts w:ascii="Calibri" w:eastAsia="Calibri" w:hAnsi="Calibri" w:cs="Calibri"/>
                <w:sz w:val="21"/>
                <w:szCs w:val="21"/>
              </w:rPr>
              <w:t>DF_FALSE, reformat the container after shutdowns or crashes.</w:t>
            </w:r>
          </w:p>
        </w:tc>
      </w:tr>
      <w:tr w:rsidR="006348B3" w:rsidRPr="00E23EFB" w14:paraId="1F80CD64" w14:textId="77777777" w:rsidTr="006348B3">
        <w:tc>
          <w:tcPr>
            <w:tcW w:w="1815" w:type="dxa"/>
            <w:shd w:val="clear" w:color="auto" w:fill="F2F2F2"/>
            <w:vAlign w:val="center"/>
          </w:tcPr>
          <w:p w14:paraId="7BC89A70" w14:textId="77777777" w:rsidR="006348B3" w:rsidRDefault="000571F1" w:rsidP="005D416A">
            <w:pPr>
              <w:jc w:val="center"/>
              <w:rPr>
                <w:rFonts w:ascii="Calibri" w:eastAsia="Calibri" w:hAnsi="Calibri" w:cs="Calibri"/>
                <w:sz w:val="21"/>
                <w:szCs w:val="21"/>
              </w:rPr>
            </w:pPr>
            <w:r>
              <w:rPr>
                <w:rFonts w:ascii="Calibri" w:eastAsia="Calibri" w:hAnsi="Calibri" w:cs="Calibri"/>
                <w:sz w:val="21"/>
                <w:szCs w:val="21"/>
              </w:rPr>
              <w:t>evicting</w:t>
            </w:r>
          </w:p>
        </w:tc>
        <w:tc>
          <w:tcPr>
            <w:tcW w:w="2138" w:type="dxa"/>
            <w:shd w:val="clear" w:color="auto" w:fill="F2F2F2"/>
            <w:vAlign w:val="center"/>
          </w:tcPr>
          <w:p w14:paraId="59D9B92A" w14:textId="77777777" w:rsidR="006348B3" w:rsidRDefault="006348B3" w:rsidP="005D416A">
            <w:pPr>
              <w:jc w:val="center"/>
              <w:rPr>
                <w:rFonts w:ascii="Calibri" w:eastAsia="Calibri" w:hAnsi="Calibri" w:cs="Calibri"/>
                <w:sz w:val="21"/>
                <w:szCs w:val="21"/>
              </w:rPr>
            </w:pPr>
            <w:r>
              <w:rPr>
                <w:rFonts w:ascii="Calibri" w:eastAsia="Calibri" w:hAnsi="Calibri" w:cs="Calibri"/>
                <w:sz w:val="21"/>
                <w:szCs w:val="21"/>
              </w:rPr>
              <w:t>FDF_boolean_t</w:t>
            </w:r>
          </w:p>
        </w:tc>
        <w:tc>
          <w:tcPr>
            <w:tcW w:w="2056" w:type="dxa"/>
            <w:shd w:val="clear" w:color="auto" w:fill="F2F2F2"/>
            <w:vAlign w:val="center"/>
          </w:tcPr>
          <w:p w14:paraId="10A1717A" w14:textId="77777777" w:rsidR="006348B3" w:rsidRDefault="001267C6" w:rsidP="006348B3">
            <w:pPr>
              <w:jc w:val="center"/>
              <w:rPr>
                <w:rFonts w:ascii="Calibri" w:eastAsia="Calibri" w:hAnsi="Calibri" w:cs="Calibri"/>
                <w:sz w:val="21"/>
                <w:szCs w:val="21"/>
              </w:rPr>
            </w:pPr>
            <w:r>
              <w:rPr>
                <w:rFonts w:ascii="Calibri" w:eastAsia="Calibri" w:hAnsi="Calibri" w:cs="Calibri"/>
                <w:sz w:val="21"/>
                <w:szCs w:val="21"/>
              </w:rPr>
              <w:t>No</w:t>
            </w:r>
          </w:p>
        </w:tc>
        <w:tc>
          <w:tcPr>
            <w:tcW w:w="3567" w:type="dxa"/>
            <w:shd w:val="clear" w:color="auto" w:fill="F2F2F2"/>
            <w:vAlign w:val="center"/>
          </w:tcPr>
          <w:p w14:paraId="1C8B1A68" w14:textId="77777777" w:rsidR="006348B3" w:rsidRDefault="006348B3" w:rsidP="005D416A">
            <w:pPr>
              <w:rPr>
                <w:rFonts w:ascii="Calibri" w:eastAsia="Calibri" w:hAnsi="Calibri" w:cs="Calibri"/>
                <w:sz w:val="21"/>
                <w:szCs w:val="21"/>
              </w:rPr>
            </w:pPr>
            <w:r>
              <w:rPr>
                <w:rFonts w:ascii="Calibri" w:eastAsia="Calibri" w:hAnsi="Calibri" w:cs="Calibri"/>
                <w:sz w:val="21"/>
                <w:szCs w:val="21"/>
              </w:rPr>
              <w:t xml:space="preserve">If </w:t>
            </w:r>
            <w:r w:rsidR="001267C6">
              <w:rPr>
                <w:rFonts w:ascii="Calibri" w:eastAsia="Calibri" w:hAnsi="Calibri" w:cs="Calibri"/>
                <w:sz w:val="21"/>
                <w:szCs w:val="21"/>
              </w:rPr>
              <w:t>F</w:t>
            </w:r>
            <w:r>
              <w:rPr>
                <w:rFonts w:ascii="Calibri" w:eastAsia="Calibri" w:hAnsi="Calibri" w:cs="Calibri"/>
                <w:sz w:val="21"/>
                <w:szCs w:val="21"/>
              </w:rPr>
              <w:t xml:space="preserve">DF_TRUE, </w:t>
            </w:r>
            <w:r w:rsidR="001267C6">
              <w:rPr>
                <w:rFonts w:ascii="Calibri" w:eastAsia="Calibri" w:hAnsi="Calibri" w:cs="Calibri"/>
                <w:sz w:val="21"/>
                <w:szCs w:val="21"/>
              </w:rPr>
              <w:t>container will serve as a cache</w:t>
            </w:r>
            <w:r>
              <w:rPr>
                <w:rFonts w:ascii="Calibri" w:eastAsia="Calibri" w:hAnsi="Calibri" w:cs="Calibri"/>
                <w:sz w:val="21"/>
                <w:szCs w:val="21"/>
              </w:rPr>
              <w:t xml:space="preserve">; if </w:t>
            </w:r>
            <w:r w:rsidR="001267C6">
              <w:rPr>
                <w:rFonts w:ascii="Calibri" w:eastAsia="Calibri" w:hAnsi="Calibri" w:cs="Calibri"/>
                <w:sz w:val="21"/>
                <w:szCs w:val="21"/>
              </w:rPr>
              <w:t>F</w:t>
            </w:r>
            <w:r>
              <w:rPr>
                <w:rFonts w:ascii="Calibri" w:eastAsia="Calibri" w:hAnsi="Calibri" w:cs="Calibri"/>
                <w:sz w:val="21"/>
                <w:szCs w:val="21"/>
              </w:rPr>
              <w:t xml:space="preserve">DF_FALSE, </w:t>
            </w:r>
            <w:r w:rsidR="001267C6">
              <w:rPr>
                <w:rFonts w:ascii="Calibri" w:eastAsia="Calibri" w:hAnsi="Calibri" w:cs="Calibri"/>
                <w:sz w:val="21"/>
                <w:szCs w:val="21"/>
              </w:rPr>
              <w:t>objects are retained until deleted</w:t>
            </w:r>
            <w:r>
              <w:rPr>
                <w:rFonts w:ascii="Calibri" w:eastAsia="Calibri" w:hAnsi="Calibri" w:cs="Calibri"/>
                <w:sz w:val="21"/>
                <w:szCs w:val="21"/>
              </w:rPr>
              <w:t>.</w:t>
            </w:r>
          </w:p>
        </w:tc>
      </w:tr>
      <w:tr w:rsidR="006348B3" w:rsidRPr="00E23EFB" w14:paraId="0A950878" w14:textId="77777777" w:rsidTr="006348B3">
        <w:tc>
          <w:tcPr>
            <w:tcW w:w="1815" w:type="dxa"/>
            <w:shd w:val="clear" w:color="auto" w:fill="F2F2F2"/>
            <w:vAlign w:val="center"/>
          </w:tcPr>
          <w:p w14:paraId="2B54455A"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writethru</w:t>
            </w:r>
          </w:p>
        </w:tc>
        <w:tc>
          <w:tcPr>
            <w:tcW w:w="2138" w:type="dxa"/>
            <w:shd w:val="clear" w:color="auto" w:fill="F2F2F2"/>
            <w:vAlign w:val="center"/>
          </w:tcPr>
          <w:p w14:paraId="5AF5673C"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FDF_boolean_t</w:t>
            </w:r>
          </w:p>
        </w:tc>
        <w:tc>
          <w:tcPr>
            <w:tcW w:w="2056" w:type="dxa"/>
            <w:shd w:val="clear" w:color="auto" w:fill="F2F2F2"/>
            <w:vAlign w:val="center"/>
          </w:tcPr>
          <w:p w14:paraId="138644F6" w14:textId="77777777" w:rsidR="006348B3" w:rsidRDefault="006348B3" w:rsidP="006348B3">
            <w:pPr>
              <w:jc w:val="center"/>
              <w:rPr>
                <w:rFonts w:ascii="Calibri" w:eastAsia="Calibri" w:hAnsi="Calibri" w:cs="Calibri"/>
                <w:sz w:val="21"/>
                <w:szCs w:val="21"/>
              </w:rPr>
            </w:pPr>
            <w:r>
              <w:rPr>
                <w:rFonts w:ascii="Calibri" w:eastAsia="Calibri" w:hAnsi="Calibri" w:cs="Calibri"/>
                <w:sz w:val="21"/>
                <w:szCs w:val="21"/>
              </w:rPr>
              <w:t>Yes</w:t>
            </w:r>
          </w:p>
        </w:tc>
        <w:tc>
          <w:tcPr>
            <w:tcW w:w="3567" w:type="dxa"/>
            <w:shd w:val="clear" w:color="auto" w:fill="F2F2F2"/>
            <w:vAlign w:val="center"/>
          </w:tcPr>
          <w:p w14:paraId="211054E1" w14:textId="77777777" w:rsidR="006348B3" w:rsidRPr="00E23EFB" w:rsidRDefault="006348B3" w:rsidP="005D416A">
            <w:pPr>
              <w:rPr>
                <w:rFonts w:ascii="Calibri" w:eastAsia="Calibri" w:hAnsi="Calibri" w:cs="Calibri"/>
                <w:sz w:val="21"/>
                <w:szCs w:val="21"/>
              </w:rPr>
            </w:pPr>
            <w:r>
              <w:rPr>
                <w:rFonts w:ascii="Calibri" w:eastAsia="Calibri" w:hAnsi="Calibri" w:cs="Calibri"/>
                <w:sz w:val="21"/>
                <w:szCs w:val="21"/>
              </w:rPr>
              <w:t xml:space="preserve">If </w:t>
            </w:r>
            <w:r w:rsidR="009540D2">
              <w:rPr>
                <w:rFonts w:ascii="Calibri" w:eastAsia="Calibri" w:hAnsi="Calibri" w:cs="Calibri"/>
                <w:sz w:val="21"/>
                <w:szCs w:val="21"/>
              </w:rPr>
              <w:t>F</w:t>
            </w:r>
            <w:r>
              <w:rPr>
                <w:rFonts w:ascii="Calibri" w:eastAsia="Calibri" w:hAnsi="Calibri" w:cs="Calibri"/>
                <w:sz w:val="21"/>
                <w:szCs w:val="21"/>
              </w:rPr>
              <w:t xml:space="preserve">DF_TRUE, use a write-thru policy in the DRAM cache for all writes to this container; if </w:t>
            </w:r>
            <w:r w:rsidR="009540D2">
              <w:rPr>
                <w:rFonts w:ascii="Calibri" w:eastAsia="Calibri" w:hAnsi="Calibri" w:cs="Calibri"/>
                <w:sz w:val="21"/>
                <w:szCs w:val="21"/>
              </w:rPr>
              <w:t>F</w:t>
            </w:r>
            <w:r>
              <w:rPr>
                <w:rFonts w:ascii="Calibri" w:eastAsia="Calibri" w:hAnsi="Calibri" w:cs="Calibri"/>
                <w:sz w:val="21"/>
                <w:szCs w:val="21"/>
              </w:rPr>
              <w:t>DF_FALSE, use a writeback DRAM cache policy.</w:t>
            </w:r>
          </w:p>
        </w:tc>
      </w:tr>
      <w:tr w:rsidR="006348B3" w:rsidRPr="00E23EFB" w14:paraId="681C6900" w14:textId="77777777" w:rsidTr="006348B3">
        <w:tc>
          <w:tcPr>
            <w:tcW w:w="1815" w:type="dxa"/>
            <w:shd w:val="clear" w:color="auto" w:fill="F2F2F2"/>
            <w:vAlign w:val="center"/>
          </w:tcPr>
          <w:p w14:paraId="12729713"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durability_level</w:t>
            </w:r>
          </w:p>
        </w:tc>
        <w:tc>
          <w:tcPr>
            <w:tcW w:w="2138" w:type="dxa"/>
            <w:shd w:val="clear" w:color="auto" w:fill="F2F2F2"/>
            <w:vAlign w:val="center"/>
          </w:tcPr>
          <w:p w14:paraId="511A5F36" w14:textId="77777777" w:rsidR="006348B3" w:rsidRPr="00E23EFB" w:rsidRDefault="006348B3" w:rsidP="005D416A">
            <w:pPr>
              <w:jc w:val="center"/>
              <w:rPr>
                <w:rFonts w:ascii="Calibri" w:eastAsia="Calibri" w:hAnsi="Calibri" w:cs="Calibri"/>
                <w:sz w:val="21"/>
                <w:szCs w:val="21"/>
              </w:rPr>
            </w:pPr>
            <w:r>
              <w:rPr>
                <w:rFonts w:ascii="Calibri" w:eastAsia="Calibri" w:hAnsi="Calibri" w:cs="Calibri"/>
                <w:sz w:val="21"/>
                <w:szCs w:val="21"/>
              </w:rPr>
              <w:t>FDF_durability_level_t</w:t>
            </w:r>
          </w:p>
        </w:tc>
        <w:tc>
          <w:tcPr>
            <w:tcW w:w="2056" w:type="dxa"/>
            <w:shd w:val="clear" w:color="auto" w:fill="F2F2F2"/>
            <w:vAlign w:val="center"/>
          </w:tcPr>
          <w:p w14:paraId="7BC37401" w14:textId="77777777" w:rsidR="006348B3" w:rsidRDefault="006348B3" w:rsidP="006348B3">
            <w:pPr>
              <w:jc w:val="center"/>
              <w:rPr>
                <w:rFonts w:ascii="Calibri" w:eastAsia="Calibri" w:hAnsi="Calibri" w:cs="Calibri"/>
                <w:sz w:val="21"/>
                <w:szCs w:val="21"/>
              </w:rPr>
            </w:pPr>
            <w:r>
              <w:rPr>
                <w:rFonts w:ascii="Calibri" w:eastAsia="Calibri" w:hAnsi="Calibri" w:cs="Calibri"/>
                <w:sz w:val="21"/>
                <w:szCs w:val="21"/>
              </w:rPr>
              <w:t>No</w:t>
            </w:r>
          </w:p>
        </w:tc>
        <w:tc>
          <w:tcPr>
            <w:tcW w:w="3567" w:type="dxa"/>
            <w:shd w:val="clear" w:color="auto" w:fill="F2F2F2"/>
            <w:vAlign w:val="center"/>
          </w:tcPr>
          <w:p w14:paraId="14463EF4" w14:textId="77777777" w:rsidR="006348B3" w:rsidRDefault="006348B3" w:rsidP="005D416A">
            <w:pPr>
              <w:rPr>
                <w:rFonts w:ascii="Calibri" w:eastAsia="Calibri" w:hAnsi="Calibri" w:cs="Calibri"/>
                <w:sz w:val="21"/>
                <w:szCs w:val="21"/>
              </w:rPr>
            </w:pPr>
            <w:r>
              <w:rPr>
                <w:rFonts w:ascii="Calibri" w:eastAsia="Calibri" w:hAnsi="Calibri" w:cs="Calibri"/>
                <w:sz w:val="21"/>
                <w:szCs w:val="21"/>
              </w:rPr>
              <w:t>Set the durability policy for the container:</w:t>
            </w:r>
          </w:p>
          <w:p w14:paraId="65E9E264" w14:textId="77777777" w:rsidR="006348B3" w:rsidRDefault="006348B3" w:rsidP="005D416A">
            <w:pPr>
              <w:rPr>
                <w:rFonts w:ascii="Calibri" w:eastAsia="Calibri" w:hAnsi="Calibri" w:cs="Calibri"/>
                <w:sz w:val="21"/>
                <w:szCs w:val="21"/>
              </w:rPr>
            </w:pPr>
            <w:r>
              <w:rPr>
                <w:rFonts w:ascii="Calibri" w:eastAsia="Calibri" w:hAnsi="Calibri" w:cs="Calibri"/>
                <w:sz w:val="21"/>
                <w:szCs w:val="21"/>
              </w:rPr>
              <w:t>FDF_FULL_DURABILITY:  sync each write individually</w:t>
            </w:r>
          </w:p>
          <w:p w14:paraId="589F08AB" w14:textId="77777777" w:rsidR="006348B3" w:rsidRPr="00E23EFB" w:rsidRDefault="006348B3" w:rsidP="005D416A">
            <w:pPr>
              <w:rPr>
                <w:rFonts w:ascii="Calibri" w:eastAsia="Calibri" w:hAnsi="Calibri" w:cs="Calibri"/>
                <w:sz w:val="21"/>
                <w:szCs w:val="21"/>
              </w:rPr>
            </w:pPr>
            <w:r>
              <w:rPr>
                <w:rFonts w:ascii="Calibri" w:eastAsia="Calibri" w:hAnsi="Calibri" w:cs="Calibri"/>
                <w:sz w:val="21"/>
                <w:szCs w:val="21"/>
              </w:rPr>
              <w:t>FDF_PERIODIC_DURABILITY: sync storage every ‘k’ writes</w:t>
            </w:r>
          </w:p>
        </w:tc>
      </w:tr>
    </w:tbl>
    <w:p w14:paraId="24F51FE2" w14:textId="77777777" w:rsidR="00E43216" w:rsidRDefault="00E43216" w:rsidP="00E43216">
      <w:pPr>
        <w:pStyle w:val="Heading4"/>
      </w:pPr>
      <w:r>
        <w:t>Table 3: Field Definitions for FDF Container Properties Structure</w:t>
      </w:r>
    </w:p>
    <w:p w14:paraId="6AD4F6BE" w14:textId="77777777" w:rsidR="009860C9" w:rsidRDefault="009860C9" w:rsidP="00005880">
      <w:pPr>
        <w:pStyle w:val="BodyText"/>
      </w:pPr>
    </w:p>
    <w:p w14:paraId="070AC878" w14:textId="77777777" w:rsidR="009860C9" w:rsidRDefault="009860C9" w:rsidP="00005880">
      <w:pPr>
        <w:pStyle w:val="BodyText"/>
      </w:pPr>
    </w:p>
    <w:p w14:paraId="43B9575F" w14:textId="77777777" w:rsidR="002D3440" w:rsidRDefault="002D3440" w:rsidP="00005880">
      <w:pPr>
        <w:pStyle w:val="BodyText"/>
      </w:pPr>
    </w:p>
    <w:p w14:paraId="38599EB2" w14:textId="77777777" w:rsidR="002D3440" w:rsidRDefault="00ED0116" w:rsidP="00005880">
      <w:pPr>
        <w:pStyle w:val="BodyText"/>
      </w:pPr>
      <w:r>
        <w:rPr>
          <w:noProof/>
        </w:rPr>
        <mc:AlternateContent>
          <mc:Choice Requires="wps">
            <w:drawing>
              <wp:inline distT="0" distB="0" distL="0" distR="0" wp14:anchorId="182B02DE" wp14:editId="4519C169">
                <wp:extent cx="5767070" cy="4391247"/>
                <wp:effectExtent l="0" t="0" r="24130"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4391247"/>
                        </a:xfrm>
                        <a:prstGeom prst="rect">
                          <a:avLst/>
                        </a:prstGeom>
                        <a:solidFill>
                          <a:srgbClr val="F2F2F2"/>
                        </a:solidFill>
                        <a:ln w="9525">
                          <a:solidFill>
                            <a:srgbClr val="000000"/>
                          </a:solidFill>
                          <a:miter lim="800000"/>
                          <a:headEnd/>
                          <a:tailEnd/>
                        </a:ln>
                      </wps:spPr>
                      <wps:txbx>
                        <w:txbxContent>
                          <w:p w14:paraId="5A7D1BAF" w14:textId="77777777" w:rsidR="00B24D58" w:rsidRPr="0015308B" w:rsidRDefault="00B24D58"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"FDFOpenContainer:sdf.c"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"sdf.c:FDFOpenContainer"</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t>FDF_status_t  FDFOpenContainer (struct FDF_thread_state *</w:t>
                            </w:r>
                            <w:r w:rsidRPr="0015308B">
                              <w:rPr>
                                <w:rFonts w:ascii="Arial" w:hAnsi="Arial" w:cs="Arial"/>
                                <w:b/>
                                <w:bCs/>
                                <w:i/>
                                <w:iCs/>
                                <w:color w:val="1F497D" w:themeColor="text2"/>
                                <w:sz w:val="20"/>
                                <w:szCs w:val="20"/>
                              </w:rPr>
                              <w:t>thd_state</w:t>
                            </w:r>
                            <w:r w:rsidRPr="0015308B">
                              <w:rPr>
                                <w:rFonts w:ascii="Arial" w:hAnsi="Arial" w:cs="Arial"/>
                                <w:b/>
                                <w:bCs/>
                                <w:color w:val="1F497D" w:themeColor="text2"/>
                                <w:sz w:val="20"/>
                                <w:szCs w:val="20"/>
                              </w:rPr>
                              <w:t>, char *</w:t>
                            </w:r>
                            <w:r w:rsidRPr="0015308B">
                              <w:rPr>
                                <w:rFonts w:ascii="Arial" w:hAnsi="Arial" w:cs="Arial"/>
                                <w:b/>
                                <w:bCs/>
                                <w:i/>
                                <w:iCs/>
                                <w:color w:val="1F497D" w:themeColor="text2"/>
                                <w:sz w:val="20"/>
                                <w:szCs w:val="20"/>
                              </w:rPr>
                              <w:t>cname</w:t>
                            </w:r>
                            <w:r w:rsidRPr="0015308B">
                              <w:rPr>
                                <w:rFonts w:ascii="Arial" w:hAnsi="Arial" w:cs="Arial"/>
                                <w:b/>
                                <w:bCs/>
                                <w:color w:val="1F497D" w:themeColor="text2"/>
                                <w:sz w:val="20"/>
                                <w:szCs w:val="20"/>
                              </w:rPr>
                              <w:t>, FDF_container_props_t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 uint32_t</w:t>
                            </w:r>
                            <w:r w:rsidRPr="0015308B">
                              <w:rPr>
                                <w:rFonts w:ascii="Arial" w:hAnsi="Arial" w:cs="Arial"/>
                                <w:b/>
                                <w:bCs/>
                                <w:i/>
                                <w:iCs/>
                                <w:color w:val="1F497D" w:themeColor="text2"/>
                                <w:sz w:val="20"/>
                                <w:szCs w:val="20"/>
                              </w:rPr>
                              <w:t>flags</w:t>
                            </w:r>
                            <w:r w:rsidRPr="0015308B">
                              <w:rPr>
                                <w:rFonts w:ascii="Arial" w:hAnsi="Arial" w:cs="Arial"/>
                                <w:b/>
                                <w:bCs/>
                                <w:color w:val="1F497D" w:themeColor="text2"/>
                                <w:sz w:val="20"/>
                                <w:szCs w:val="20"/>
                              </w:rPr>
                              <w:t>, FDF_cguid_t *</w:t>
                            </w:r>
                            <w:r w:rsidRPr="0015308B">
                              <w:rPr>
                                <w:rFonts w:ascii="Arial" w:hAnsi="Arial" w:cs="Arial"/>
                                <w:b/>
                                <w:bCs/>
                                <w:i/>
                                <w:iCs/>
                                <w:color w:val="1F497D" w:themeColor="text2"/>
                                <w:sz w:val="20"/>
                                <w:szCs w:val="20"/>
                              </w:rPr>
                              <w:t>cguid</w:t>
                            </w:r>
                            <w:r w:rsidRPr="0015308B">
                              <w:rPr>
                                <w:rFonts w:ascii="Arial" w:hAnsi="Arial" w:cs="Arial"/>
                                <w:b/>
                                <w:bCs/>
                                <w:color w:val="1F497D" w:themeColor="text2"/>
                                <w:sz w:val="20"/>
                                <w:szCs w:val="20"/>
                              </w:rPr>
                              <w:t>)</w:t>
                            </w:r>
                          </w:p>
                          <w:p w14:paraId="0C9BE005" w14:textId="77777777" w:rsidR="00B24D58" w:rsidRPr="008A5E15" w:rsidRDefault="00B24D58" w:rsidP="0015308B">
                            <w:pPr>
                              <w:autoSpaceDE w:val="0"/>
                              <w:autoSpaceDN w:val="0"/>
                              <w:spacing w:before="30" w:after="60"/>
                              <w:ind w:left="360"/>
                              <w:jc w:val="both"/>
                              <w:rPr>
                                <w:rFonts w:ascii="Times New Roman" w:hAnsi="Times New Roman"/>
                                <w:sz w:val="20"/>
                                <w:szCs w:val="20"/>
                              </w:rPr>
                            </w:pPr>
                          </w:p>
                          <w:p w14:paraId="52EDD251" w14:textId="77777777" w:rsidR="00B24D58" w:rsidRPr="008A5E15" w:rsidRDefault="00B24D58"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Open container 'cname' with the specified properties. If no flags are set (flags=0), the container will be opened in read-write mode, and will NOT be created if it does not already exist. Setting the read-only flag flag (flag |= FDF_CTNR_RO_MODE) opens the container in read-only mode. Setting the create flag (flag |= FDF_CTNR_CREATE) will create the container if it does not exist. The 'props' parameter is only used if the create flag is set. If successful, this function returns a container identifier that is is used in subsequent container operations (such as read object, write object, etc.). Once a container is opened, the cguid can be used by multiple application threads. It is not necessary, nor desired, that each thread call open container.</w:t>
                            </w:r>
                          </w:p>
                          <w:p w14:paraId="08AA579A" w14:textId="77777777" w:rsidR="00B24D58" w:rsidRPr="008A5E15" w:rsidRDefault="00B24D58" w:rsidP="0015308B">
                            <w:pPr>
                              <w:pStyle w:val="Heading3"/>
                            </w:pPr>
                            <w:bookmarkStart w:id="41" w:name="_Toc336887790"/>
                            <w:r w:rsidRPr="008A5E15">
                              <w:t>Parameters:</w:t>
                            </w:r>
                            <w:bookmarkEnd w:id="4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457C3FA8" w14:textId="77777777" w:rsidTr="00582915">
                              <w:tc>
                                <w:tcPr>
                                  <w:tcW w:w="798" w:type="dxa"/>
                                </w:tcPr>
                                <w:p w14:paraId="09EF713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1D5E16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5360C2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4F02A61E" w14:textId="77777777" w:rsidTr="00582915">
                              <w:tc>
                                <w:tcPr>
                                  <w:tcW w:w="798" w:type="dxa"/>
                                </w:tcPr>
                                <w:p w14:paraId="4AA2D89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45ADF8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cname</w:t>
                                  </w:r>
                                  <w:r w:rsidRPr="008A5E15">
                                    <w:rPr>
                                      <w:rFonts w:ascii="Times New Roman" w:hAnsi="Times New Roman"/>
                                      <w:sz w:val="20"/>
                                      <w:szCs w:val="20"/>
                                    </w:rPr>
                                    <w:t xml:space="preserve"> </w:t>
                                  </w:r>
                                </w:p>
                              </w:tc>
                              <w:tc>
                                <w:tcPr>
                                  <w:tcW w:w="5687" w:type="dxa"/>
                                </w:tcPr>
                                <w:p w14:paraId="0D3F433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Name of container. </w:t>
                                  </w:r>
                                </w:p>
                              </w:tc>
                            </w:tr>
                            <w:tr w:rsidR="00B24D58" w:rsidRPr="008A5E15" w14:paraId="2AD42477" w14:textId="77777777" w:rsidTr="00582915">
                              <w:tc>
                                <w:tcPr>
                                  <w:tcW w:w="798" w:type="dxa"/>
                                </w:tcPr>
                                <w:p w14:paraId="33ABA08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A39DD1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78E2AB5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Properties of container (only used if it is created). </w:t>
                                  </w:r>
                                </w:p>
                              </w:tc>
                            </w:tr>
                            <w:tr w:rsidR="00B24D58" w:rsidRPr="008A5E15" w14:paraId="60306D7E" w14:textId="77777777" w:rsidTr="00582915">
                              <w:tc>
                                <w:tcPr>
                                  <w:tcW w:w="798" w:type="dxa"/>
                                </w:tcPr>
                                <w:p w14:paraId="2787A67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A094C9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flags</w:t>
                                  </w:r>
                                  <w:r w:rsidRPr="008A5E15">
                                    <w:rPr>
                                      <w:rFonts w:ascii="Times New Roman" w:hAnsi="Times New Roman"/>
                                      <w:sz w:val="20"/>
                                      <w:szCs w:val="20"/>
                                    </w:rPr>
                                    <w:t xml:space="preserve"> </w:t>
                                  </w:r>
                                </w:p>
                              </w:tc>
                              <w:tc>
                                <w:tcPr>
                                  <w:tcW w:w="5687" w:type="dxa"/>
                                </w:tcPr>
                                <w:p w14:paraId="71CCFDC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Flags that modify behavior of the open operation. </w:t>
                                  </w:r>
                                </w:p>
                              </w:tc>
                            </w:tr>
                            <w:tr w:rsidR="00B24D58" w:rsidRPr="008A5E15" w14:paraId="6D7A53A9" w14:textId="77777777" w:rsidTr="00582915">
                              <w:tc>
                                <w:tcPr>
                                  <w:tcW w:w="798" w:type="dxa"/>
                                </w:tcPr>
                                <w:p w14:paraId="3CE56F9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48F6AE2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3A83CDC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 to use in subsequent container operations.</w:t>
                                  </w:r>
                                </w:p>
                              </w:tc>
                            </w:tr>
                          </w:tbl>
                          <w:p w14:paraId="08E86AB7" w14:textId="77777777" w:rsidR="00B24D58" w:rsidRPr="008A5E15" w:rsidRDefault="00B24D58" w:rsidP="0015308B">
                            <w:pPr>
                              <w:pStyle w:val="Heading3"/>
                            </w:pPr>
                            <w:bookmarkStart w:id="42" w:name="_Toc336887791"/>
                            <w:r w:rsidRPr="008A5E15">
                              <w:t>Returns:</w:t>
                            </w:r>
                            <w:bookmarkEnd w:id="42"/>
                          </w:p>
                          <w:p w14:paraId="5752ACBF"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19B9F30E"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and FDF_CTNR_CREATE is not specified </w:t>
                            </w:r>
                          </w:p>
                          <w:p w14:paraId="0DAE277F"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FDF_TOO_MANY_CONTAINERS if the maximum number of containers has been created </w:t>
                            </w:r>
                          </w:p>
                          <w:p w14:paraId="6D2DEA95"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58D3FDB"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51" type="#_x0000_t202" style="width:454.1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" fillcolor="#f2f2f2">
                <v:textbox>
                  <w:txbxContent>
                    <w:p w14:paraId="5A7D1BAF" w14:textId="77777777" w:rsidR="00B24D58" w:rsidRPr="0015308B" w:rsidRDefault="00B24D58" w:rsidP="0015308B">
                      <w:pPr>
                        <w:keepNext/>
                        <w:autoSpaceDE w:val="0"/>
                        <w:autoSpaceDN w:val="0"/>
                        <w:spacing w:before="240" w:after="60"/>
                        <w:outlineLvl w:val="3"/>
                        <w:rPr>
                          <w:rFonts w:ascii="Arial" w:hAnsi="Arial" w:cs="Arial"/>
                          <w:b/>
                          <w:bCs/>
                          <w:color w:val="1F497D" w:themeColor="text2"/>
                          <w:sz w:val="20"/>
                          <w:szCs w:val="20"/>
                        </w:rPr>
                      </w:pP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"FDFOpenContainer:sdf.c"</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fldChar w:fldCharType="begin"/>
                      </w:r>
                      <w:r w:rsidRPr="0015308B">
                        <w:rPr>
                          <w:rFonts w:ascii="Arial" w:hAnsi="Arial" w:cs="Arial"/>
                          <w:b/>
                          <w:bCs/>
                          <w:color w:val="1F497D" w:themeColor="text2"/>
                          <w:sz w:val="20"/>
                          <w:szCs w:val="20"/>
                        </w:rPr>
                        <w:instrText>xe "sdf.c:FDFOpenContainer"</w:instrText>
                      </w:r>
                      <w:r w:rsidRPr="0015308B">
                        <w:rPr>
                          <w:rFonts w:ascii="Arial" w:hAnsi="Arial" w:cs="Arial"/>
                          <w:b/>
                          <w:bCs/>
                          <w:color w:val="1F497D" w:themeColor="text2"/>
                          <w:sz w:val="20"/>
                          <w:szCs w:val="20"/>
                        </w:rPr>
                        <w:fldChar w:fldCharType="end"/>
                      </w:r>
                      <w:r w:rsidRPr="0015308B">
                        <w:rPr>
                          <w:rFonts w:ascii="Arial" w:hAnsi="Arial" w:cs="Arial"/>
                          <w:b/>
                          <w:bCs/>
                          <w:color w:val="1F497D" w:themeColor="text2"/>
                          <w:sz w:val="20"/>
                          <w:szCs w:val="20"/>
                        </w:rPr>
                        <w:t>FDF_status_t  FDFOpenContainer (struct FDF_thread_state *</w:t>
                      </w:r>
                      <w:r w:rsidRPr="0015308B">
                        <w:rPr>
                          <w:rFonts w:ascii="Arial" w:hAnsi="Arial" w:cs="Arial"/>
                          <w:b/>
                          <w:bCs/>
                          <w:i/>
                          <w:iCs/>
                          <w:color w:val="1F497D" w:themeColor="text2"/>
                          <w:sz w:val="20"/>
                          <w:szCs w:val="20"/>
                        </w:rPr>
                        <w:t>thd_state</w:t>
                      </w:r>
                      <w:r w:rsidRPr="0015308B">
                        <w:rPr>
                          <w:rFonts w:ascii="Arial" w:hAnsi="Arial" w:cs="Arial"/>
                          <w:b/>
                          <w:bCs/>
                          <w:color w:val="1F497D" w:themeColor="text2"/>
                          <w:sz w:val="20"/>
                          <w:szCs w:val="20"/>
                        </w:rPr>
                        <w:t>, char *</w:t>
                      </w:r>
                      <w:r w:rsidRPr="0015308B">
                        <w:rPr>
                          <w:rFonts w:ascii="Arial" w:hAnsi="Arial" w:cs="Arial"/>
                          <w:b/>
                          <w:bCs/>
                          <w:i/>
                          <w:iCs/>
                          <w:color w:val="1F497D" w:themeColor="text2"/>
                          <w:sz w:val="20"/>
                          <w:szCs w:val="20"/>
                        </w:rPr>
                        <w:t>cname</w:t>
                      </w:r>
                      <w:r w:rsidRPr="0015308B">
                        <w:rPr>
                          <w:rFonts w:ascii="Arial" w:hAnsi="Arial" w:cs="Arial"/>
                          <w:b/>
                          <w:bCs/>
                          <w:color w:val="1F497D" w:themeColor="text2"/>
                          <w:sz w:val="20"/>
                          <w:szCs w:val="20"/>
                        </w:rPr>
                        <w:t>, FDF_container_props_t *</w:t>
                      </w:r>
                      <w:r w:rsidRPr="0015308B">
                        <w:rPr>
                          <w:rFonts w:ascii="Arial" w:hAnsi="Arial" w:cs="Arial"/>
                          <w:b/>
                          <w:bCs/>
                          <w:i/>
                          <w:iCs/>
                          <w:color w:val="1F497D" w:themeColor="text2"/>
                          <w:sz w:val="20"/>
                          <w:szCs w:val="20"/>
                        </w:rPr>
                        <w:t>props</w:t>
                      </w:r>
                      <w:r w:rsidRPr="0015308B">
                        <w:rPr>
                          <w:rFonts w:ascii="Arial" w:hAnsi="Arial" w:cs="Arial"/>
                          <w:b/>
                          <w:bCs/>
                          <w:color w:val="1F497D" w:themeColor="text2"/>
                          <w:sz w:val="20"/>
                          <w:szCs w:val="20"/>
                        </w:rPr>
                        <w:t>, uint32_t</w:t>
                      </w:r>
                      <w:r w:rsidRPr="0015308B">
                        <w:rPr>
                          <w:rFonts w:ascii="Arial" w:hAnsi="Arial" w:cs="Arial"/>
                          <w:b/>
                          <w:bCs/>
                          <w:i/>
                          <w:iCs/>
                          <w:color w:val="1F497D" w:themeColor="text2"/>
                          <w:sz w:val="20"/>
                          <w:szCs w:val="20"/>
                        </w:rPr>
                        <w:t>flags</w:t>
                      </w:r>
                      <w:r w:rsidRPr="0015308B">
                        <w:rPr>
                          <w:rFonts w:ascii="Arial" w:hAnsi="Arial" w:cs="Arial"/>
                          <w:b/>
                          <w:bCs/>
                          <w:color w:val="1F497D" w:themeColor="text2"/>
                          <w:sz w:val="20"/>
                          <w:szCs w:val="20"/>
                        </w:rPr>
                        <w:t>, FDF_cguid_t *</w:t>
                      </w:r>
                      <w:r w:rsidRPr="0015308B">
                        <w:rPr>
                          <w:rFonts w:ascii="Arial" w:hAnsi="Arial" w:cs="Arial"/>
                          <w:b/>
                          <w:bCs/>
                          <w:i/>
                          <w:iCs/>
                          <w:color w:val="1F497D" w:themeColor="text2"/>
                          <w:sz w:val="20"/>
                          <w:szCs w:val="20"/>
                        </w:rPr>
                        <w:t>cguid</w:t>
                      </w:r>
                      <w:r w:rsidRPr="0015308B">
                        <w:rPr>
                          <w:rFonts w:ascii="Arial" w:hAnsi="Arial" w:cs="Arial"/>
                          <w:b/>
                          <w:bCs/>
                          <w:color w:val="1F497D" w:themeColor="text2"/>
                          <w:sz w:val="20"/>
                          <w:szCs w:val="20"/>
                        </w:rPr>
                        <w:t>)</w:t>
                      </w:r>
                    </w:p>
                    <w:p w14:paraId="0C9BE005" w14:textId="77777777" w:rsidR="00B24D58" w:rsidRPr="008A5E15" w:rsidRDefault="00B24D58" w:rsidP="0015308B">
                      <w:pPr>
                        <w:autoSpaceDE w:val="0"/>
                        <w:autoSpaceDN w:val="0"/>
                        <w:spacing w:before="30" w:after="60"/>
                        <w:ind w:left="360"/>
                        <w:jc w:val="both"/>
                        <w:rPr>
                          <w:rFonts w:ascii="Times New Roman" w:hAnsi="Times New Roman"/>
                          <w:sz w:val="20"/>
                          <w:szCs w:val="20"/>
                        </w:rPr>
                      </w:pPr>
                    </w:p>
                    <w:p w14:paraId="52EDD251" w14:textId="77777777" w:rsidR="00B24D58" w:rsidRPr="008A5E15" w:rsidRDefault="00B24D58" w:rsidP="0015308B">
                      <w:pPr>
                        <w:autoSpaceDE w:val="0"/>
                        <w:autoSpaceDN w:val="0"/>
                        <w:spacing w:before="30" w:after="60"/>
                        <w:ind w:left="360"/>
                        <w:jc w:val="both"/>
                        <w:rPr>
                          <w:rFonts w:ascii="Times New Roman" w:hAnsi="Times New Roman"/>
                          <w:szCs w:val="22"/>
                        </w:rPr>
                      </w:pPr>
                      <w:r w:rsidRPr="008A5E15">
                        <w:rPr>
                          <w:rFonts w:ascii="Times New Roman" w:hAnsi="Times New Roman"/>
                          <w:szCs w:val="22"/>
                        </w:rPr>
                        <w:t>Open container 'cname' with the specified properties. If no flags are set (flags=0), the container will be opened in read-write mode, and will NOT be created if it does not already exist. Setting the read-only flag flag (flag |= FDF_CTNR_RO_MODE) opens the container in read-only mode. Setting the create flag (flag |= FDF_CTNR_CREATE) will create the container if it does not exist. The 'props' parameter is only used if the create flag is set. If successful, this function returns a container identifier that is is used in subsequent container operations (such as read object, write object, etc.). Once a container is opened, the cguid can be used by multiple application threads. It is not necessary, nor desired, that each thread call open container.</w:t>
                      </w:r>
                    </w:p>
                    <w:p w14:paraId="08AA579A" w14:textId="77777777" w:rsidR="00B24D58" w:rsidRPr="008A5E15" w:rsidRDefault="00B24D58" w:rsidP="0015308B">
                      <w:pPr>
                        <w:pStyle w:val="Heading3"/>
                      </w:pPr>
                      <w:bookmarkStart w:id="43" w:name="_Toc336887790"/>
                      <w:r w:rsidRPr="008A5E15">
                        <w:t>Parameters:</w:t>
                      </w:r>
                      <w:bookmarkEnd w:id="4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457C3FA8" w14:textId="77777777" w:rsidTr="00582915">
                        <w:tc>
                          <w:tcPr>
                            <w:tcW w:w="798" w:type="dxa"/>
                          </w:tcPr>
                          <w:p w14:paraId="09EF713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1D5E16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5360C2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4F02A61E" w14:textId="77777777" w:rsidTr="00582915">
                        <w:tc>
                          <w:tcPr>
                            <w:tcW w:w="798" w:type="dxa"/>
                          </w:tcPr>
                          <w:p w14:paraId="4AA2D89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45ADF8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cname</w:t>
                            </w:r>
                            <w:r w:rsidRPr="008A5E15">
                              <w:rPr>
                                <w:rFonts w:ascii="Times New Roman" w:hAnsi="Times New Roman"/>
                                <w:sz w:val="20"/>
                                <w:szCs w:val="20"/>
                              </w:rPr>
                              <w:t xml:space="preserve"> </w:t>
                            </w:r>
                          </w:p>
                        </w:tc>
                        <w:tc>
                          <w:tcPr>
                            <w:tcW w:w="5687" w:type="dxa"/>
                          </w:tcPr>
                          <w:p w14:paraId="0D3F433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Name of container. </w:t>
                            </w:r>
                          </w:p>
                        </w:tc>
                      </w:tr>
                      <w:tr w:rsidR="00B24D58" w:rsidRPr="008A5E15" w14:paraId="2AD42477" w14:textId="77777777" w:rsidTr="00582915">
                        <w:tc>
                          <w:tcPr>
                            <w:tcW w:w="798" w:type="dxa"/>
                          </w:tcPr>
                          <w:p w14:paraId="33ABA08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A39DD1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78E2AB5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Properties of container (only used if it is created). </w:t>
                            </w:r>
                          </w:p>
                        </w:tc>
                      </w:tr>
                      <w:tr w:rsidR="00B24D58" w:rsidRPr="008A5E15" w14:paraId="60306D7E" w14:textId="77777777" w:rsidTr="00582915">
                        <w:tc>
                          <w:tcPr>
                            <w:tcW w:w="798" w:type="dxa"/>
                          </w:tcPr>
                          <w:p w14:paraId="2787A67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A094C9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flags</w:t>
                            </w:r>
                            <w:r w:rsidRPr="008A5E15">
                              <w:rPr>
                                <w:rFonts w:ascii="Times New Roman" w:hAnsi="Times New Roman"/>
                                <w:sz w:val="20"/>
                                <w:szCs w:val="20"/>
                              </w:rPr>
                              <w:t xml:space="preserve"> </w:t>
                            </w:r>
                          </w:p>
                        </w:tc>
                        <w:tc>
                          <w:tcPr>
                            <w:tcW w:w="5687" w:type="dxa"/>
                          </w:tcPr>
                          <w:p w14:paraId="71CCFDC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Flags that modify behavior of the open operation. </w:t>
                            </w:r>
                          </w:p>
                        </w:tc>
                      </w:tr>
                      <w:tr w:rsidR="00B24D58" w:rsidRPr="008A5E15" w14:paraId="6D7A53A9" w14:textId="77777777" w:rsidTr="00582915">
                        <w:tc>
                          <w:tcPr>
                            <w:tcW w:w="798" w:type="dxa"/>
                          </w:tcPr>
                          <w:p w14:paraId="3CE56F9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48F6AE2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3A83CDC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 to use in subsequent container operations.</w:t>
                            </w:r>
                          </w:p>
                        </w:tc>
                      </w:tr>
                    </w:tbl>
                    <w:p w14:paraId="08E86AB7" w14:textId="77777777" w:rsidR="00B24D58" w:rsidRPr="008A5E15" w:rsidRDefault="00B24D58" w:rsidP="0015308B">
                      <w:pPr>
                        <w:pStyle w:val="Heading3"/>
                      </w:pPr>
                      <w:bookmarkStart w:id="44" w:name="_Toc336887791"/>
                      <w:r w:rsidRPr="008A5E15">
                        <w:t>Returns:</w:t>
                      </w:r>
                      <w:bookmarkEnd w:id="44"/>
                    </w:p>
                    <w:p w14:paraId="5752ACBF"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19B9F30E"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and FDF_CTNR_CREATE is not specified </w:t>
                      </w:r>
                    </w:p>
                    <w:p w14:paraId="0DAE277F"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FDF_TOO_MANY_CONTAINERS if the maximum number of containers has been created </w:t>
                      </w:r>
                    </w:p>
                    <w:p w14:paraId="6D2DEA95" w14:textId="77777777" w:rsidR="00B24D58" w:rsidRPr="008A5E15" w:rsidRDefault="00B24D58" w:rsidP="0015308B">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58D3FDB" w14:textId="77777777" w:rsidR="00B24D58" w:rsidRDefault="00B24D58" w:rsidP="00F22420"/>
                  </w:txbxContent>
                </v:textbox>
                <w10:anchorlock/>
              </v:shape>
            </w:pict>
          </mc:Fallback>
        </mc:AlternateContent>
      </w:r>
    </w:p>
    <w:p w14:paraId="6129DB91" w14:textId="77777777" w:rsidR="002D3440" w:rsidRDefault="002D3440" w:rsidP="00005880">
      <w:pPr>
        <w:pStyle w:val="BodyText"/>
      </w:pPr>
    </w:p>
    <w:p w14:paraId="1DD93FC4" w14:textId="77777777" w:rsidR="00A73C87" w:rsidRDefault="00A73C87" w:rsidP="00005880">
      <w:pPr>
        <w:pStyle w:val="BodyText"/>
      </w:pPr>
      <w:r>
        <w:rPr>
          <w:noProof/>
        </w:rPr>
        <mc:AlternateContent>
          <mc:Choice Requires="wps">
            <w:drawing>
              <wp:inline distT="0" distB="0" distL="0" distR="0" wp14:anchorId="081DACEB" wp14:editId="757F69B1">
                <wp:extent cx="5767070" cy="2371061"/>
                <wp:effectExtent l="0" t="0" r="24130" b="1079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371061"/>
                        </a:xfrm>
                        <a:prstGeom prst="rect">
                          <a:avLst/>
                        </a:prstGeom>
                        <a:solidFill>
                          <a:schemeClr val="bg1">
                            <a:lumMod val="95000"/>
                            <a:lumOff val="0"/>
                          </a:schemeClr>
                        </a:solidFill>
                        <a:ln w="9525">
                          <a:solidFill>
                            <a:srgbClr val="000000"/>
                          </a:solidFill>
                          <a:miter lim="800000"/>
                          <a:headEnd/>
                          <a:tailEnd/>
                        </a:ln>
                      </wps:spPr>
                      <wps:txbx>
                        <w:txbxContent>
                          <w:p w14:paraId="7273DF48" w14:textId="77777777" w:rsidR="00B24D58" w:rsidRPr="002D3440" w:rsidRDefault="00B24D58" w:rsidP="00A73C87">
                            <w:pPr>
                              <w:keepNext/>
                              <w:autoSpaceDE w:val="0"/>
                              <w:autoSpaceDN w:val="0"/>
                              <w:spacing w:before="240" w:after="60"/>
                              <w:outlineLvl w:val="3"/>
                              <w:rPr>
                                <w:rFonts w:ascii="Arial" w:hAnsi="Arial" w:cs="Arial"/>
                                <w:b/>
                                <w:bCs/>
                                <w:color w:val="1F497D" w:themeColor="text2"/>
                                <w:sz w:val="20"/>
                                <w:szCs w:val="20"/>
                              </w:rPr>
                            </w:pP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"FDFCloseContainer:sdf.c"</w:instrText>
                            </w:r>
                            <w:r w:rsidRPr="002D3440">
                              <w:rPr>
                                <w:rFonts w:ascii="Arial" w:hAnsi="Arial" w:cs="Arial"/>
                                <w:b/>
                                <w:bCs/>
                                <w:color w:val="1F497D" w:themeColor="text2"/>
                                <w:sz w:val="24"/>
                              </w:rPr>
                              <w:fldChar w:fldCharType="end"/>
                            </w: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"sdf.c:FDFCloseContainer"</w:instrText>
                            </w:r>
                            <w:r w:rsidRPr="002D3440">
                              <w:rPr>
                                <w:rFonts w:ascii="Arial" w:hAnsi="Arial" w:cs="Arial"/>
                                <w:b/>
                                <w:bCs/>
                                <w:color w:val="1F497D" w:themeColor="text2"/>
                                <w:sz w:val="24"/>
                              </w:rPr>
                              <w:fldChar w:fldCharType="end"/>
                            </w:r>
                            <w:r w:rsidRPr="002D344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2D3440">
                              <w:rPr>
                                <w:rFonts w:ascii="Arial" w:hAnsi="Arial" w:cs="Arial"/>
                                <w:b/>
                                <w:bCs/>
                                <w:color w:val="1F497D" w:themeColor="text2"/>
                                <w:sz w:val="20"/>
                                <w:szCs w:val="20"/>
                              </w:rPr>
                              <w:t>FDFCloseContainer (struct FDF_thread_state *</w:t>
                            </w:r>
                            <w:r w:rsidRPr="002D3440">
                              <w:rPr>
                                <w:rFonts w:ascii="Arial" w:hAnsi="Arial" w:cs="Arial"/>
                                <w:b/>
                                <w:bCs/>
                                <w:i/>
                                <w:iCs/>
                                <w:color w:val="1F497D" w:themeColor="text2"/>
                                <w:sz w:val="20"/>
                                <w:szCs w:val="20"/>
                              </w:rPr>
                              <w:t>thd_state</w:t>
                            </w:r>
                            <w:r w:rsidRPr="002D3440">
                              <w:rPr>
                                <w:rFonts w:ascii="Arial" w:hAnsi="Arial" w:cs="Arial"/>
                                <w:b/>
                                <w:bCs/>
                                <w:color w:val="1F497D" w:themeColor="text2"/>
                                <w:sz w:val="20"/>
                                <w:szCs w:val="20"/>
                              </w:rPr>
                              <w:t>, FDF_cguid_t</w:t>
                            </w:r>
                            <w:r w:rsidRPr="002D3440">
                              <w:rPr>
                                <w:rFonts w:ascii="Arial" w:hAnsi="Arial" w:cs="Arial"/>
                                <w:b/>
                                <w:bCs/>
                                <w:i/>
                                <w:iCs/>
                                <w:color w:val="1F497D" w:themeColor="text2"/>
                                <w:sz w:val="20"/>
                                <w:szCs w:val="20"/>
                              </w:rPr>
                              <w:t>cguid</w:t>
                            </w:r>
                            <w:r w:rsidRPr="002D3440">
                              <w:rPr>
                                <w:rFonts w:ascii="Arial" w:hAnsi="Arial" w:cs="Arial"/>
                                <w:b/>
                                <w:bCs/>
                                <w:color w:val="1F497D" w:themeColor="text2"/>
                                <w:sz w:val="20"/>
                                <w:szCs w:val="20"/>
                              </w:rPr>
                              <w:t>)</w:t>
                            </w:r>
                          </w:p>
                          <w:p w14:paraId="6249C052" w14:textId="77777777" w:rsidR="00B24D58" w:rsidRPr="008A5E15" w:rsidRDefault="00B24D58" w:rsidP="00A73C87">
                            <w:pPr>
                              <w:autoSpaceDE w:val="0"/>
                              <w:autoSpaceDN w:val="0"/>
                              <w:spacing w:before="30" w:after="60"/>
                              <w:ind w:left="360"/>
                              <w:jc w:val="both"/>
                              <w:rPr>
                                <w:rFonts w:ascii="Times New Roman" w:hAnsi="Times New Roman"/>
                                <w:sz w:val="20"/>
                                <w:szCs w:val="20"/>
                              </w:rPr>
                            </w:pPr>
                          </w:p>
                          <w:p w14:paraId="4263EAAC" w14:textId="77777777" w:rsidR="00B24D58" w:rsidRPr="008A5E15" w:rsidRDefault="00B24D58"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Close the specified container.</w:t>
                            </w:r>
                          </w:p>
                          <w:p w14:paraId="0E2E9D02" w14:textId="77777777" w:rsidR="00B24D58" w:rsidRPr="008A5E15" w:rsidRDefault="00B24D58" w:rsidP="00A73C87">
                            <w:pPr>
                              <w:pStyle w:val="Heading3"/>
                            </w:pPr>
                            <w:bookmarkStart w:id="45" w:name="_Toc336887792"/>
                            <w:r w:rsidRPr="008B4B4A">
                              <w:rPr>
                                <w:rStyle w:val="Emphasis"/>
                              </w:rPr>
                              <w:t>Parameters</w:t>
                            </w:r>
                            <w:r w:rsidRPr="008A5E15">
                              <w:t>:</w:t>
                            </w:r>
                            <w:bookmarkEnd w:id="4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CFA7E42" w14:textId="77777777" w:rsidTr="00582915">
                              <w:tc>
                                <w:tcPr>
                                  <w:tcW w:w="798" w:type="dxa"/>
                                </w:tcPr>
                                <w:p w14:paraId="2D4A050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BAEE8C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502600D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C6C26FA" w14:textId="77777777" w:rsidTr="00582915">
                              <w:tc>
                                <w:tcPr>
                                  <w:tcW w:w="798" w:type="dxa"/>
                                </w:tcPr>
                                <w:p w14:paraId="10CAA17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8A2076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0B0225A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14:paraId="0C202974" w14:textId="77777777" w:rsidR="00B24D58" w:rsidRPr="008A5E15" w:rsidRDefault="00B24D58" w:rsidP="00A73C87">
                            <w:pPr>
                              <w:pStyle w:val="Heading3"/>
                            </w:pPr>
                            <w:bookmarkStart w:id="46" w:name="_Toc336887793"/>
                            <w:r w:rsidRPr="008B4B4A">
                              <w:rPr>
                                <w:rStyle w:val="Emphasis"/>
                              </w:rPr>
                              <w:t>Returns</w:t>
                            </w:r>
                            <w:r w:rsidRPr="008A5E15">
                              <w:t>:</w:t>
                            </w:r>
                            <w:bookmarkEnd w:id="46"/>
                          </w:p>
                          <w:p w14:paraId="48E2F885"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664D4B1"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254063FE"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3248CB03" w14:textId="77777777" w:rsidR="00B24D58" w:rsidRDefault="00B24D58" w:rsidP="00A73C87"/>
                        </w:txbxContent>
                      </wps:txbx>
                      <wps:bodyPr rot="0" vert="horz" wrap="square" lIns="91440" tIns="45720" rIns="91440" bIns="45720" anchor="t" anchorCtr="0" upright="1">
                        <a:noAutofit/>
                      </wps:bodyPr>
                    </wps:wsp>
                  </a:graphicData>
                </a:graphic>
              </wp:inline>
            </w:drawing>
          </mc:Choice>
          <mc:Fallback>
            <w:pict>
              <v:shape id="_x0000_s1052" type="#_x0000_t202" style="width:454.1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" fillcolor="#f2f2f2 [3052]">
                <v:textbox>
                  <w:txbxContent>
                    <w:p w14:paraId="7273DF48" w14:textId="77777777" w:rsidR="00B24D58" w:rsidRPr="002D3440" w:rsidRDefault="00B24D58" w:rsidP="00A73C87">
                      <w:pPr>
                        <w:keepNext/>
                        <w:autoSpaceDE w:val="0"/>
                        <w:autoSpaceDN w:val="0"/>
                        <w:spacing w:before="240" w:after="60"/>
                        <w:outlineLvl w:val="3"/>
                        <w:rPr>
                          <w:rFonts w:ascii="Arial" w:hAnsi="Arial" w:cs="Arial"/>
                          <w:b/>
                          <w:bCs/>
                          <w:color w:val="1F497D" w:themeColor="text2"/>
                          <w:sz w:val="20"/>
                          <w:szCs w:val="20"/>
                        </w:rPr>
                      </w:pP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"FDFCloseContainer:sdf.c"</w:instrText>
                      </w:r>
                      <w:r w:rsidRPr="002D3440">
                        <w:rPr>
                          <w:rFonts w:ascii="Arial" w:hAnsi="Arial" w:cs="Arial"/>
                          <w:b/>
                          <w:bCs/>
                          <w:color w:val="1F497D" w:themeColor="text2"/>
                          <w:sz w:val="24"/>
                        </w:rPr>
                        <w:fldChar w:fldCharType="end"/>
                      </w:r>
                      <w:r w:rsidRPr="002D3440">
                        <w:rPr>
                          <w:rFonts w:ascii="Arial" w:hAnsi="Arial" w:cs="Arial"/>
                          <w:b/>
                          <w:bCs/>
                          <w:color w:val="1F497D" w:themeColor="text2"/>
                          <w:sz w:val="24"/>
                        </w:rPr>
                        <w:fldChar w:fldCharType="begin"/>
                      </w:r>
                      <w:r w:rsidRPr="002D3440">
                        <w:rPr>
                          <w:rFonts w:ascii="Arial" w:hAnsi="Arial" w:cs="Arial"/>
                          <w:b/>
                          <w:bCs/>
                          <w:color w:val="1F497D" w:themeColor="text2"/>
                          <w:sz w:val="24"/>
                        </w:rPr>
                        <w:instrText>xe "sdf.c:FDFCloseContainer"</w:instrText>
                      </w:r>
                      <w:r w:rsidRPr="002D3440">
                        <w:rPr>
                          <w:rFonts w:ascii="Arial" w:hAnsi="Arial" w:cs="Arial"/>
                          <w:b/>
                          <w:bCs/>
                          <w:color w:val="1F497D" w:themeColor="text2"/>
                          <w:sz w:val="24"/>
                        </w:rPr>
                        <w:fldChar w:fldCharType="end"/>
                      </w:r>
                      <w:r w:rsidRPr="002D344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2D3440">
                        <w:rPr>
                          <w:rFonts w:ascii="Arial" w:hAnsi="Arial" w:cs="Arial"/>
                          <w:b/>
                          <w:bCs/>
                          <w:color w:val="1F497D" w:themeColor="text2"/>
                          <w:sz w:val="20"/>
                          <w:szCs w:val="20"/>
                        </w:rPr>
                        <w:t>FDFCloseContainer (struct FDF_thread_state *</w:t>
                      </w:r>
                      <w:r w:rsidRPr="002D3440">
                        <w:rPr>
                          <w:rFonts w:ascii="Arial" w:hAnsi="Arial" w:cs="Arial"/>
                          <w:b/>
                          <w:bCs/>
                          <w:i/>
                          <w:iCs/>
                          <w:color w:val="1F497D" w:themeColor="text2"/>
                          <w:sz w:val="20"/>
                          <w:szCs w:val="20"/>
                        </w:rPr>
                        <w:t>thd_state</w:t>
                      </w:r>
                      <w:r w:rsidRPr="002D3440">
                        <w:rPr>
                          <w:rFonts w:ascii="Arial" w:hAnsi="Arial" w:cs="Arial"/>
                          <w:b/>
                          <w:bCs/>
                          <w:color w:val="1F497D" w:themeColor="text2"/>
                          <w:sz w:val="20"/>
                          <w:szCs w:val="20"/>
                        </w:rPr>
                        <w:t>, FDF_cguid_t</w:t>
                      </w:r>
                      <w:r w:rsidRPr="002D3440">
                        <w:rPr>
                          <w:rFonts w:ascii="Arial" w:hAnsi="Arial" w:cs="Arial"/>
                          <w:b/>
                          <w:bCs/>
                          <w:i/>
                          <w:iCs/>
                          <w:color w:val="1F497D" w:themeColor="text2"/>
                          <w:sz w:val="20"/>
                          <w:szCs w:val="20"/>
                        </w:rPr>
                        <w:t>cguid</w:t>
                      </w:r>
                      <w:r w:rsidRPr="002D3440">
                        <w:rPr>
                          <w:rFonts w:ascii="Arial" w:hAnsi="Arial" w:cs="Arial"/>
                          <w:b/>
                          <w:bCs/>
                          <w:color w:val="1F497D" w:themeColor="text2"/>
                          <w:sz w:val="20"/>
                          <w:szCs w:val="20"/>
                        </w:rPr>
                        <w:t>)</w:t>
                      </w:r>
                    </w:p>
                    <w:p w14:paraId="6249C052" w14:textId="77777777" w:rsidR="00B24D58" w:rsidRPr="008A5E15" w:rsidRDefault="00B24D58" w:rsidP="00A73C87">
                      <w:pPr>
                        <w:autoSpaceDE w:val="0"/>
                        <w:autoSpaceDN w:val="0"/>
                        <w:spacing w:before="30" w:after="60"/>
                        <w:ind w:left="360"/>
                        <w:jc w:val="both"/>
                        <w:rPr>
                          <w:rFonts w:ascii="Times New Roman" w:hAnsi="Times New Roman"/>
                          <w:sz w:val="20"/>
                          <w:szCs w:val="20"/>
                        </w:rPr>
                      </w:pPr>
                    </w:p>
                    <w:p w14:paraId="4263EAAC" w14:textId="77777777" w:rsidR="00B24D58" w:rsidRPr="008A5E15" w:rsidRDefault="00B24D58"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Close the specified container.</w:t>
                      </w:r>
                    </w:p>
                    <w:p w14:paraId="0E2E9D02" w14:textId="77777777" w:rsidR="00B24D58" w:rsidRPr="008A5E15" w:rsidRDefault="00B24D58" w:rsidP="00A73C87">
                      <w:pPr>
                        <w:pStyle w:val="Heading3"/>
                      </w:pPr>
                      <w:bookmarkStart w:id="47" w:name="_Toc336887792"/>
                      <w:r w:rsidRPr="008B4B4A">
                        <w:rPr>
                          <w:rStyle w:val="Emphasis"/>
                        </w:rPr>
                        <w:t>Parameters</w:t>
                      </w:r>
                      <w:r w:rsidRPr="008A5E15">
                        <w:t>:</w:t>
                      </w:r>
                      <w:bookmarkEnd w:id="4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CFA7E42" w14:textId="77777777" w:rsidTr="00582915">
                        <w:tc>
                          <w:tcPr>
                            <w:tcW w:w="798" w:type="dxa"/>
                          </w:tcPr>
                          <w:p w14:paraId="2D4A050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BAEE8C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502600D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C6C26FA" w14:textId="77777777" w:rsidTr="00582915">
                        <w:tc>
                          <w:tcPr>
                            <w:tcW w:w="798" w:type="dxa"/>
                          </w:tcPr>
                          <w:p w14:paraId="10CAA17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8A2076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0B0225A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14:paraId="0C202974" w14:textId="77777777" w:rsidR="00B24D58" w:rsidRPr="008A5E15" w:rsidRDefault="00B24D58" w:rsidP="00A73C87">
                      <w:pPr>
                        <w:pStyle w:val="Heading3"/>
                      </w:pPr>
                      <w:bookmarkStart w:id="48" w:name="_Toc336887793"/>
                      <w:r w:rsidRPr="008B4B4A">
                        <w:rPr>
                          <w:rStyle w:val="Emphasis"/>
                        </w:rPr>
                        <w:t>Returns</w:t>
                      </w:r>
                      <w:r w:rsidRPr="008A5E15">
                        <w:t>:</w:t>
                      </w:r>
                      <w:bookmarkEnd w:id="48"/>
                    </w:p>
                    <w:p w14:paraId="48E2F885"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664D4B1"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254063FE"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3248CB03" w14:textId="77777777" w:rsidR="00B24D58" w:rsidRDefault="00B24D58" w:rsidP="00A73C87"/>
                  </w:txbxContent>
                </v:textbox>
                <w10:anchorlock/>
              </v:shape>
            </w:pict>
          </mc:Fallback>
        </mc:AlternateContent>
      </w:r>
    </w:p>
    <w:p w14:paraId="326FFFDF" w14:textId="77777777" w:rsidR="00A73C87" w:rsidRDefault="00A73C87" w:rsidP="00005880">
      <w:pPr>
        <w:pStyle w:val="BodyText"/>
      </w:pPr>
    </w:p>
    <w:p w14:paraId="0DB7D44C" w14:textId="77777777" w:rsidR="00A73C87" w:rsidRDefault="00A73C87" w:rsidP="00005880">
      <w:pPr>
        <w:pStyle w:val="BodyText"/>
      </w:pPr>
      <w:r>
        <w:rPr>
          <w:noProof/>
          <w:color w:val="F2F2F2"/>
        </w:rPr>
        <mc:AlternateContent>
          <mc:Choice Requires="wps">
            <w:drawing>
              <wp:inline distT="0" distB="0" distL="0" distR="0" wp14:anchorId="34069F97" wp14:editId="7D253A18">
                <wp:extent cx="5767070" cy="2519916"/>
                <wp:effectExtent l="0" t="0" r="24130" b="1397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519916"/>
                        </a:xfrm>
                        <a:prstGeom prst="rect">
                          <a:avLst/>
                        </a:prstGeom>
                        <a:solidFill>
                          <a:srgbClr val="F2F2F2"/>
                        </a:solidFill>
                        <a:ln w="9525">
                          <a:solidFill>
                            <a:srgbClr val="000000"/>
                          </a:solidFill>
                          <a:miter lim="800000"/>
                          <a:headEnd/>
                          <a:tailEnd/>
                        </a:ln>
                      </wps:spPr>
                      <wps:txbx>
                        <w:txbxContent>
                          <w:p w14:paraId="11BEAFE7" w14:textId="77777777" w:rsidR="00B24D58" w:rsidRPr="00F22420" w:rsidRDefault="00B24D58" w:rsidP="00A73C87">
                            <w:pPr>
                              <w:keepNext/>
                              <w:autoSpaceDE w:val="0"/>
                              <w:autoSpaceDN w:val="0"/>
                              <w:spacing w:before="240" w:after="60"/>
                              <w:outlineLvl w:val="3"/>
                              <w:rPr>
                                <w:rFonts w:ascii="Arial" w:hAnsi="Arial" w:cs="Arial"/>
                                <w:b/>
                                <w:bCs/>
                                <w:color w:val="1F497D"/>
                                <w:sz w:val="20"/>
                                <w:szCs w:val="20"/>
                              </w:rPr>
                            </w:pP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"FDFDeleteContainer:sdf.c"</w:instrText>
                            </w:r>
                            <w:r w:rsidRPr="00F22420">
                              <w:rPr>
                                <w:rFonts w:ascii="Arial" w:hAnsi="Arial" w:cs="Arial"/>
                                <w:b/>
                                <w:bCs/>
                                <w:color w:val="1F497D"/>
                                <w:sz w:val="20"/>
                                <w:szCs w:val="20"/>
                              </w:rPr>
                              <w:fldChar w:fldCharType="end"/>
                            </w: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"sdf.c:FDFDeleteContainer"</w:instrText>
                            </w:r>
                            <w:r w:rsidRPr="00F22420">
                              <w:rPr>
                                <w:rFonts w:ascii="Arial" w:hAnsi="Arial" w:cs="Arial"/>
                                <w:b/>
                                <w:bCs/>
                                <w:color w:val="1F497D"/>
                                <w:sz w:val="20"/>
                                <w:szCs w:val="20"/>
                              </w:rPr>
                              <w:fldChar w:fldCharType="end"/>
                            </w:r>
                            <w:r w:rsidRPr="00F22420">
                              <w:rPr>
                                <w:rFonts w:ascii="Arial" w:hAnsi="Arial" w:cs="Arial"/>
                                <w:b/>
                                <w:bCs/>
                                <w:color w:val="1F497D"/>
                                <w:sz w:val="20"/>
                                <w:szCs w:val="20"/>
                              </w:rPr>
                              <w:t xml:space="preserve">FDF_status_t </w:t>
                            </w:r>
                            <w:r>
                              <w:rPr>
                                <w:rFonts w:ascii="Arial" w:hAnsi="Arial" w:cs="Arial"/>
                                <w:b/>
                                <w:bCs/>
                                <w:color w:val="1F497D"/>
                                <w:sz w:val="20"/>
                                <w:szCs w:val="20"/>
                              </w:rPr>
                              <w:t xml:space="preserve"> </w:t>
                            </w:r>
                            <w:r w:rsidRPr="00F22420">
                              <w:rPr>
                                <w:rFonts w:ascii="Arial" w:hAnsi="Arial" w:cs="Arial"/>
                                <w:b/>
                                <w:bCs/>
                                <w:color w:val="1F497D"/>
                                <w:sz w:val="20"/>
                                <w:szCs w:val="20"/>
                              </w:rPr>
                              <w:t>FDFDeleteContainer (struct FDF_thread_state *</w:t>
                            </w:r>
                            <w:r w:rsidRPr="00F22420">
                              <w:rPr>
                                <w:rFonts w:ascii="Arial" w:hAnsi="Arial" w:cs="Arial"/>
                                <w:b/>
                                <w:bCs/>
                                <w:i/>
                                <w:iCs/>
                                <w:color w:val="1F497D"/>
                                <w:sz w:val="20"/>
                                <w:szCs w:val="20"/>
                              </w:rPr>
                              <w:t>thd_state</w:t>
                            </w:r>
                            <w:r w:rsidRPr="00F22420">
                              <w:rPr>
                                <w:rFonts w:ascii="Arial" w:hAnsi="Arial" w:cs="Arial"/>
                                <w:b/>
                                <w:bCs/>
                                <w:color w:val="1F497D"/>
                                <w:sz w:val="20"/>
                                <w:szCs w:val="20"/>
                              </w:rPr>
                              <w:t>, FDF_cguid_t</w:t>
                            </w:r>
                            <w:r w:rsidRPr="00F22420">
                              <w:rPr>
                                <w:rFonts w:ascii="Arial" w:hAnsi="Arial" w:cs="Arial"/>
                                <w:b/>
                                <w:bCs/>
                                <w:i/>
                                <w:iCs/>
                                <w:color w:val="1F497D"/>
                                <w:sz w:val="20"/>
                                <w:szCs w:val="20"/>
                              </w:rPr>
                              <w:t>cguid</w:t>
                            </w:r>
                            <w:r w:rsidRPr="00F22420">
                              <w:rPr>
                                <w:rFonts w:ascii="Arial" w:hAnsi="Arial" w:cs="Arial"/>
                                <w:b/>
                                <w:bCs/>
                                <w:color w:val="1F497D"/>
                                <w:sz w:val="20"/>
                                <w:szCs w:val="20"/>
                              </w:rPr>
                              <w:t>)</w:t>
                            </w:r>
                          </w:p>
                          <w:p w14:paraId="5B6EDD59" w14:textId="77777777" w:rsidR="00B24D58" w:rsidRPr="008A5E15" w:rsidRDefault="00B24D58" w:rsidP="00A73C87">
                            <w:pPr>
                              <w:autoSpaceDE w:val="0"/>
                              <w:autoSpaceDN w:val="0"/>
                              <w:spacing w:before="30" w:after="60"/>
                              <w:ind w:left="360"/>
                              <w:jc w:val="both"/>
                              <w:rPr>
                                <w:rFonts w:ascii="Times New Roman" w:hAnsi="Times New Roman"/>
                                <w:sz w:val="20"/>
                                <w:szCs w:val="20"/>
                              </w:rPr>
                            </w:pPr>
                            <w:bookmarkStart w:id="49" w:name="AAAAAAAAAC"/>
                            <w:bookmarkEnd w:id="49"/>
                          </w:p>
                          <w:p w14:paraId="472E9485" w14:textId="77777777" w:rsidR="00B24D58" w:rsidRPr="008A5E15" w:rsidRDefault="00B24D58"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the specified container.</w:t>
                            </w:r>
                          </w:p>
                          <w:p w14:paraId="61048F73" w14:textId="77777777" w:rsidR="00B24D58" w:rsidRPr="008A5E15" w:rsidRDefault="00B24D58" w:rsidP="00A73C87">
                            <w:pPr>
                              <w:pStyle w:val="Heading3"/>
                            </w:pPr>
                            <w:bookmarkStart w:id="50" w:name="_Toc336887794"/>
                            <w:r w:rsidRPr="008B4B4A">
                              <w:rPr>
                                <w:rStyle w:val="Emphasis"/>
                              </w:rPr>
                              <w:t>Parameters</w:t>
                            </w:r>
                            <w:r w:rsidRPr="008A5E15">
                              <w:t>:</w:t>
                            </w:r>
                            <w:bookmarkEnd w:id="5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613D797" w14:textId="77777777" w:rsidTr="00582915">
                              <w:tc>
                                <w:tcPr>
                                  <w:tcW w:w="798" w:type="dxa"/>
                                </w:tcPr>
                                <w:p w14:paraId="0700268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BD2537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ED9014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0A0828B0" w14:textId="77777777" w:rsidTr="00582915">
                              <w:tc>
                                <w:tcPr>
                                  <w:tcW w:w="798" w:type="dxa"/>
                                </w:tcPr>
                                <w:p w14:paraId="624295E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F7E3EF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1941BD4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14:paraId="760DA91F" w14:textId="77777777" w:rsidR="00B24D58" w:rsidRPr="008A5E15" w:rsidRDefault="00B24D58" w:rsidP="00A73C87">
                            <w:pPr>
                              <w:pStyle w:val="Heading3"/>
                            </w:pPr>
                            <w:bookmarkStart w:id="51" w:name="_Toc336887795"/>
                            <w:r w:rsidRPr="008B4B4A">
                              <w:rPr>
                                <w:rStyle w:val="Emphasis"/>
                              </w:rPr>
                              <w:t>Returns</w:t>
                            </w:r>
                            <w:r w:rsidRPr="008A5E15">
                              <w:t>:</w:t>
                            </w:r>
                            <w:bookmarkEnd w:id="51"/>
                          </w:p>
                          <w:p w14:paraId="051E0B84"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CAC872A"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31CA49A6"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FDF_OPEN_CONTAINER if the container has not been closed </w:t>
                            </w:r>
                          </w:p>
                          <w:p w14:paraId="387834A8"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688D237" w14:textId="77777777" w:rsidR="00B24D58" w:rsidRDefault="00B24D58" w:rsidP="00A73C87"/>
                        </w:txbxContent>
                      </wps:txbx>
                      <wps:bodyPr rot="0" vert="horz" wrap="square" lIns="91440" tIns="45720" rIns="91440" bIns="45720" anchor="t" anchorCtr="0" upright="1">
                        <a:noAutofit/>
                      </wps:bodyPr>
                    </wps:wsp>
                  </a:graphicData>
                </a:graphic>
              </wp:inline>
            </w:drawing>
          </mc:Choice>
          <mc:Fallback>
            <w:pict>
              <v:shape id="_x0000_s1053" type="#_x0000_t202" style="width:454.1pt;height:19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" fillcolor="#f2f2f2">
                <v:textbox>
                  <w:txbxContent>
                    <w:p w14:paraId="11BEAFE7" w14:textId="77777777" w:rsidR="00B24D58" w:rsidRPr="00F22420" w:rsidRDefault="00B24D58" w:rsidP="00A73C87">
                      <w:pPr>
                        <w:keepNext/>
                        <w:autoSpaceDE w:val="0"/>
                        <w:autoSpaceDN w:val="0"/>
                        <w:spacing w:before="240" w:after="60"/>
                        <w:outlineLvl w:val="3"/>
                        <w:rPr>
                          <w:rFonts w:ascii="Arial" w:hAnsi="Arial" w:cs="Arial"/>
                          <w:b/>
                          <w:bCs/>
                          <w:color w:val="1F497D"/>
                          <w:sz w:val="20"/>
                          <w:szCs w:val="20"/>
                        </w:rPr>
                      </w:pP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"FDFDeleteContainer:sdf.c"</w:instrText>
                      </w:r>
                      <w:r w:rsidRPr="00F22420">
                        <w:rPr>
                          <w:rFonts w:ascii="Arial" w:hAnsi="Arial" w:cs="Arial"/>
                          <w:b/>
                          <w:bCs/>
                          <w:color w:val="1F497D"/>
                          <w:sz w:val="20"/>
                          <w:szCs w:val="20"/>
                        </w:rPr>
                        <w:fldChar w:fldCharType="end"/>
                      </w:r>
                      <w:r w:rsidRPr="00F22420">
                        <w:rPr>
                          <w:rFonts w:ascii="Arial" w:hAnsi="Arial" w:cs="Arial"/>
                          <w:b/>
                          <w:bCs/>
                          <w:color w:val="1F497D"/>
                          <w:sz w:val="20"/>
                          <w:szCs w:val="20"/>
                        </w:rPr>
                        <w:fldChar w:fldCharType="begin"/>
                      </w:r>
                      <w:r w:rsidRPr="00F22420">
                        <w:rPr>
                          <w:rFonts w:ascii="Arial" w:hAnsi="Arial" w:cs="Arial"/>
                          <w:b/>
                          <w:bCs/>
                          <w:color w:val="1F497D"/>
                          <w:sz w:val="20"/>
                          <w:szCs w:val="20"/>
                        </w:rPr>
                        <w:instrText>xe "sdf.c:FDFDeleteContainer"</w:instrText>
                      </w:r>
                      <w:r w:rsidRPr="00F22420">
                        <w:rPr>
                          <w:rFonts w:ascii="Arial" w:hAnsi="Arial" w:cs="Arial"/>
                          <w:b/>
                          <w:bCs/>
                          <w:color w:val="1F497D"/>
                          <w:sz w:val="20"/>
                          <w:szCs w:val="20"/>
                        </w:rPr>
                        <w:fldChar w:fldCharType="end"/>
                      </w:r>
                      <w:r w:rsidRPr="00F22420">
                        <w:rPr>
                          <w:rFonts w:ascii="Arial" w:hAnsi="Arial" w:cs="Arial"/>
                          <w:b/>
                          <w:bCs/>
                          <w:color w:val="1F497D"/>
                          <w:sz w:val="20"/>
                          <w:szCs w:val="20"/>
                        </w:rPr>
                        <w:t xml:space="preserve">FDF_status_t </w:t>
                      </w:r>
                      <w:r>
                        <w:rPr>
                          <w:rFonts w:ascii="Arial" w:hAnsi="Arial" w:cs="Arial"/>
                          <w:b/>
                          <w:bCs/>
                          <w:color w:val="1F497D"/>
                          <w:sz w:val="20"/>
                          <w:szCs w:val="20"/>
                        </w:rPr>
                        <w:t xml:space="preserve"> </w:t>
                      </w:r>
                      <w:r w:rsidRPr="00F22420">
                        <w:rPr>
                          <w:rFonts w:ascii="Arial" w:hAnsi="Arial" w:cs="Arial"/>
                          <w:b/>
                          <w:bCs/>
                          <w:color w:val="1F497D"/>
                          <w:sz w:val="20"/>
                          <w:szCs w:val="20"/>
                        </w:rPr>
                        <w:t>FDFDeleteContainer (struct FDF_thread_state *</w:t>
                      </w:r>
                      <w:r w:rsidRPr="00F22420">
                        <w:rPr>
                          <w:rFonts w:ascii="Arial" w:hAnsi="Arial" w:cs="Arial"/>
                          <w:b/>
                          <w:bCs/>
                          <w:i/>
                          <w:iCs/>
                          <w:color w:val="1F497D"/>
                          <w:sz w:val="20"/>
                          <w:szCs w:val="20"/>
                        </w:rPr>
                        <w:t>thd_state</w:t>
                      </w:r>
                      <w:r w:rsidRPr="00F22420">
                        <w:rPr>
                          <w:rFonts w:ascii="Arial" w:hAnsi="Arial" w:cs="Arial"/>
                          <w:b/>
                          <w:bCs/>
                          <w:color w:val="1F497D"/>
                          <w:sz w:val="20"/>
                          <w:szCs w:val="20"/>
                        </w:rPr>
                        <w:t>, FDF_cguid_t</w:t>
                      </w:r>
                      <w:r w:rsidRPr="00F22420">
                        <w:rPr>
                          <w:rFonts w:ascii="Arial" w:hAnsi="Arial" w:cs="Arial"/>
                          <w:b/>
                          <w:bCs/>
                          <w:i/>
                          <w:iCs/>
                          <w:color w:val="1F497D"/>
                          <w:sz w:val="20"/>
                          <w:szCs w:val="20"/>
                        </w:rPr>
                        <w:t>cguid</w:t>
                      </w:r>
                      <w:r w:rsidRPr="00F22420">
                        <w:rPr>
                          <w:rFonts w:ascii="Arial" w:hAnsi="Arial" w:cs="Arial"/>
                          <w:b/>
                          <w:bCs/>
                          <w:color w:val="1F497D"/>
                          <w:sz w:val="20"/>
                          <w:szCs w:val="20"/>
                        </w:rPr>
                        <w:t>)</w:t>
                      </w:r>
                    </w:p>
                    <w:p w14:paraId="5B6EDD59" w14:textId="77777777" w:rsidR="00B24D58" w:rsidRPr="008A5E15" w:rsidRDefault="00B24D58" w:rsidP="00A73C87">
                      <w:pPr>
                        <w:autoSpaceDE w:val="0"/>
                        <w:autoSpaceDN w:val="0"/>
                        <w:spacing w:before="30" w:after="60"/>
                        <w:ind w:left="360"/>
                        <w:jc w:val="both"/>
                        <w:rPr>
                          <w:rFonts w:ascii="Times New Roman" w:hAnsi="Times New Roman"/>
                          <w:sz w:val="20"/>
                          <w:szCs w:val="20"/>
                        </w:rPr>
                      </w:pPr>
                      <w:bookmarkStart w:id="52" w:name="AAAAAAAAAC"/>
                      <w:bookmarkEnd w:id="52"/>
                    </w:p>
                    <w:p w14:paraId="472E9485" w14:textId="77777777" w:rsidR="00B24D58" w:rsidRPr="008A5E15" w:rsidRDefault="00B24D58" w:rsidP="00A73C87">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the specified container.</w:t>
                      </w:r>
                    </w:p>
                    <w:p w14:paraId="61048F73" w14:textId="77777777" w:rsidR="00B24D58" w:rsidRPr="008A5E15" w:rsidRDefault="00B24D58" w:rsidP="00A73C87">
                      <w:pPr>
                        <w:pStyle w:val="Heading3"/>
                      </w:pPr>
                      <w:bookmarkStart w:id="53" w:name="_Toc336887794"/>
                      <w:r w:rsidRPr="008B4B4A">
                        <w:rPr>
                          <w:rStyle w:val="Emphasis"/>
                        </w:rPr>
                        <w:t>Parameters</w:t>
                      </w:r>
                      <w:r w:rsidRPr="008A5E15">
                        <w:t>:</w:t>
                      </w:r>
                      <w:bookmarkEnd w:id="5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613D797" w14:textId="77777777" w:rsidTr="00582915">
                        <w:tc>
                          <w:tcPr>
                            <w:tcW w:w="798" w:type="dxa"/>
                          </w:tcPr>
                          <w:p w14:paraId="0700268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BD2537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ED9014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0A0828B0" w14:textId="77777777" w:rsidTr="00582915">
                        <w:tc>
                          <w:tcPr>
                            <w:tcW w:w="798" w:type="dxa"/>
                          </w:tcPr>
                          <w:p w14:paraId="624295E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F7E3EF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1941BD4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14:paraId="760DA91F" w14:textId="77777777" w:rsidR="00B24D58" w:rsidRPr="008A5E15" w:rsidRDefault="00B24D58" w:rsidP="00A73C87">
                      <w:pPr>
                        <w:pStyle w:val="Heading3"/>
                      </w:pPr>
                      <w:bookmarkStart w:id="54" w:name="_Toc336887795"/>
                      <w:r w:rsidRPr="008B4B4A">
                        <w:rPr>
                          <w:rStyle w:val="Emphasis"/>
                        </w:rPr>
                        <w:t>Returns</w:t>
                      </w:r>
                      <w:r w:rsidRPr="008A5E15">
                        <w:t>:</w:t>
                      </w:r>
                      <w:bookmarkEnd w:id="54"/>
                    </w:p>
                    <w:p w14:paraId="051E0B84"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CAC872A"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31CA49A6"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FDF_OPEN_CONTAINER if the container has not been closed </w:t>
                      </w:r>
                    </w:p>
                    <w:p w14:paraId="387834A8" w14:textId="77777777" w:rsidR="00B24D58" w:rsidRPr="008A5E15" w:rsidRDefault="00B24D58" w:rsidP="00A73C87">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688D237" w14:textId="77777777" w:rsidR="00B24D58" w:rsidRDefault="00B24D58" w:rsidP="00A73C87"/>
                  </w:txbxContent>
                </v:textbox>
                <w10:anchorlock/>
              </v:shape>
            </w:pict>
          </mc:Fallback>
        </mc:AlternateContent>
      </w:r>
    </w:p>
    <w:p w14:paraId="6058299F" w14:textId="77777777" w:rsidR="002D3440" w:rsidRDefault="002D3440" w:rsidP="00005880">
      <w:pPr>
        <w:pStyle w:val="BodyText"/>
      </w:pPr>
    </w:p>
    <w:p w14:paraId="31419393" w14:textId="77777777" w:rsidR="008E390A" w:rsidRDefault="008E390A" w:rsidP="00005880">
      <w:pPr>
        <w:pStyle w:val="BodyText"/>
      </w:pPr>
      <w:r>
        <w:rPr>
          <w:noProof/>
        </w:rPr>
        <mc:AlternateContent>
          <mc:Choice Requires="wps">
            <w:drawing>
              <wp:inline distT="0" distB="0" distL="0" distR="0" wp14:anchorId="1832AD8C" wp14:editId="6B388D07">
                <wp:extent cx="5767070" cy="2690037"/>
                <wp:effectExtent l="0" t="0" r="24130"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14:paraId="5B9E8302" w14:textId="77777777" w:rsidR="00B24D58" w:rsidRPr="00F44F22" w:rsidRDefault="00B24D58" w:rsidP="008E390A">
                            <w:pPr>
                              <w:keepNext/>
                              <w:autoSpaceDE w:val="0"/>
                              <w:autoSpaceDN w:val="0"/>
                              <w:spacing w:before="240" w:after="60"/>
                              <w:outlineLvl w:val="3"/>
                              <w:rPr>
                                <w:rFonts w:ascii="Arial" w:hAnsi="Arial" w:cs="Arial"/>
                                <w:b/>
                                <w:bCs/>
                                <w:color w:val="1F497D" w:themeColor="text2"/>
                                <w:sz w:val="20"/>
                                <w:szCs w:val="20"/>
                              </w:rPr>
                            </w:pP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"FDFGetContainers:sdf.c"</w:instrText>
                            </w:r>
                            <w:r w:rsidRPr="00F44F22">
                              <w:rPr>
                                <w:rFonts w:ascii="Arial" w:hAnsi="Arial" w:cs="Arial"/>
                                <w:b/>
                                <w:bCs/>
                                <w:color w:val="1F497D" w:themeColor="text2"/>
                                <w:sz w:val="20"/>
                                <w:szCs w:val="20"/>
                              </w:rPr>
                              <w:fldChar w:fldCharType="end"/>
                            </w: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"sdf.c:FDFGetContainers"</w:instrText>
                            </w:r>
                            <w:r w:rsidRPr="00F44F22">
                              <w:rPr>
                                <w:rFonts w:ascii="Arial" w:hAnsi="Arial" w:cs="Arial"/>
                                <w:b/>
                                <w:bCs/>
                                <w:color w:val="1F497D" w:themeColor="text2"/>
                                <w:sz w:val="20"/>
                                <w:szCs w:val="20"/>
                              </w:rPr>
                              <w:fldChar w:fldCharType="end"/>
                            </w:r>
                            <w:r w:rsidRPr="00F44F22">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44F22">
                              <w:rPr>
                                <w:rFonts w:ascii="Arial" w:hAnsi="Arial" w:cs="Arial"/>
                                <w:b/>
                                <w:bCs/>
                                <w:color w:val="1F497D" w:themeColor="text2"/>
                                <w:sz w:val="20"/>
                                <w:szCs w:val="20"/>
                              </w:rPr>
                              <w:t>FDFGetContainers (struct FDF_thread_state *</w:t>
                            </w:r>
                            <w:r w:rsidRPr="00F44F22">
                              <w:rPr>
                                <w:rFonts w:ascii="Arial" w:hAnsi="Arial" w:cs="Arial"/>
                                <w:b/>
                                <w:bCs/>
                                <w:i/>
                                <w:iCs/>
                                <w:color w:val="1F497D" w:themeColor="text2"/>
                                <w:sz w:val="20"/>
                                <w:szCs w:val="20"/>
                              </w:rPr>
                              <w:t>thd_state</w:t>
                            </w:r>
                            <w:r w:rsidRPr="00F44F22">
                              <w:rPr>
                                <w:rFonts w:ascii="Arial" w:hAnsi="Arial" w:cs="Arial"/>
                                <w:b/>
                                <w:bCs/>
                                <w:color w:val="1F497D" w:themeColor="text2"/>
                                <w:sz w:val="20"/>
                                <w:szCs w:val="20"/>
                              </w:rPr>
                              <w:t>, FDF_cguid_t *</w:t>
                            </w:r>
                            <w:r w:rsidRPr="00F44F22">
                              <w:rPr>
                                <w:rFonts w:ascii="Arial" w:hAnsi="Arial" w:cs="Arial"/>
                                <w:b/>
                                <w:bCs/>
                                <w:i/>
                                <w:iCs/>
                                <w:color w:val="1F497D" w:themeColor="text2"/>
                                <w:sz w:val="20"/>
                                <w:szCs w:val="20"/>
                              </w:rPr>
                              <w:t>cguid_array</w:t>
                            </w:r>
                            <w:r w:rsidRPr="00F44F22">
                              <w:rPr>
                                <w:rFonts w:ascii="Arial" w:hAnsi="Arial" w:cs="Arial"/>
                                <w:b/>
                                <w:bCs/>
                                <w:color w:val="1F497D" w:themeColor="text2"/>
                                <w:sz w:val="20"/>
                                <w:szCs w:val="20"/>
                              </w:rPr>
                              <w:t>, uint32_t *</w:t>
                            </w:r>
                            <w:r w:rsidRPr="00F44F22">
                              <w:rPr>
                                <w:rFonts w:ascii="Arial" w:hAnsi="Arial" w:cs="Arial"/>
                                <w:b/>
                                <w:bCs/>
                                <w:i/>
                                <w:iCs/>
                                <w:color w:val="1F497D" w:themeColor="text2"/>
                                <w:sz w:val="20"/>
                                <w:szCs w:val="20"/>
                              </w:rPr>
                              <w:t>n_cguids</w:t>
                            </w:r>
                            <w:r w:rsidRPr="00F44F22">
                              <w:rPr>
                                <w:rFonts w:ascii="Arial" w:hAnsi="Arial" w:cs="Arial"/>
                                <w:b/>
                                <w:bCs/>
                                <w:color w:val="1F497D" w:themeColor="text2"/>
                                <w:sz w:val="20"/>
                                <w:szCs w:val="20"/>
                              </w:rPr>
                              <w:t>)</w:t>
                            </w:r>
                          </w:p>
                          <w:p w14:paraId="6B14D730" w14:textId="77777777" w:rsidR="00B24D58" w:rsidRPr="008A5E15" w:rsidRDefault="00B24D58" w:rsidP="008E390A">
                            <w:pPr>
                              <w:autoSpaceDE w:val="0"/>
                              <w:autoSpaceDN w:val="0"/>
                              <w:spacing w:before="30" w:after="60"/>
                              <w:ind w:left="360"/>
                              <w:jc w:val="both"/>
                              <w:rPr>
                                <w:rFonts w:ascii="Times New Roman" w:hAnsi="Times New Roman"/>
                                <w:sz w:val="20"/>
                                <w:szCs w:val="20"/>
                              </w:rPr>
                            </w:pPr>
                          </w:p>
                          <w:p w14:paraId="1990491F" w14:textId="77777777" w:rsidR="00B24D58" w:rsidRPr="008A5E15" w:rsidRDefault="00B24D58"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Retrieve a list of all containers. The list is returned as an FDF-allocated array. The application must subsequently free the array using 'free'.</w:t>
                            </w:r>
                          </w:p>
                          <w:p w14:paraId="4F51E754" w14:textId="77777777" w:rsidR="00B24D58" w:rsidRPr="008A5E15" w:rsidRDefault="00B24D58" w:rsidP="008E390A">
                            <w:pPr>
                              <w:pStyle w:val="Heading3"/>
                            </w:pPr>
                            <w:bookmarkStart w:id="55" w:name="_Toc336887796"/>
                            <w:r w:rsidRPr="008A5E15">
                              <w:t>Parameters:</w:t>
                            </w:r>
                            <w:bookmarkEnd w:id="5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0ED103A" w14:textId="77777777" w:rsidTr="00582915">
                              <w:tc>
                                <w:tcPr>
                                  <w:tcW w:w="798" w:type="dxa"/>
                                </w:tcPr>
                                <w:p w14:paraId="14245CC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208214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1CF1524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8536A30" w14:textId="77777777" w:rsidTr="00582915">
                              <w:tc>
                                <w:tcPr>
                                  <w:tcW w:w="798" w:type="dxa"/>
                                </w:tcPr>
                                <w:p w14:paraId="51947D0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488C539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cguid_array</w:t>
                                  </w:r>
                                  <w:r w:rsidRPr="008A5E15">
                                    <w:rPr>
                                      <w:rFonts w:ascii="Times New Roman" w:hAnsi="Times New Roman"/>
                                      <w:sz w:val="20"/>
                                      <w:szCs w:val="20"/>
                                    </w:rPr>
                                    <w:t xml:space="preserve"> </w:t>
                                  </w:r>
                                </w:p>
                              </w:tc>
                              <w:tc>
                                <w:tcPr>
                                  <w:tcW w:w="5687" w:type="dxa"/>
                                </w:tcPr>
                                <w:p w14:paraId="4A70E6C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FDF allocated array of cguid's. </w:t>
                                  </w:r>
                                </w:p>
                              </w:tc>
                            </w:tr>
                            <w:tr w:rsidR="00B24D58" w:rsidRPr="008A5E15" w14:paraId="77AF61D6" w14:textId="77777777" w:rsidTr="00582915">
                              <w:tc>
                                <w:tcPr>
                                  <w:tcW w:w="798" w:type="dxa"/>
                                </w:tcPr>
                                <w:p w14:paraId="631DAF3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4D7D3E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n_cguids</w:t>
                                  </w:r>
                                  <w:r w:rsidRPr="008A5E15">
                                    <w:rPr>
                                      <w:rFonts w:ascii="Times New Roman" w:hAnsi="Times New Roman"/>
                                      <w:sz w:val="20"/>
                                      <w:szCs w:val="20"/>
                                    </w:rPr>
                                    <w:t xml:space="preserve"> </w:t>
                                  </w:r>
                                </w:p>
                              </w:tc>
                              <w:tc>
                                <w:tcPr>
                                  <w:tcW w:w="5687" w:type="dxa"/>
                                </w:tcPr>
                                <w:p w14:paraId="66E8451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Number of containers in array.</w:t>
                                  </w:r>
                                </w:p>
                              </w:tc>
                            </w:tr>
                          </w:tbl>
                          <w:p w14:paraId="1E4950D2" w14:textId="77777777" w:rsidR="00B24D58" w:rsidRPr="008A5E15" w:rsidRDefault="00B24D58" w:rsidP="008E390A">
                            <w:pPr>
                              <w:pStyle w:val="Heading3"/>
                            </w:pPr>
                            <w:bookmarkStart w:id="56" w:name="_Toc336887797"/>
                            <w:r w:rsidRPr="008A5E15">
                              <w:t>Returns:</w:t>
                            </w:r>
                            <w:bookmarkEnd w:id="56"/>
                          </w:p>
                          <w:p w14:paraId="7DAE4859"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221A8A26"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6F32AB8B" w14:textId="77777777" w:rsidR="00B24D58" w:rsidRDefault="00B24D58" w:rsidP="008E390A"/>
                        </w:txbxContent>
                      </wps:txbx>
                      <wps:bodyPr rot="0" vert="horz" wrap="square" lIns="91440" tIns="45720" rIns="91440" bIns="45720" anchor="t" anchorCtr="0" upright="1">
                        <a:noAutofit/>
                      </wps:bodyPr>
                    </wps:wsp>
                  </a:graphicData>
                </a:graphic>
              </wp:inline>
            </w:drawing>
          </mc:Choice>
          <mc:Fallback>
            <w:pict>
              <v:shape id="_x0000_s1054"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" fillcolor="#f2f2f2">
                <v:textbox>
                  <w:txbxContent>
                    <w:p w14:paraId="5B9E8302" w14:textId="77777777" w:rsidR="00B24D58" w:rsidRPr="00F44F22" w:rsidRDefault="00B24D58" w:rsidP="008E390A">
                      <w:pPr>
                        <w:keepNext/>
                        <w:autoSpaceDE w:val="0"/>
                        <w:autoSpaceDN w:val="0"/>
                        <w:spacing w:before="240" w:after="60"/>
                        <w:outlineLvl w:val="3"/>
                        <w:rPr>
                          <w:rFonts w:ascii="Arial" w:hAnsi="Arial" w:cs="Arial"/>
                          <w:b/>
                          <w:bCs/>
                          <w:color w:val="1F497D" w:themeColor="text2"/>
                          <w:sz w:val="20"/>
                          <w:szCs w:val="20"/>
                        </w:rPr>
                      </w:pP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"FDFGetContainers:sdf.c"</w:instrText>
                      </w:r>
                      <w:r w:rsidRPr="00F44F22">
                        <w:rPr>
                          <w:rFonts w:ascii="Arial" w:hAnsi="Arial" w:cs="Arial"/>
                          <w:b/>
                          <w:bCs/>
                          <w:color w:val="1F497D" w:themeColor="text2"/>
                          <w:sz w:val="20"/>
                          <w:szCs w:val="20"/>
                        </w:rPr>
                        <w:fldChar w:fldCharType="end"/>
                      </w:r>
                      <w:r w:rsidRPr="00F44F22">
                        <w:rPr>
                          <w:rFonts w:ascii="Arial" w:hAnsi="Arial" w:cs="Arial"/>
                          <w:b/>
                          <w:bCs/>
                          <w:color w:val="1F497D" w:themeColor="text2"/>
                          <w:sz w:val="20"/>
                          <w:szCs w:val="20"/>
                        </w:rPr>
                        <w:fldChar w:fldCharType="begin"/>
                      </w:r>
                      <w:r w:rsidRPr="00F44F22">
                        <w:rPr>
                          <w:rFonts w:ascii="Arial" w:hAnsi="Arial" w:cs="Arial"/>
                          <w:b/>
                          <w:bCs/>
                          <w:color w:val="1F497D" w:themeColor="text2"/>
                          <w:sz w:val="20"/>
                          <w:szCs w:val="20"/>
                        </w:rPr>
                        <w:instrText>xe "sdf.c:FDFGetContainers"</w:instrText>
                      </w:r>
                      <w:r w:rsidRPr="00F44F22">
                        <w:rPr>
                          <w:rFonts w:ascii="Arial" w:hAnsi="Arial" w:cs="Arial"/>
                          <w:b/>
                          <w:bCs/>
                          <w:color w:val="1F497D" w:themeColor="text2"/>
                          <w:sz w:val="20"/>
                          <w:szCs w:val="20"/>
                        </w:rPr>
                        <w:fldChar w:fldCharType="end"/>
                      </w:r>
                      <w:r w:rsidRPr="00F44F22">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44F22">
                        <w:rPr>
                          <w:rFonts w:ascii="Arial" w:hAnsi="Arial" w:cs="Arial"/>
                          <w:b/>
                          <w:bCs/>
                          <w:color w:val="1F497D" w:themeColor="text2"/>
                          <w:sz w:val="20"/>
                          <w:szCs w:val="20"/>
                        </w:rPr>
                        <w:t>FDFGetContainers (struct FDF_thread_state *</w:t>
                      </w:r>
                      <w:r w:rsidRPr="00F44F22">
                        <w:rPr>
                          <w:rFonts w:ascii="Arial" w:hAnsi="Arial" w:cs="Arial"/>
                          <w:b/>
                          <w:bCs/>
                          <w:i/>
                          <w:iCs/>
                          <w:color w:val="1F497D" w:themeColor="text2"/>
                          <w:sz w:val="20"/>
                          <w:szCs w:val="20"/>
                        </w:rPr>
                        <w:t>thd_state</w:t>
                      </w:r>
                      <w:r w:rsidRPr="00F44F22">
                        <w:rPr>
                          <w:rFonts w:ascii="Arial" w:hAnsi="Arial" w:cs="Arial"/>
                          <w:b/>
                          <w:bCs/>
                          <w:color w:val="1F497D" w:themeColor="text2"/>
                          <w:sz w:val="20"/>
                          <w:szCs w:val="20"/>
                        </w:rPr>
                        <w:t>, FDF_cguid_t *</w:t>
                      </w:r>
                      <w:r w:rsidRPr="00F44F22">
                        <w:rPr>
                          <w:rFonts w:ascii="Arial" w:hAnsi="Arial" w:cs="Arial"/>
                          <w:b/>
                          <w:bCs/>
                          <w:i/>
                          <w:iCs/>
                          <w:color w:val="1F497D" w:themeColor="text2"/>
                          <w:sz w:val="20"/>
                          <w:szCs w:val="20"/>
                        </w:rPr>
                        <w:t>cguid_array</w:t>
                      </w:r>
                      <w:r w:rsidRPr="00F44F22">
                        <w:rPr>
                          <w:rFonts w:ascii="Arial" w:hAnsi="Arial" w:cs="Arial"/>
                          <w:b/>
                          <w:bCs/>
                          <w:color w:val="1F497D" w:themeColor="text2"/>
                          <w:sz w:val="20"/>
                          <w:szCs w:val="20"/>
                        </w:rPr>
                        <w:t>, uint32_t *</w:t>
                      </w:r>
                      <w:r w:rsidRPr="00F44F22">
                        <w:rPr>
                          <w:rFonts w:ascii="Arial" w:hAnsi="Arial" w:cs="Arial"/>
                          <w:b/>
                          <w:bCs/>
                          <w:i/>
                          <w:iCs/>
                          <w:color w:val="1F497D" w:themeColor="text2"/>
                          <w:sz w:val="20"/>
                          <w:szCs w:val="20"/>
                        </w:rPr>
                        <w:t>n_cguids</w:t>
                      </w:r>
                      <w:r w:rsidRPr="00F44F22">
                        <w:rPr>
                          <w:rFonts w:ascii="Arial" w:hAnsi="Arial" w:cs="Arial"/>
                          <w:b/>
                          <w:bCs/>
                          <w:color w:val="1F497D" w:themeColor="text2"/>
                          <w:sz w:val="20"/>
                          <w:szCs w:val="20"/>
                        </w:rPr>
                        <w:t>)</w:t>
                      </w:r>
                    </w:p>
                    <w:p w14:paraId="6B14D730" w14:textId="77777777" w:rsidR="00B24D58" w:rsidRPr="008A5E15" w:rsidRDefault="00B24D58" w:rsidP="008E390A">
                      <w:pPr>
                        <w:autoSpaceDE w:val="0"/>
                        <w:autoSpaceDN w:val="0"/>
                        <w:spacing w:before="30" w:after="60"/>
                        <w:ind w:left="360"/>
                        <w:jc w:val="both"/>
                        <w:rPr>
                          <w:rFonts w:ascii="Times New Roman" w:hAnsi="Times New Roman"/>
                          <w:sz w:val="20"/>
                          <w:szCs w:val="20"/>
                        </w:rPr>
                      </w:pPr>
                    </w:p>
                    <w:p w14:paraId="1990491F" w14:textId="77777777" w:rsidR="00B24D58" w:rsidRPr="008A5E15" w:rsidRDefault="00B24D58"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Retrieve a list of all containers. The list is returned as an FDF-allocated array. The application must subsequently free the array using 'free'.</w:t>
                      </w:r>
                    </w:p>
                    <w:p w14:paraId="4F51E754" w14:textId="77777777" w:rsidR="00B24D58" w:rsidRPr="008A5E15" w:rsidRDefault="00B24D58" w:rsidP="008E390A">
                      <w:pPr>
                        <w:pStyle w:val="Heading3"/>
                      </w:pPr>
                      <w:bookmarkStart w:id="57" w:name="_Toc336887796"/>
                      <w:r w:rsidRPr="008A5E15">
                        <w:t>Parameters:</w:t>
                      </w:r>
                      <w:bookmarkEnd w:id="5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0ED103A" w14:textId="77777777" w:rsidTr="00582915">
                        <w:tc>
                          <w:tcPr>
                            <w:tcW w:w="798" w:type="dxa"/>
                          </w:tcPr>
                          <w:p w14:paraId="14245CC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208214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1CF1524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8536A30" w14:textId="77777777" w:rsidTr="00582915">
                        <w:tc>
                          <w:tcPr>
                            <w:tcW w:w="798" w:type="dxa"/>
                          </w:tcPr>
                          <w:p w14:paraId="51947D0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488C539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cguid_array</w:t>
                            </w:r>
                            <w:r w:rsidRPr="008A5E15">
                              <w:rPr>
                                <w:rFonts w:ascii="Times New Roman" w:hAnsi="Times New Roman"/>
                                <w:sz w:val="20"/>
                                <w:szCs w:val="20"/>
                              </w:rPr>
                              <w:t xml:space="preserve"> </w:t>
                            </w:r>
                          </w:p>
                        </w:tc>
                        <w:tc>
                          <w:tcPr>
                            <w:tcW w:w="5687" w:type="dxa"/>
                          </w:tcPr>
                          <w:p w14:paraId="4A70E6C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in which to return FDF allocated array of cguid's. </w:t>
                            </w:r>
                          </w:p>
                        </w:tc>
                      </w:tr>
                      <w:tr w:rsidR="00B24D58" w:rsidRPr="008A5E15" w14:paraId="77AF61D6" w14:textId="77777777" w:rsidTr="00582915">
                        <w:tc>
                          <w:tcPr>
                            <w:tcW w:w="798" w:type="dxa"/>
                          </w:tcPr>
                          <w:p w14:paraId="631DAF3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4D7D3E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n_cguids</w:t>
                            </w:r>
                            <w:r w:rsidRPr="008A5E15">
                              <w:rPr>
                                <w:rFonts w:ascii="Times New Roman" w:hAnsi="Times New Roman"/>
                                <w:sz w:val="20"/>
                                <w:szCs w:val="20"/>
                              </w:rPr>
                              <w:t xml:space="preserve"> </w:t>
                            </w:r>
                          </w:p>
                        </w:tc>
                        <w:tc>
                          <w:tcPr>
                            <w:tcW w:w="5687" w:type="dxa"/>
                          </w:tcPr>
                          <w:p w14:paraId="66E8451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Number of containers in array.</w:t>
                            </w:r>
                          </w:p>
                        </w:tc>
                      </w:tr>
                    </w:tbl>
                    <w:p w14:paraId="1E4950D2" w14:textId="77777777" w:rsidR="00B24D58" w:rsidRPr="008A5E15" w:rsidRDefault="00B24D58" w:rsidP="008E390A">
                      <w:pPr>
                        <w:pStyle w:val="Heading3"/>
                      </w:pPr>
                      <w:bookmarkStart w:id="58" w:name="_Toc336887797"/>
                      <w:r w:rsidRPr="008A5E15">
                        <w:t>Returns:</w:t>
                      </w:r>
                      <w:bookmarkEnd w:id="58"/>
                    </w:p>
                    <w:p w14:paraId="7DAE4859"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221A8A26"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6F32AB8B" w14:textId="77777777" w:rsidR="00B24D58" w:rsidRDefault="00B24D58" w:rsidP="008E390A"/>
                  </w:txbxContent>
                </v:textbox>
                <w10:anchorlock/>
              </v:shape>
            </w:pict>
          </mc:Fallback>
        </mc:AlternateContent>
      </w:r>
    </w:p>
    <w:p w14:paraId="3BC74DF0" w14:textId="77777777" w:rsidR="008E390A" w:rsidRDefault="008E390A" w:rsidP="00005880">
      <w:pPr>
        <w:pStyle w:val="BodyText"/>
      </w:pPr>
    </w:p>
    <w:p w14:paraId="6805BA5D" w14:textId="77777777" w:rsidR="00305CA9" w:rsidRDefault="00305CA9" w:rsidP="00005880">
      <w:pPr>
        <w:pStyle w:val="BodyText"/>
      </w:pPr>
      <w:r>
        <w:rPr>
          <w:noProof/>
        </w:rPr>
        <mc:AlternateContent>
          <mc:Choice Requires="wps">
            <w:drawing>
              <wp:inline distT="0" distB="0" distL="0" distR="0" wp14:anchorId="73873615" wp14:editId="2532BD3D">
                <wp:extent cx="5767070" cy="2690037"/>
                <wp:effectExtent l="0" t="0" r="24130"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14:paraId="46391FA3" w14:textId="77777777" w:rsidR="00B24D58" w:rsidRPr="00B934FB" w:rsidRDefault="00B24D58"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"FDFGetContainerProps:sdf.c"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"sdf.c:FDFGetContainerProps"</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B934FB">
                              <w:rPr>
                                <w:rFonts w:ascii="Arial" w:hAnsi="Arial" w:cs="Arial"/>
                                <w:b/>
                                <w:bCs/>
                                <w:color w:val="1F497D" w:themeColor="text2"/>
                                <w:sz w:val="20"/>
                                <w:szCs w:val="20"/>
                              </w:rPr>
                              <w:t>FDFGetContainerProps (struct FDF_thread_state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FDF_cguid_t</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FDF_container_props_t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14:paraId="187F81E4" w14:textId="77777777" w:rsidR="00B24D58" w:rsidRPr="008A5E15" w:rsidRDefault="00B24D58" w:rsidP="00305CA9">
                            <w:pPr>
                              <w:autoSpaceDE w:val="0"/>
                              <w:autoSpaceDN w:val="0"/>
                              <w:spacing w:before="30" w:after="60"/>
                              <w:ind w:left="360"/>
                              <w:jc w:val="both"/>
                              <w:rPr>
                                <w:rFonts w:ascii="Times New Roman" w:hAnsi="Times New Roman"/>
                                <w:sz w:val="20"/>
                                <w:szCs w:val="20"/>
                              </w:rPr>
                            </w:pPr>
                          </w:p>
                          <w:p w14:paraId="6EA6BADA" w14:textId="77777777" w:rsidR="00B24D58" w:rsidRPr="008A5E15" w:rsidRDefault="00B24D58"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Retrieve the properties for a particular container. The properties are returned via an application-allocated property structure.</w:t>
                            </w:r>
                          </w:p>
                          <w:p w14:paraId="0D5B31CA" w14:textId="77777777" w:rsidR="00B24D58" w:rsidRPr="008A5E15" w:rsidRDefault="00B24D58" w:rsidP="00305CA9">
                            <w:pPr>
                              <w:pStyle w:val="Heading3"/>
                            </w:pPr>
                            <w:bookmarkStart w:id="59" w:name="_Toc336887798"/>
                            <w:r w:rsidRPr="008A5E15">
                              <w:t>Parameters:</w:t>
                            </w:r>
                            <w:bookmarkEnd w:id="5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9E8D285" w14:textId="77777777" w:rsidTr="00582915">
                              <w:tc>
                                <w:tcPr>
                                  <w:tcW w:w="798" w:type="dxa"/>
                                </w:tcPr>
                                <w:p w14:paraId="7E91B7C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743F2E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4CA8F5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33DD4B9" w14:textId="77777777" w:rsidTr="00582915">
                              <w:tc>
                                <w:tcPr>
                                  <w:tcW w:w="798" w:type="dxa"/>
                                </w:tcPr>
                                <w:p w14:paraId="63E105B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AA52FA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3E22AC6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4FD6E174" w14:textId="77777777" w:rsidTr="00582915">
                              <w:tc>
                                <w:tcPr>
                                  <w:tcW w:w="798" w:type="dxa"/>
                                </w:tcPr>
                                <w:p w14:paraId="0616921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in,out</w:t>
                                  </w:r>
                                </w:p>
                              </w:tc>
                              <w:tc>
                                <w:tcPr>
                                  <w:tcW w:w="1837" w:type="dxa"/>
                                </w:tcPr>
                                <w:p w14:paraId="2AEFC19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4AE1B48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 in which to return properties.</w:t>
                                  </w:r>
                                </w:p>
                              </w:tc>
                            </w:tr>
                          </w:tbl>
                          <w:p w14:paraId="0193ED25" w14:textId="77777777" w:rsidR="00B24D58" w:rsidRPr="008A5E15" w:rsidRDefault="00B24D58" w:rsidP="00305CA9">
                            <w:pPr>
                              <w:pStyle w:val="Heading3"/>
                            </w:pPr>
                            <w:bookmarkStart w:id="60" w:name="_Toc336887799"/>
                            <w:r w:rsidRPr="008A5E15">
                              <w:t>Returns:</w:t>
                            </w:r>
                            <w:bookmarkEnd w:id="60"/>
                          </w:p>
                          <w:p w14:paraId="22FD5B4B"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CA3FE39"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6A5CBBF7" w14:textId="77777777" w:rsidR="00B24D58" w:rsidRDefault="00B24D58" w:rsidP="00305CA9"/>
                        </w:txbxContent>
                      </wps:txbx>
                      <wps:bodyPr rot="0" vert="horz" wrap="square" lIns="91440" tIns="45720" rIns="91440" bIns="45720" anchor="t" anchorCtr="0" upright="1">
                        <a:noAutofit/>
                      </wps:bodyPr>
                    </wps:wsp>
                  </a:graphicData>
                </a:graphic>
              </wp:inline>
            </w:drawing>
          </mc:Choice>
          <mc:Fallback>
            <w:pict>
              <v:shape id="_x0000_s1055"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" fillcolor="#f2f2f2">
                <v:textbox>
                  <w:txbxContent>
                    <w:p w14:paraId="46391FA3" w14:textId="77777777" w:rsidR="00B24D58" w:rsidRPr="00B934FB" w:rsidRDefault="00B24D58"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"FDFGetContainerProps:sdf.c"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"sdf.c:FDFGetContainerProps"</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B934FB">
                        <w:rPr>
                          <w:rFonts w:ascii="Arial" w:hAnsi="Arial" w:cs="Arial"/>
                          <w:b/>
                          <w:bCs/>
                          <w:color w:val="1F497D" w:themeColor="text2"/>
                          <w:sz w:val="20"/>
                          <w:szCs w:val="20"/>
                        </w:rPr>
                        <w:t>FDFGetContainerProps (struct FDF_thread_state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FDF_cguid_t</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FDF_container_props_t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14:paraId="187F81E4" w14:textId="77777777" w:rsidR="00B24D58" w:rsidRPr="008A5E15" w:rsidRDefault="00B24D58" w:rsidP="00305CA9">
                      <w:pPr>
                        <w:autoSpaceDE w:val="0"/>
                        <w:autoSpaceDN w:val="0"/>
                        <w:spacing w:before="30" w:after="60"/>
                        <w:ind w:left="360"/>
                        <w:jc w:val="both"/>
                        <w:rPr>
                          <w:rFonts w:ascii="Times New Roman" w:hAnsi="Times New Roman"/>
                          <w:sz w:val="20"/>
                          <w:szCs w:val="20"/>
                        </w:rPr>
                      </w:pPr>
                    </w:p>
                    <w:p w14:paraId="6EA6BADA" w14:textId="77777777" w:rsidR="00B24D58" w:rsidRPr="008A5E15" w:rsidRDefault="00B24D58"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Retrieve the properties for a particular container. The properties are returned via an application-allocated property structure.</w:t>
                      </w:r>
                    </w:p>
                    <w:p w14:paraId="0D5B31CA" w14:textId="77777777" w:rsidR="00B24D58" w:rsidRPr="008A5E15" w:rsidRDefault="00B24D58" w:rsidP="00305CA9">
                      <w:pPr>
                        <w:pStyle w:val="Heading3"/>
                      </w:pPr>
                      <w:bookmarkStart w:id="61" w:name="_Toc336887798"/>
                      <w:r w:rsidRPr="008A5E15">
                        <w:t>Parameters:</w:t>
                      </w:r>
                      <w:bookmarkEnd w:id="6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9E8D285" w14:textId="77777777" w:rsidTr="00582915">
                        <w:tc>
                          <w:tcPr>
                            <w:tcW w:w="798" w:type="dxa"/>
                          </w:tcPr>
                          <w:p w14:paraId="7E91B7C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743F2E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4CA8F5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33DD4B9" w14:textId="77777777" w:rsidTr="00582915">
                        <w:tc>
                          <w:tcPr>
                            <w:tcW w:w="798" w:type="dxa"/>
                          </w:tcPr>
                          <w:p w14:paraId="63E105B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AA52FA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3E22AC6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4FD6E174" w14:textId="77777777" w:rsidTr="00582915">
                        <w:tc>
                          <w:tcPr>
                            <w:tcW w:w="798" w:type="dxa"/>
                          </w:tcPr>
                          <w:p w14:paraId="0616921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in,out</w:t>
                            </w:r>
                          </w:p>
                        </w:tc>
                        <w:tc>
                          <w:tcPr>
                            <w:tcW w:w="1837" w:type="dxa"/>
                          </w:tcPr>
                          <w:p w14:paraId="2AEFC19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4AE1B48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 in which to return properties.</w:t>
                            </w:r>
                          </w:p>
                        </w:tc>
                      </w:tr>
                    </w:tbl>
                    <w:p w14:paraId="0193ED25" w14:textId="77777777" w:rsidR="00B24D58" w:rsidRPr="008A5E15" w:rsidRDefault="00B24D58" w:rsidP="00305CA9">
                      <w:pPr>
                        <w:pStyle w:val="Heading3"/>
                      </w:pPr>
                      <w:bookmarkStart w:id="62" w:name="_Toc336887799"/>
                      <w:r w:rsidRPr="008A5E15">
                        <w:t>Returns:</w:t>
                      </w:r>
                      <w:bookmarkEnd w:id="62"/>
                    </w:p>
                    <w:p w14:paraId="22FD5B4B"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CA3FE39"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6A5CBBF7" w14:textId="77777777" w:rsidR="00B24D58" w:rsidRDefault="00B24D58" w:rsidP="00305CA9"/>
                  </w:txbxContent>
                </v:textbox>
                <w10:anchorlock/>
              </v:shape>
            </w:pict>
          </mc:Fallback>
        </mc:AlternateContent>
      </w:r>
    </w:p>
    <w:p w14:paraId="3ECB7B3F" w14:textId="77777777" w:rsidR="00305CA9" w:rsidRDefault="00305CA9" w:rsidP="00005880">
      <w:pPr>
        <w:pStyle w:val="BodyText"/>
      </w:pPr>
    </w:p>
    <w:p w14:paraId="1F43E439" w14:textId="77777777" w:rsidR="00305CA9" w:rsidRDefault="00305CA9" w:rsidP="00005880">
      <w:pPr>
        <w:pStyle w:val="BodyText"/>
      </w:pPr>
      <w:r>
        <w:rPr>
          <w:noProof/>
        </w:rPr>
        <mc:AlternateContent>
          <mc:Choice Requires="wps">
            <w:drawing>
              <wp:inline distT="0" distB="0" distL="0" distR="0" wp14:anchorId="26929F82" wp14:editId="61FE099A">
                <wp:extent cx="5767070" cy="2806995"/>
                <wp:effectExtent l="0" t="0" r="24130"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806995"/>
                        </a:xfrm>
                        <a:prstGeom prst="rect">
                          <a:avLst/>
                        </a:prstGeom>
                        <a:solidFill>
                          <a:srgbClr val="F2F2F2"/>
                        </a:solidFill>
                        <a:ln w="9525">
                          <a:solidFill>
                            <a:srgbClr val="000000"/>
                          </a:solidFill>
                          <a:miter lim="800000"/>
                          <a:headEnd/>
                          <a:tailEnd/>
                        </a:ln>
                      </wps:spPr>
                      <wps:txbx>
                        <w:txbxContent>
                          <w:p w14:paraId="63E86C4F" w14:textId="77777777" w:rsidR="00B24D58" w:rsidRPr="00B934FB" w:rsidRDefault="00B24D58"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"FDFSetContainerProps:sdf.c"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"sdf.c:FDFSetContainerProps"</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B934FB">
                              <w:rPr>
                                <w:rFonts w:ascii="Arial" w:hAnsi="Arial" w:cs="Arial"/>
                                <w:b/>
                                <w:bCs/>
                                <w:color w:val="1F497D" w:themeColor="text2"/>
                                <w:sz w:val="20"/>
                                <w:szCs w:val="20"/>
                              </w:rPr>
                              <w:t>FDFSetContainerProps (struct FDF_thread_state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FDF_cguid_t</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FDF_container_props_t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14:paraId="668FFC6C" w14:textId="77777777" w:rsidR="00B24D58" w:rsidRPr="008A5E15" w:rsidRDefault="00B24D58" w:rsidP="00305CA9">
                            <w:pPr>
                              <w:autoSpaceDE w:val="0"/>
                              <w:autoSpaceDN w:val="0"/>
                              <w:spacing w:before="30" w:after="60"/>
                              <w:ind w:left="360"/>
                              <w:jc w:val="both"/>
                              <w:rPr>
                                <w:rFonts w:ascii="Times New Roman" w:hAnsi="Times New Roman"/>
                                <w:sz w:val="20"/>
                                <w:szCs w:val="20"/>
                              </w:rPr>
                            </w:pPr>
                          </w:p>
                          <w:p w14:paraId="3CD3B764" w14:textId="77777777" w:rsidR="00B24D58" w:rsidRPr="008A5E15" w:rsidRDefault="00B24D58"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Change the properties for a particular container. The properties are passed via an application-allocated property structure. Note that only a small subset of container properties can be changed dynamically. See the section on container properties for details.</w:t>
                            </w:r>
                          </w:p>
                          <w:p w14:paraId="212F5058" w14:textId="77777777" w:rsidR="00B24D58" w:rsidRPr="008A5E15" w:rsidRDefault="00B24D58" w:rsidP="00305CA9">
                            <w:pPr>
                              <w:pStyle w:val="Heading3"/>
                            </w:pPr>
                            <w:bookmarkStart w:id="63" w:name="_Toc336887800"/>
                            <w:r w:rsidRPr="008A5E15">
                              <w:t>Parameters:</w:t>
                            </w:r>
                            <w:bookmarkEnd w:id="6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3B949ED2" w14:textId="77777777" w:rsidTr="00582915">
                              <w:tc>
                                <w:tcPr>
                                  <w:tcW w:w="798" w:type="dxa"/>
                                </w:tcPr>
                                <w:p w14:paraId="2F2A11B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BF679D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9ACF73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20DF1036" w14:textId="77777777" w:rsidTr="00582915">
                              <w:tc>
                                <w:tcPr>
                                  <w:tcW w:w="798" w:type="dxa"/>
                                </w:tcPr>
                                <w:p w14:paraId="4F9DADB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F1E0DA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6EFDFCF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363D91D1" w14:textId="77777777" w:rsidTr="00582915">
                              <w:tc>
                                <w:tcPr>
                                  <w:tcW w:w="798" w:type="dxa"/>
                                </w:tcPr>
                                <w:p w14:paraId="287DB8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A0F073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2D94884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w:t>
                                  </w:r>
                                </w:p>
                              </w:tc>
                            </w:tr>
                          </w:tbl>
                          <w:p w14:paraId="730FE054" w14:textId="77777777" w:rsidR="00B24D58" w:rsidRPr="008A5E15" w:rsidRDefault="00B24D58" w:rsidP="00305CA9">
                            <w:pPr>
                              <w:pStyle w:val="Heading3"/>
                            </w:pPr>
                            <w:bookmarkStart w:id="64" w:name="_Toc336887801"/>
                            <w:r w:rsidRPr="008A5E15">
                              <w:t>Returns:</w:t>
                            </w:r>
                            <w:bookmarkEnd w:id="64"/>
                          </w:p>
                          <w:p w14:paraId="431DFBD0"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705239CB"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D801BC8" w14:textId="77777777" w:rsidR="00B24D58" w:rsidRDefault="00B24D58" w:rsidP="00305CA9"/>
                        </w:txbxContent>
                      </wps:txbx>
                      <wps:bodyPr rot="0" vert="horz" wrap="square" lIns="91440" tIns="45720" rIns="91440" bIns="45720" anchor="t" anchorCtr="0" upright="1">
                        <a:noAutofit/>
                      </wps:bodyPr>
                    </wps:wsp>
                  </a:graphicData>
                </a:graphic>
              </wp:inline>
            </w:drawing>
          </mc:Choice>
          <mc:Fallback>
            <w:pict>
              <v:shape id="_x0000_s1056" type="#_x0000_t202" style="width:454.1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" fillcolor="#f2f2f2">
                <v:textbox>
                  <w:txbxContent>
                    <w:p w14:paraId="63E86C4F" w14:textId="77777777" w:rsidR="00B24D58" w:rsidRPr="00B934FB" w:rsidRDefault="00B24D58" w:rsidP="00305CA9">
                      <w:pPr>
                        <w:keepNext/>
                        <w:autoSpaceDE w:val="0"/>
                        <w:autoSpaceDN w:val="0"/>
                        <w:spacing w:before="240" w:after="60"/>
                        <w:outlineLvl w:val="3"/>
                        <w:rPr>
                          <w:rFonts w:ascii="Arial" w:hAnsi="Arial" w:cs="Arial"/>
                          <w:b/>
                          <w:bCs/>
                          <w:color w:val="1F497D" w:themeColor="text2"/>
                          <w:sz w:val="20"/>
                          <w:szCs w:val="20"/>
                        </w:rPr>
                      </w:pP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"FDFSetContainerProps:sdf.c"</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fldChar w:fldCharType="begin"/>
                      </w:r>
                      <w:r w:rsidRPr="00B934FB">
                        <w:rPr>
                          <w:rFonts w:ascii="Arial" w:hAnsi="Arial" w:cs="Arial"/>
                          <w:b/>
                          <w:bCs/>
                          <w:color w:val="1F497D" w:themeColor="text2"/>
                          <w:sz w:val="20"/>
                          <w:szCs w:val="20"/>
                        </w:rPr>
                        <w:instrText>xe "sdf.c:FDFSetContainerProps"</w:instrText>
                      </w:r>
                      <w:r w:rsidRPr="00B934FB">
                        <w:rPr>
                          <w:rFonts w:ascii="Arial" w:hAnsi="Arial" w:cs="Arial"/>
                          <w:b/>
                          <w:bCs/>
                          <w:color w:val="1F497D" w:themeColor="text2"/>
                          <w:sz w:val="20"/>
                          <w:szCs w:val="20"/>
                        </w:rPr>
                        <w:fldChar w:fldCharType="end"/>
                      </w:r>
                      <w:r w:rsidRPr="00B934FB">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B934FB">
                        <w:rPr>
                          <w:rFonts w:ascii="Arial" w:hAnsi="Arial" w:cs="Arial"/>
                          <w:b/>
                          <w:bCs/>
                          <w:color w:val="1F497D" w:themeColor="text2"/>
                          <w:sz w:val="20"/>
                          <w:szCs w:val="20"/>
                        </w:rPr>
                        <w:t>FDFSetContainerProps (struct FDF_thread_state *</w:t>
                      </w:r>
                      <w:r w:rsidRPr="00B934FB">
                        <w:rPr>
                          <w:rFonts w:ascii="Arial" w:hAnsi="Arial" w:cs="Arial"/>
                          <w:b/>
                          <w:bCs/>
                          <w:i/>
                          <w:iCs/>
                          <w:color w:val="1F497D" w:themeColor="text2"/>
                          <w:sz w:val="20"/>
                          <w:szCs w:val="20"/>
                        </w:rPr>
                        <w:t>thd_state</w:t>
                      </w:r>
                      <w:r w:rsidRPr="00B934FB">
                        <w:rPr>
                          <w:rFonts w:ascii="Arial" w:hAnsi="Arial" w:cs="Arial"/>
                          <w:b/>
                          <w:bCs/>
                          <w:color w:val="1F497D" w:themeColor="text2"/>
                          <w:sz w:val="20"/>
                          <w:szCs w:val="20"/>
                        </w:rPr>
                        <w:t>, FDF_cguid_t</w:t>
                      </w:r>
                      <w:r w:rsidRPr="00B934FB">
                        <w:rPr>
                          <w:rFonts w:ascii="Arial" w:hAnsi="Arial" w:cs="Arial"/>
                          <w:b/>
                          <w:bCs/>
                          <w:i/>
                          <w:iCs/>
                          <w:color w:val="1F497D" w:themeColor="text2"/>
                          <w:sz w:val="20"/>
                          <w:szCs w:val="20"/>
                        </w:rPr>
                        <w:t>cguid</w:t>
                      </w:r>
                      <w:r w:rsidRPr="00B934FB">
                        <w:rPr>
                          <w:rFonts w:ascii="Arial" w:hAnsi="Arial" w:cs="Arial"/>
                          <w:b/>
                          <w:bCs/>
                          <w:color w:val="1F497D" w:themeColor="text2"/>
                          <w:sz w:val="20"/>
                          <w:szCs w:val="20"/>
                        </w:rPr>
                        <w:t>, FDF_container_props_t *</w:t>
                      </w:r>
                      <w:r w:rsidRPr="00B934FB">
                        <w:rPr>
                          <w:rFonts w:ascii="Arial" w:hAnsi="Arial" w:cs="Arial"/>
                          <w:b/>
                          <w:bCs/>
                          <w:i/>
                          <w:iCs/>
                          <w:color w:val="1F497D" w:themeColor="text2"/>
                          <w:sz w:val="20"/>
                          <w:szCs w:val="20"/>
                        </w:rPr>
                        <w:t>props</w:t>
                      </w:r>
                      <w:r w:rsidRPr="00B934FB">
                        <w:rPr>
                          <w:rFonts w:ascii="Arial" w:hAnsi="Arial" w:cs="Arial"/>
                          <w:b/>
                          <w:bCs/>
                          <w:color w:val="1F497D" w:themeColor="text2"/>
                          <w:sz w:val="20"/>
                          <w:szCs w:val="20"/>
                        </w:rPr>
                        <w:t>)</w:t>
                      </w:r>
                    </w:p>
                    <w:p w14:paraId="668FFC6C" w14:textId="77777777" w:rsidR="00B24D58" w:rsidRPr="008A5E15" w:rsidRDefault="00B24D58" w:rsidP="00305CA9">
                      <w:pPr>
                        <w:autoSpaceDE w:val="0"/>
                        <w:autoSpaceDN w:val="0"/>
                        <w:spacing w:before="30" w:after="60"/>
                        <w:ind w:left="360"/>
                        <w:jc w:val="both"/>
                        <w:rPr>
                          <w:rFonts w:ascii="Times New Roman" w:hAnsi="Times New Roman"/>
                          <w:sz w:val="20"/>
                          <w:szCs w:val="20"/>
                        </w:rPr>
                      </w:pPr>
                    </w:p>
                    <w:p w14:paraId="3CD3B764" w14:textId="77777777" w:rsidR="00B24D58" w:rsidRPr="008A5E15" w:rsidRDefault="00B24D58" w:rsidP="00305CA9">
                      <w:pPr>
                        <w:autoSpaceDE w:val="0"/>
                        <w:autoSpaceDN w:val="0"/>
                        <w:spacing w:before="30" w:after="60"/>
                        <w:ind w:left="360"/>
                        <w:jc w:val="both"/>
                        <w:rPr>
                          <w:rFonts w:ascii="Times New Roman" w:hAnsi="Times New Roman"/>
                          <w:szCs w:val="22"/>
                        </w:rPr>
                      </w:pPr>
                      <w:r w:rsidRPr="008A5E15">
                        <w:rPr>
                          <w:rFonts w:ascii="Times New Roman" w:hAnsi="Times New Roman"/>
                          <w:szCs w:val="22"/>
                        </w:rPr>
                        <w:t>Change the properties for a particular container. The properties are passed via an application-allocated property structure. Note that only a small subset of container properties can be changed dynamically. See the section on container properties for details.</w:t>
                      </w:r>
                    </w:p>
                    <w:p w14:paraId="212F5058" w14:textId="77777777" w:rsidR="00B24D58" w:rsidRPr="008A5E15" w:rsidRDefault="00B24D58" w:rsidP="00305CA9">
                      <w:pPr>
                        <w:pStyle w:val="Heading3"/>
                      </w:pPr>
                      <w:bookmarkStart w:id="65" w:name="_Toc336887800"/>
                      <w:r w:rsidRPr="008A5E15">
                        <w:t>Parameters:</w:t>
                      </w:r>
                      <w:bookmarkEnd w:id="6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3B949ED2" w14:textId="77777777" w:rsidTr="00582915">
                        <w:tc>
                          <w:tcPr>
                            <w:tcW w:w="798" w:type="dxa"/>
                          </w:tcPr>
                          <w:p w14:paraId="2F2A11B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BF679D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9ACF73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20DF1036" w14:textId="77777777" w:rsidTr="00582915">
                        <w:tc>
                          <w:tcPr>
                            <w:tcW w:w="798" w:type="dxa"/>
                          </w:tcPr>
                          <w:p w14:paraId="4F9DADB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F1E0DA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6EFDFCF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363D91D1" w14:textId="77777777" w:rsidTr="00582915">
                        <w:tc>
                          <w:tcPr>
                            <w:tcW w:w="798" w:type="dxa"/>
                          </w:tcPr>
                          <w:p w14:paraId="287DB8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A0F073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props</w:t>
                            </w:r>
                            <w:r w:rsidRPr="008A5E15">
                              <w:rPr>
                                <w:rFonts w:ascii="Times New Roman" w:hAnsi="Times New Roman"/>
                                <w:sz w:val="20"/>
                                <w:szCs w:val="20"/>
                              </w:rPr>
                              <w:t xml:space="preserve"> </w:t>
                            </w:r>
                          </w:p>
                        </w:tc>
                        <w:tc>
                          <w:tcPr>
                            <w:tcW w:w="5687" w:type="dxa"/>
                          </w:tcPr>
                          <w:p w14:paraId="2D94884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property structure.</w:t>
                            </w:r>
                          </w:p>
                        </w:tc>
                      </w:tr>
                    </w:tbl>
                    <w:p w14:paraId="730FE054" w14:textId="77777777" w:rsidR="00B24D58" w:rsidRPr="008A5E15" w:rsidRDefault="00B24D58" w:rsidP="00305CA9">
                      <w:pPr>
                        <w:pStyle w:val="Heading3"/>
                      </w:pPr>
                      <w:bookmarkStart w:id="66" w:name="_Toc336887801"/>
                      <w:r w:rsidRPr="008A5E15">
                        <w:t>Returns:</w:t>
                      </w:r>
                      <w:bookmarkEnd w:id="66"/>
                    </w:p>
                    <w:p w14:paraId="431DFBD0"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705239CB" w14:textId="77777777" w:rsidR="00B24D58" w:rsidRPr="008A5E15" w:rsidRDefault="00B24D58" w:rsidP="00305CA9">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D801BC8" w14:textId="77777777" w:rsidR="00B24D58" w:rsidRDefault="00B24D58" w:rsidP="00305CA9"/>
                  </w:txbxContent>
                </v:textbox>
                <w10:anchorlock/>
              </v:shape>
            </w:pict>
          </mc:Fallback>
        </mc:AlternateContent>
      </w:r>
    </w:p>
    <w:p w14:paraId="0A972B5D" w14:textId="77777777" w:rsidR="00305CA9" w:rsidRDefault="00305CA9" w:rsidP="00005880">
      <w:pPr>
        <w:pStyle w:val="BodyText"/>
      </w:pPr>
    </w:p>
    <w:p w14:paraId="64673B4A" w14:textId="77777777" w:rsidR="008E390A" w:rsidRPr="008E390A" w:rsidRDefault="008E390A" w:rsidP="008E390A">
      <w:pPr>
        <w:pStyle w:val="Heading2"/>
        <w:rPr>
          <w:sz w:val="28"/>
        </w:rPr>
      </w:pPr>
      <w:bookmarkStart w:id="67" w:name="_Toc216261815"/>
      <w:r w:rsidRPr="008E390A">
        <w:rPr>
          <w:sz w:val="28"/>
        </w:rPr>
        <w:t>Objects</w:t>
      </w:r>
      <w:bookmarkEnd w:id="67"/>
    </w:p>
    <w:p w14:paraId="675A8209" w14:textId="77777777" w:rsidR="008E390A" w:rsidRDefault="000E295B" w:rsidP="00005880">
      <w:pPr>
        <w:pStyle w:val="BodyText"/>
      </w:pPr>
      <w:r>
        <w:t xml:space="preserve">Objects </w:t>
      </w:r>
      <w:r w:rsidR="00152C05">
        <w:t>are read, written and deleted to/from</w:t>
      </w:r>
      <w:r>
        <w:t xml:space="preserve"> an open container using the FDFReadObject(), FDFWriteObject(), and FDFDeleteObject() calls (Listing 4).  </w:t>
      </w:r>
      <w:r w:rsidR="009F294D">
        <w:t xml:space="preserve">The FDFReadObject() call returns object data in an FDF-allocated buffer.  The application is </w:t>
      </w:r>
      <w:r w:rsidR="000E2EA6">
        <w:t>responsible</w:t>
      </w:r>
      <w:r w:rsidR="009F294D">
        <w:t xml:space="preserve"> for freeing this buffer using </w:t>
      </w:r>
      <w:r w:rsidR="009F294D" w:rsidRPr="009F294D">
        <w:t>FDFFreeBuffer</w:t>
      </w:r>
      <w:r w:rsidR="009F294D">
        <w:t>().</w:t>
      </w:r>
    </w:p>
    <w:p w14:paraId="163B92A7" w14:textId="77777777" w:rsidR="009F294D" w:rsidRDefault="009F294D" w:rsidP="00005880">
      <w:pPr>
        <w:pStyle w:val="BodyText"/>
      </w:pPr>
    </w:p>
    <w:p w14:paraId="0675BC0E" w14:textId="77777777" w:rsidR="009F294D" w:rsidRDefault="009F294D" w:rsidP="00005880">
      <w:pPr>
        <w:pStyle w:val="BodyText"/>
      </w:pPr>
      <w:r>
        <w:t xml:space="preserve">All of the objects within a container can be enumerated using </w:t>
      </w:r>
      <w:r w:rsidRPr="009F294D">
        <w:t>FDFEnumerateContainerObjects</w:t>
      </w:r>
      <w:r>
        <w:t>(),</w:t>
      </w:r>
    </w:p>
    <w:p w14:paraId="6DBC1F14" w14:textId="77777777" w:rsidR="009F294D" w:rsidRDefault="009F294D" w:rsidP="00005880">
      <w:pPr>
        <w:pStyle w:val="BodyText"/>
      </w:pPr>
      <w:r>
        <w:t>FDFNextEnumeratedObject(), and FDFFinishEnumeration()</w:t>
      </w:r>
      <w:r w:rsidRPr="009F294D">
        <w:t xml:space="preserve"> </w:t>
      </w:r>
      <w:r>
        <w:t>(Listing 5).</w:t>
      </w:r>
      <w:r w:rsidR="007D7C84">
        <w:t xml:space="preserve">  The keys and data for enumerated objects are returned via FDF-allocated buffers, which must be subsequently freed using FDFFreeBuffer().</w:t>
      </w:r>
    </w:p>
    <w:p w14:paraId="650132BB" w14:textId="77777777" w:rsidR="004C0853" w:rsidRDefault="00560A8F" w:rsidP="004C0853">
      <w:pPr>
        <w:pStyle w:val="BodyText"/>
      </w:pPr>
      <w:r>
        <w:pict w14:anchorId="69C34ECE">
          <v:rect id="_x0000_i1036" style="width:0;height:1.5pt" o:hralign="center" o:hrstd="t" o:hr="t" fillcolor="#a0a0a0" stroked="f"/>
        </w:pict>
      </w:r>
    </w:p>
    <w:p w14:paraId="7A04227F" w14:textId="77777777" w:rsidR="004C0853" w:rsidRDefault="004C0853" w:rsidP="004C0853">
      <w:pPr>
        <w:spacing w:before="29"/>
        <w:ind w:left="720"/>
        <w:rPr>
          <w:rFonts w:ascii="Courier New" w:eastAsiaTheme="minorEastAsia" w:hAnsi="Courier New" w:cs="Courier New"/>
          <w:color w:val="000000" w:themeColor="text1"/>
          <w:kern w:val="24"/>
          <w:sz w:val="14"/>
          <w:szCs w:val="12"/>
        </w:rPr>
      </w:pPr>
    </w:p>
    <w:p w14:paraId="0BAC57ED" w14:textId="77777777" w:rsidR="0025589E" w:rsidRDefault="004C0853" w:rsidP="0025589E">
      <w:pPr>
        <w:pStyle w:val="NormalWeb"/>
        <w:spacing w:before="34"/>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6"/>
          <w:szCs w:val="16"/>
        </w:rPr>
        <w:t xml:space="preserve">   </w:t>
      </w:r>
      <w:r w:rsidR="0025589E">
        <w:rPr>
          <w:rFonts w:ascii="Courier New" w:eastAsiaTheme="minorEastAsia" w:hAnsi="Courier New" w:cs="Courier New"/>
          <w:color w:val="000000" w:themeColor="text1"/>
          <w:kern w:val="24"/>
          <w:sz w:val="14"/>
          <w:szCs w:val="16"/>
        </w:rPr>
        <w:t xml:space="preserve"> </w:t>
      </w:r>
      <w:r w:rsidR="0025589E" w:rsidRPr="0025589E">
        <w:rPr>
          <w:rFonts w:ascii="Courier New" w:eastAsiaTheme="minorEastAsia" w:hAnsi="Courier New" w:cs="Courier New"/>
          <w:color w:val="000000" w:themeColor="text1"/>
          <w:kern w:val="24"/>
          <w:sz w:val="14"/>
          <w:szCs w:val="14"/>
        </w:rPr>
        <w:t xml:space="preserve">//**********  </w:t>
      </w:r>
      <w:r w:rsidR="0025589E">
        <w:rPr>
          <w:rFonts w:ascii="Courier New" w:eastAsiaTheme="minorEastAsia" w:hAnsi="Courier New" w:cs="Courier New"/>
          <w:color w:val="000000" w:themeColor="text1"/>
          <w:kern w:val="24"/>
          <w:sz w:val="14"/>
          <w:szCs w:val="14"/>
        </w:rPr>
        <w:t>read an</w:t>
      </w:r>
      <w:r w:rsidR="0025589E" w:rsidRPr="0025589E">
        <w:rPr>
          <w:rFonts w:ascii="Courier New" w:eastAsiaTheme="minorEastAsia" w:hAnsi="Courier New" w:cs="Courier New"/>
          <w:color w:val="000000" w:themeColor="text1"/>
          <w:kern w:val="24"/>
          <w:sz w:val="14"/>
          <w:szCs w:val="14"/>
        </w:rPr>
        <w:t xml:space="preserve"> object  ********************</w:t>
      </w:r>
    </w:p>
    <w:p w14:paraId="6DB5E740" w14:textId="77777777" w:rsidR="0025589E" w:rsidRPr="007F0D20" w:rsidRDefault="0025589E" w:rsidP="0025589E">
      <w:pPr>
        <w:pStyle w:val="NormalWeb"/>
        <w:spacing w:before="34"/>
        <w:ind w:left="720"/>
        <w:rPr>
          <w:rFonts w:ascii="Times New Roman" w:hAnsi="Times New Roman"/>
          <w:sz w:val="8"/>
        </w:rPr>
      </w:pPr>
    </w:p>
    <w:p w14:paraId="76757F61"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FDF_status_t                status;</w:t>
      </w:r>
    </w:p>
    <w:p w14:paraId="14A49345"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struct FDF_thread_state_t  *thd_state;</w:t>
      </w:r>
    </w:p>
    <w:p w14:paraId="08B26841"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FDF_cguid_t                 cguid;</w:t>
      </w:r>
    </w:p>
    <w:p w14:paraId="3F564334"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char                       *objkey;</w:t>
      </w:r>
    </w:p>
    <w:p w14:paraId="6B5D0791"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uint32_t                    keylen;</w:t>
      </w:r>
    </w:p>
    <w:p w14:paraId="6AF8322B"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char                       *pdata;</w:t>
      </w:r>
    </w:p>
    <w:p w14:paraId="4EA99C6C"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uint64_t                   *pdatalen;</w:t>
      </w:r>
    </w:p>
    <w:p w14:paraId="5BE2BE5D" w14:textId="77777777" w:rsidR="0025589E" w:rsidRDefault="0025589E" w:rsidP="0025589E">
      <w:pPr>
        <w:spacing w:before="34"/>
        <w:ind w:left="720"/>
        <w:rPr>
          <w:rFonts w:ascii="Courier New" w:eastAsiaTheme="minorEastAsia" w:hAnsi="Courier New" w:cs="Courier New"/>
          <w:color w:val="000000" w:themeColor="text1"/>
          <w:kern w:val="24"/>
          <w:sz w:val="14"/>
          <w:szCs w:val="14"/>
        </w:rPr>
      </w:pPr>
      <w:r w:rsidRPr="0025589E">
        <w:rPr>
          <w:rFonts w:ascii="Courier New" w:eastAsiaTheme="minorEastAsia" w:hAnsi="Courier New" w:cs="Courier New"/>
          <w:color w:val="000000" w:themeColor="text1"/>
          <w:kern w:val="24"/>
          <w:sz w:val="14"/>
          <w:szCs w:val="14"/>
        </w:rPr>
        <w:t xml:space="preserve">    ...</w:t>
      </w:r>
    </w:p>
    <w:p w14:paraId="24ADDB8A" w14:textId="77777777" w:rsidR="0025589E" w:rsidRPr="0025589E" w:rsidRDefault="0025589E" w:rsidP="0025589E">
      <w:pPr>
        <w:spacing w:before="34"/>
        <w:ind w:left="720"/>
        <w:rPr>
          <w:rFonts w:ascii="Times New Roman" w:hAnsi="Times New Roman"/>
          <w:sz w:val="24"/>
        </w:rPr>
      </w:pPr>
    </w:p>
    <w:p w14:paraId="3CCC0A3C"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Object data is returned in an FDF-allocated buffer.</w:t>
      </w:r>
    </w:p>
    <w:p w14:paraId="7AB1761C"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Application must later release the buffer using</w:t>
      </w:r>
    </w:p>
    <w:p w14:paraId="050D19F8"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w:t>
      </w:r>
      <w:r w:rsidRPr="0025589E">
        <w:rPr>
          <w:rFonts w:ascii="Courier New" w:eastAsiaTheme="minorEastAsia" w:hAnsi="Courier New" w:cs="Courier New"/>
          <w:b/>
          <w:bCs/>
          <w:i/>
          <w:iCs/>
          <w:color w:val="4F81BD" w:themeColor="accent1"/>
          <w:kern w:val="24"/>
          <w:sz w:val="14"/>
          <w:szCs w:val="14"/>
        </w:rPr>
        <w:t>FDFFreeBuffer(char *pdata).</w:t>
      </w:r>
    </w:p>
    <w:p w14:paraId="62A9F411"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color w:val="000000" w:themeColor="text1"/>
          <w:kern w:val="24"/>
          <w:sz w:val="14"/>
          <w:szCs w:val="14"/>
        </w:rPr>
        <w:t xml:space="preserve">    status = </w:t>
      </w:r>
      <w:r w:rsidRPr="0025589E">
        <w:rPr>
          <w:rFonts w:ascii="Courier New" w:eastAsiaTheme="minorEastAsia" w:hAnsi="Courier New" w:cs="Courier New"/>
          <w:b/>
          <w:bCs/>
          <w:i/>
          <w:iCs/>
          <w:color w:val="548DD4" w:themeColor="text2" w:themeTint="99"/>
          <w:kern w:val="24"/>
          <w:sz w:val="14"/>
          <w:szCs w:val="14"/>
        </w:rPr>
        <w:t>FDFReadObject(</w:t>
      </w:r>
    </w:p>
    <w:p w14:paraId="2D051A20"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thd_state,      // FDF per-thread context</w:t>
      </w:r>
    </w:p>
    <w:p w14:paraId="37C81152"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cguid,          // cguid</w:t>
      </w:r>
    </w:p>
    <w:p w14:paraId="114D4C83"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objkey,         // object key</w:t>
      </w:r>
    </w:p>
    <w:p w14:paraId="5D7CE946"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keylen,         // object key length</w:t>
      </w:r>
    </w:p>
    <w:p w14:paraId="1C0DF84D"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&amp;pdata,         // pointer to data</w:t>
      </w:r>
    </w:p>
    <w:p w14:paraId="5EFB5B97"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pdatalen        // object size</w:t>
      </w:r>
    </w:p>
    <w:p w14:paraId="6BF5A3D8" w14:textId="77777777" w:rsidR="0025589E" w:rsidRPr="0025589E" w:rsidRDefault="0025589E" w:rsidP="0025589E">
      <w:pPr>
        <w:spacing w:before="34"/>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p>
    <w:p w14:paraId="499B7633"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if (status == FDF_OBJECT_UNKNOWN) {</w:t>
      </w:r>
    </w:p>
    <w:p w14:paraId="6C126F8C"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14:paraId="1A4E32B7"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else if (status != FDF_SUCCESS) {</w:t>
      </w:r>
    </w:p>
    <w:p w14:paraId="44FC5CD7" w14:textId="77777777" w:rsidR="0025589E" w:rsidRPr="0025589E" w:rsidRDefault="0025589E" w:rsidP="0025589E">
      <w:pPr>
        <w:spacing w:before="34"/>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14:paraId="20826D16" w14:textId="77777777" w:rsidR="0025589E" w:rsidRDefault="0025589E" w:rsidP="0025589E">
      <w:pPr>
        <w:pStyle w:val="NormalWeb"/>
        <w:ind w:left="720"/>
        <w:rPr>
          <w:rFonts w:ascii="Courier New" w:eastAsiaTheme="minorEastAsia" w:hAnsi="Courier New" w:cs="Courier New"/>
          <w:color w:val="000000" w:themeColor="text1"/>
          <w:kern w:val="24"/>
          <w:sz w:val="14"/>
          <w:szCs w:val="14"/>
        </w:rPr>
      </w:pPr>
      <w:r w:rsidRPr="0025589E">
        <w:rPr>
          <w:rFonts w:ascii="Courier New" w:eastAsiaTheme="minorEastAsia" w:hAnsi="Courier New" w:cs="Courier New"/>
          <w:color w:val="000000" w:themeColor="text1"/>
          <w:kern w:val="24"/>
          <w:sz w:val="14"/>
          <w:szCs w:val="14"/>
        </w:rPr>
        <w:t xml:space="preserve">    }</w:t>
      </w:r>
    </w:p>
    <w:p w14:paraId="469FBBAF" w14:textId="77777777" w:rsidR="0025589E" w:rsidRDefault="0025589E" w:rsidP="0025589E">
      <w:pPr>
        <w:pStyle w:val="NormalWeb"/>
        <w:ind w:left="720"/>
        <w:rPr>
          <w:rFonts w:ascii="Courier New" w:eastAsiaTheme="minorEastAsia" w:hAnsi="Courier New" w:cs="Courier New"/>
          <w:color w:val="000000" w:themeColor="text1"/>
          <w:kern w:val="24"/>
          <w:sz w:val="14"/>
          <w:szCs w:val="14"/>
        </w:rPr>
      </w:pPr>
    </w:p>
    <w:p w14:paraId="78F0087B" w14:textId="77777777" w:rsidR="0025589E" w:rsidRDefault="0025589E" w:rsidP="0025589E">
      <w:pPr>
        <w:pStyle w:val="NormalWeb"/>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4"/>
          <w:szCs w:val="14"/>
        </w:rPr>
        <w:t xml:space="preserve">    </w:t>
      </w:r>
      <w:r w:rsidRPr="0025589E">
        <w:rPr>
          <w:rFonts w:ascii="Courier New" w:eastAsiaTheme="minorEastAsia" w:hAnsi="Courier New" w:cs="Courier New"/>
          <w:color w:val="000000" w:themeColor="text1"/>
          <w:kern w:val="24"/>
          <w:sz w:val="14"/>
          <w:szCs w:val="14"/>
        </w:rPr>
        <w:t xml:space="preserve">//**********  </w:t>
      </w:r>
      <w:r>
        <w:rPr>
          <w:rFonts w:ascii="Courier New" w:eastAsiaTheme="minorEastAsia" w:hAnsi="Courier New" w:cs="Courier New"/>
          <w:color w:val="000000" w:themeColor="text1"/>
          <w:kern w:val="24"/>
          <w:sz w:val="14"/>
          <w:szCs w:val="14"/>
        </w:rPr>
        <w:t>write an</w:t>
      </w:r>
      <w:r w:rsidRPr="0025589E">
        <w:rPr>
          <w:rFonts w:ascii="Courier New" w:eastAsiaTheme="minorEastAsia" w:hAnsi="Courier New" w:cs="Courier New"/>
          <w:color w:val="000000" w:themeColor="text1"/>
          <w:kern w:val="24"/>
          <w:sz w:val="14"/>
          <w:szCs w:val="14"/>
        </w:rPr>
        <w:t xml:space="preserve"> object  ********************</w:t>
      </w:r>
    </w:p>
    <w:p w14:paraId="2B8243B5" w14:textId="77777777" w:rsidR="007F0D20" w:rsidRPr="007F0D20" w:rsidRDefault="007F0D20" w:rsidP="0025589E">
      <w:pPr>
        <w:pStyle w:val="NormalWeb"/>
        <w:ind w:left="720"/>
        <w:rPr>
          <w:rFonts w:ascii="Times New Roman" w:hAnsi="Times New Roman"/>
          <w:sz w:val="12"/>
        </w:rPr>
      </w:pPr>
    </w:p>
    <w:p w14:paraId="3F6C3552"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FDF_status_t              status;</w:t>
      </w:r>
    </w:p>
    <w:p w14:paraId="354657F7"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struct FDF_thread_state  *thd_state;</w:t>
      </w:r>
    </w:p>
    <w:p w14:paraId="66A97C04"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FDF_cguid_t               cguid;</w:t>
      </w:r>
    </w:p>
    <w:p w14:paraId="0F0784C4"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char                     *objkey;</w:t>
      </w:r>
    </w:p>
    <w:p w14:paraId="2E7D087B"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uint32_t                  keylen;</w:t>
      </w:r>
    </w:p>
    <w:p w14:paraId="0DBB0FC8"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uint64_t                  datalen;</w:t>
      </w:r>
    </w:p>
    <w:p w14:paraId="5C592EDE"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char                     *pdata;</w:t>
      </w:r>
    </w:p>
    <w:p w14:paraId="6467D1DD"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uint32_t                  flags;</w:t>
      </w:r>
    </w:p>
    <w:p w14:paraId="7DEAF59B"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14:paraId="39DD31D9"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flags = FDF_WRITE_MUST_NOT_EXIST;  // use this to ‘create’</w:t>
      </w:r>
    </w:p>
    <w:p w14:paraId="75CE1317"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OR …</w:t>
      </w:r>
    </w:p>
    <w:p w14:paraId="7DBF6192"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flags = FDF_WRITE_MUST_EXIST;      // use this to ‘update’</w:t>
      </w:r>
    </w:p>
    <w:p w14:paraId="320F26EF"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 OR …</w:t>
      </w:r>
    </w:p>
    <w:p w14:paraId="0A557346" w14:textId="77777777" w:rsidR="0025589E" w:rsidRDefault="0025589E" w:rsidP="0025589E">
      <w:pPr>
        <w:ind w:left="720"/>
        <w:rPr>
          <w:rFonts w:ascii="Courier New" w:eastAsiaTheme="minorEastAsia" w:hAnsi="Courier New" w:cs="Courier New"/>
          <w:color w:val="000000" w:themeColor="text1"/>
          <w:kern w:val="24"/>
          <w:sz w:val="14"/>
          <w:szCs w:val="14"/>
        </w:rPr>
      </w:pPr>
      <w:r w:rsidRPr="0025589E">
        <w:rPr>
          <w:rFonts w:ascii="Courier New" w:eastAsiaTheme="minorEastAsia" w:hAnsi="Courier New" w:cs="Courier New"/>
          <w:color w:val="000000" w:themeColor="text1"/>
          <w:kern w:val="24"/>
          <w:sz w:val="14"/>
          <w:szCs w:val="14"/>
        </w:rPr>
        <w:t xml:space="preserve">    flags = 0;                         // use this to ‘create or update’</w:t>
      </w:r>
    </w:p>
    <w:p w14:paraId="0B33ECBF" w14:textId="77777777" w:rsidR="007F0D20" w:rsidRPr="0025589E" w:rsidRDefault="007F0D20" w:rsidP="0025589E">
      <w:pPr>
        <w:ind w:left="720"/>
        <w:rPr>
          <w:rFonts w:ascii="Times New Roman" w:hAnsi="Times New Roman"/>
          <w:sz w:val="12"/>
        </w:rPr>
      </w:pPr>
    </w:p>
    <w:p w14:paraId="620E0439"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color w:val="000000" w:themeColor="text1"/>
          <w:kern w:val="24"/>
          <w:sz w:val="14"/>
          <w:szCs w:val="14"/>
        </w:rPr>
        <w:t xml:space="preserve">    status = </w:t>
      </w:r>
      <w:r w:rsidRPr="0025589E">
        <w:rPr>
          <w:rFonts w:ascii="Courier New" w:eastAsiaTheme="minorEastAsia" w:hAnsi="Courier New" w:cs="Courier New"/>
          <w:b/>
          <w:bCs/>
          <w:i/>
          <w:iCs/>
          <w:color w:val="548DD4" w:themeColor="text2" w:themeTint="99"/>
          <w:kern w:val="24"/>
          <w:sz w:val="14"/>
          <w:szCs w:val="14"/>
        </w:rPr>
        <w:t xml:space="preserve">FDFWriteObject( </w:t>
      </w:r>
    </w:p>
    <w:p w14:paraId="4EC4D852"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thd_state,  // FDF per-thread context</w:t>
      </w:r>
    </w:p>
    <w:p w14:paraId="70ABA4EB"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cguid,      // container id</w:t>
      </w:r>
    </w:p>
    <w:p w14:paraId="03E2B121"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r w:rsidRPr="0025589E">
        <w:rPr>
          <w:rFonts w:ascii="Courier New" w:eastAsiaTheme="minorEastAsia" w:hAnsi="Courier New" w:cs="Courier New"/>
          <w:b/>
          <w:bCs/>
          <w:i/>
          <w:iCs/>
          <w:color w:val="548DD4" w:themeColor="text2" w:themeTint="99"/>
          <w:kern w:val="24"/>
          <w:sz w:val="14"/>
          <w:szCs w:val="14"/>
        </w:rPr>
        <w:t>objkey,     // object key</w:t>
      </w:r>
    </w:p>
    <w:p w14:paraId="2AB1E5E1"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r w:rsidRPr="0025589E">
        <w:rPr>
          <w:rFonts w:ascii="Courier New" w:eastAsiaTheme="minorEastAsia" w:hAnsi="Courier New" w:cs="Courier New"/>
          <w:b/>
          <w:bCs/>
          <w:i/>
          <w:iCs/>
          <w:color w:val="548DD4" w:themeColor="text2" w:themeTint="99"/>
          <w:kern w:val="24"/>
          <w:sz w:val="14"/>
          <w:szCs w:val="14"/>
        </w:rPr>
        <w:t>keylen,     // key length</w:t>
      </w:r>
    </w:p>
    <w:p w14:paraId="05CCA6A2"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r w:rsidRPr="0025589E">
        <w:rPr>
          <w:rFonts w:ascii="Courier New" w:eastAsiaTheme="minorEastAsia" w:hAnsi="Courier New" w:cs="Courier New"/>
          <w:b/>
          <w:bCs/>
          <w:i/>
          <w:iCs/>
          <w:color w:val="548DD4" w:themeColor="text2" w:themeTint="99"/>
          <w:kern w:val="24"/>
          <w:sz w:val="14"/>
          <w:szCs w:val="14"/>
        </w:rPr>
        <w:t>pdata,      // data buffer</w:t>
      </w:r>
    </w:p>
    <w:p w14:paraId="172149AE"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 xml:space="preserve">                    datalen,    // data length</w:t>
      </w:r>
    </w:p>
    <w:p w14:paraId="73144DDB"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t xml:space="preserve">   </w:t>
      </w:r>
      <w:r>
        <w:rPr>
          <w:rFonts w:ascii="Courier New" w:eastAsiaTheme="minorEastAsia" w:hAnsi="Courier New" w:cs="Courier New"/>
          <w:b/>
          <w:bCs/>
          <w:i/>
          <w:iCs/>
          <w:color w:val="548DD4" w:themeColor="text2" w:themeTint="99"/>
          <w:kern w:val="24"/>
          <w:sz w:val="14"/>
          <w:szCs w:val="14"/>
        </w:rPr>
        <w:t xml:space="preserve">        </w:t>
      </w:r>
      <w:r w:rsidRPr="0025589E">
        <w:rPr>
          <w:rFonts w:ascii="Courier New" w:eastAsiaTheme="minorEastAsia" w:hAnsi="Courier New" w:cs="Courier New"/>
          <w:b/>
          <w:bCs/>
          <w:i/>
          <w:iCs/>
          <w:color w:val="548DD4" w:themeColor="text2" w:themeTint="99"/>
          <w:kern w:val="24"/>
          <w:sz w:val="14"/>
          <w:szCs w:val="14"/>
        </w:rPr>
        <w:t>flags       // write condition flags</w:t>
      </w:r>
    </w:p>
    <w:p w14:paraId="6CFBCCDB" w14:textId="77777777" w:rsidR="0025589E" w:rsidRPr="0025589E" w:rsidRDefault="0025589E" w:rsidP="0025589E">
      <w:pPr>
        <w:ind w:left="720"/>
        <w:rPr>
          <w:rFonts w:ascii="Times New Roman" w:hAnsi="Times New Roman"/>
          <w:color w:val="548DD4" w:themeColor="text2" w:themeTint="99"/>
          <w:sz w:val="24"/>
        </w:rPr>
      </w:pPr>
      <w:r w:rsidRPr="0025589E">
        <w:rPr>
          <w:rFonts w:ascii="Courier New" w:eastAsiaTheme="minorEastAsia" w:hAnsi="Courier New" w:cs="Courier New"/>
          <w:b/>
          <w:bCs/>
          <w:i/>
          <w:iCs/>
          <w:color w:val="548DD4" w:themeColor="text2" w:themeTint="99"/>
          <w:kern w:val="24"/>
          <w:sz w:val="14"/>
          <w:szCs w:val="14"/>
        </w:rPr>
        <w:tab/>
      </w:r>
      <w:r w:rsidR="00D612A1">
        <w:rPr>
          <w:rFonts w:ascii="Courier New" w:eastAsiaTheme="minorEastAsia" w:hAnsi="Courier New" w:cs="Courier New"/>
          <w:b/>
          <w:bCs/>
          <w:i/>
          <w:iCs/>
          <w:color w:val="548DD4" w:themeColor="text2" w:themeTint="99"/>
          <w:kern w:val="24"/>
          <w:sz w:val="14"/>
          <w:szCs w:val="14"/>
        </w:rPr>
        <w:t xml:space="preserve">       </w:t>
      </w:r>
      <w:r w:rsidRPr="0025589E">
        <w:rPr>
          <w:rFonts w:ascii="Courier New" w:eastAsiaTheme="minorEastAsia" w:hAnsi="Courier New" w:cs="Courier New"/>
          <w:b/>
          <w:bCs/>
          <w:i/>
          <w:iCs/>
          <w:color w:val="548DD4" w:themeColor="text2" w:themeTint="99"/>
          <w:kern w:val="24"/>
          <w:sz w:val="14"/>
          <w:szCs w:val="14"/>
        </w:rPr>
        <w:t>);</w:t>
      </w:r>
    </w:p>
    <w:p w14:paraId="12EEE8F8" w14:textId="77777777" w:rsidR="0025589E" w:rsidRP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if (status != FDF_SUCCESS) {</w:t>
      </w:r>
    </w:p>
    <w:p w14:paraId="726C2BDC" w14:textId="77777777" w:rsidR="0025589E" w:rsidRDefault="0025589E" w:rsidP="0025589E">
      <w:pPr>
        <w:ind w:left="720"/>
        <w:rPr>
          <w:rFonts w:ascii="Times New Roman" w:hAnsi="Times New Roman"/>
          <w:sz w:val="24"/>
        </w:rPr>
      </w:pPr>
      <w:r w:rsidRPr="0025589E">
        <w:rPr>
          <w:rFonts w:ascii="Courier New" w:eastAsiaTheme="minorEastAsia" w:hAnsi="Courier New" w:cs="Courier New"/>
          <w:color w:val="000000" w:themeColor="text1"/>
          <w:kern w:val="24"/>
          <w:sz w:val="14"/>
          <w:szCs w:val="14"/>
        </w:rPr>
        <w:t xml:space="preserve">        ...</w:t>
      </w:r>
    </w:p>
    <w:p w14:paraId="3ADB98D9" w14:textId="77777777" w:rsidR="004C0853" w:rsidRPr="0025589E" w:rsidRDefault="0025589E" w:rsidP="0025589E">
      <w:pPr>
        <w:ind w:left="720"/>
        <w:rPr>
          <w:rFonts w:ascii="Times New Roman" w:hAnsi="Times New Roman"/>
          <w:sz w:val="24"/>
        </w:rPr>
      </w:pPr>
      <w:r>
        <w:rPr>
          <w:rFonts w:ascii="Times New Roman" w:hAnsi="Times New Roman"/>
          <w:sz w:val="24"/>
        </w:rPr>
        <w:t xml:space="preserve">     </w:t>
      </w:r>
      <w:r w:rsidRPr="0025589E">
        <w:rPr>
          <w:rFonts w:ascii="Courier New" w:eastAsiaTheme="minorEastAsia" w:hAnsi="Courier New" w:cs="Courier New"/>
          <w:color w:val="000000" w:themeColor="text1"/>
          <w:kern w:val="24"/>
          <w:sz w:val="14"/>
          <w:szCs w:val="14"/>
        </w:rPr>
        <w:t>}</w:t>
      </w:r>
      <w:r w:rsidR="004C0853" w:rsidRPr="00CC1148">
        <w:rPr>
          <w:rFonts w:ascii="Courier New" w:eastAsiaTheme="minorEastAsia" w:hAnsi="Courier New" w:cs="Courier New"/>
          <w:color w:val="000000" w:themeColor="text1"/>
          <w:kern w:val="24"/>
          <w:sz w:val="14"/>
          <w:szCs w:val="16"/>
        </w:rPr>
        <w:t xml:space="preserve"> </w:t>
      </w:r>
    </w:p>
    <w:p w14:paraId="1583957A" w14:textId="77777777" w:rsidR="004C0853" w:rsidRDefault="00560A8F" w:rsidP="004C0853">
      <w:pPr>
        <w:pStyle w:val="BodyText"/>
      </w:pPr>
      <w:r>
        <w:pict w14:anchorId="04B32A54">
          <v:rect id="_x0000_i1037" style="width:0;height:1.5pt" o:hralign="center" o:hrstd="t" o:hr="t" fillcolor="#a0a0a0" stroked="f"/>
        </w:pict>
      </w:r>
    </w:p>
    <w:p w14:paraId="740A1839" w14:textId="77777777" w:rsidR="00DA253A" w:rsidRDefault="00DA253A" w:rsidP="00DA253A">
      <w:pPr>
        <w:pStyle w:val="Heading4"/>
      </w:pPr>
      <w:r>
        <w:t xml:space="preserve">Listing 4: Manipulating </w:t>
      </w:r>
      <w:r w:rsidR="00D976CD">
        <w:t>Objects</w:t>
      </w:r>
    </w:p>
    <w:p w14:paraId="425037AC" w14:textId="77777777" w:rsidR="004C0853" w:rsidRDefault="004C0853" w:rsidP="004C0853">
      <w:pPr>
        <w:pStyle w:val="BodyText"/>
      </w:pPr>
    </w:p>
    <w:p w14:paraId="1A7489CB" w14:textId="77777777" w:rsidR="004C0853" w:rsidRDefault="004C0853" w:rsidP="00005880">
      <w:pPr>
        <w:pStyle w:val="BodyText"/>
      </w:pPr>
    </w:p>
    <w:p w14:paraId="03D6EF17" w14:textId="77777777" w:rsidR="004C0853" w:rsidRDefault="004C0853" w:rsidP="00005880">
      <w:pPr>
        <w:pStyle w:val="BodyText"/>
      </w:pPr>
    </w:p>
    <w:p w14:paraId="679EFDA0" w14:textId="77777777" w:rsidR="002D3440" w:rsidRDefault="00ED0116" w:rsidP="00005880">
      <w:pPr>
        <w:pStyle w:val="BodyText"/>
      </w:pPr>
      <w:r>
        <w:rPr>
          <w:noProof/>
        </w:rPr>
        <mc:AlternateContent>
          <mc:Choice Requires="wps">
            <w:drawing>
              <wp:inline distT="0" distB="0" distL="0" distR="0" wp14:anchorId="686B84CC" wp14:editId="7FD26D5B">
                <wp:extent cx="5767070" cy="3285460"/>
                <wp:effectExtent l="0" t="0" r="24130" b="107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285460"/>
                        </a:xfrm>
                        <a:prstGeom prst="rect">
                          <a:avLst/>
                        </a:prstGeom>
                        <a:solidFill>
                          <a:srgbClr val="F2F2F2"/>
                        </a:solidFill>
                        <a:ln w="9525">
                          <a:solidFill>
                            <a:srgbClr val="000000"/>
                          </a:solidFill>
                          <a:miter lim="800000"/>
                          <a:headEnd/>
                          <a:tailEnd/>
                        </a:ln>
                      </wps:spPr>
                      <wps:txbx>
                        <w:txbxContent>
                          <w:p w14:paraId="331A07F4" w14:textId="77777777" w:rsidR="00B24D58" w:rsidRPr="00DD56CF" w:rsidRDefault="00B24D58"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"FDFReadObject:sdf.c"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"sdf.c:FDFReadObject"</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t>FDF_status_t  FDFReadObject (struct FDF_thread_state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FDF_cguid_t</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 *</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w:t>
                            </w:r>
                          </w:p>
                          <w:p w14:paraId="08AFEE24" w14:textId="77777777" w:rsidR="00B24D58" w:rsidRPr="008A5E15" w:rsidRDefault="00B24D58" w:rsidP="00DD56CF">
                            <w:pPr>
                              <w:autoSpaceDE w:val="0"/>
                              <w:autoSpaceDN w:val="0"/>
                              <w:spacing w:before="30" w:after="60"/>
                              <w:ind w:left="360"/>
                              <w:jc w:val="both"/>
                              <w:rPr>
                                <w:rFonts w:ascii="Times New Roman" w:hAnsi="Times New Roman"/>
                                <w:sz w:val="20"/>
                                <w:szCs w:val="20"/>
                              </w:rPr>
                            </w:pPr>
                          </w:p>
                          <w:p w14:paraId="604F8E07" w14:textId="77777777" w:rsidR="00B24D58" w:rsidRPr="008A5E15" w:rsidRDefault="00B24D58"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Read an object from a container. The object is returned via a buffer that is allocated by FDF. The application must subsequently free this buffer using </w:t>
                            </w:r>
                            <w:r w:rsidRPr="008A5E15">
                              <w:rPr>
                                <w:rFonts w:ascii="Times New Roman" w:hAnsi="Times New Roman"/>
                                <w:b/>
                                <w:bCs/>
                                <w:szCs w:val="22"/>
                              </w:rPr>
                              <w:t>FDFFreeBuffer()</w:t>
                            </w:r>
                            <w:r w:rsidRPr="008A5E15">
                              <w:rPr>
                                <w:rFonts w:ascii="Times New Roman" w:hAnsi="Times New Roman"/>
                                <w:szCs w:val="22"/>
                              </w:rPr>
                              <w:t>.</w:t>
                            </w:r>
                          </w:p>
                          <w:p w14:paraId="67089029" w14:textId="77777777" w:rsidR="00B24D58" w:rsidRPr="008A5E15" w:rsidRDefault="00B24D58" w:rsidP="00DD56CF">
                            <w:pPr>
                              <w:pStyle w:val="Heading3"/>
                            </w:pPr>
                            <w:bookmarkStart w:id="68" w:name="_Toc336887803"/>
                            <w:r w:rsidRPr="008A5E15">
                              <w:t>Parameters:</w:t>
                            </w:r>
                            <w:bookmarkEnd w:id="6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B6B621E" w14:textId="77777777" w:rsidTr="00582915">
                              <w:tc>
                                <w:tcPr>
                                  <w:tcW w:w="798" w:type="dxa"/>
                                </w:tcPr>
                                <w:p w14:paraId="4E8F6B2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F0DC2F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7DFCEF0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10C562C8" w14:textId="77777777" w:rsidTr="00582915">
                              <w:tc>
                                <w:tcPr>
                                  <w:tcW w:w="798" w:type="dxa"/>
                                </w:tcPr>
                                <w:p w14:paraId="11A0131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509D68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25783CE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7102D8B6" w14:textId="77777777" w:rsidTr="00582915">
                              <w:tc>
                                <w:tcPr>
                                  <w:tcW w:w="798" w:type="dxa"/>
                                </w:tcPr>
                                <w:p w14:paraId="7F6B459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15A38E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0D46D26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14A05E89" w14:textId="77777777" w:rsidTr="00582915">
                              <w:tc>
                                <w:tcPr>
                                  <w:tcW w:w="798" w:type="dxa"/>
                                </w:tcPr>
                                <w:p w14:paraId="1540C4C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0C9566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7704F7B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B24D58" w:rsidRPr="008A5E15" w14:paraId="13A03FE1" w14:textId="77777777" w:rsidTr="00582915">
                              <w:tc>
                                <w:tcPr>
                                  <w:tcW w:w="798" w:type="dxa"/>
                                </w:tcPr>
                                <w:p w14:paraId="675757A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CCA901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w:t>
                                  </w:r>
                                  <w:r w:rsidRPr="008A5E15">
                                    <w:rPr>
                                      <w:rFonts w:ascii="Times New Roman" w:hAnsi="Times New Roman"/>
                                      <w:sz w:val="20"/>
                                      <w:szCs w:val="20"/>
                                    </w:rPr>
                                    <w:t xml:space="preserve"> </w:t>
                                  </w:r>
                                </w:p>
                              </w:tc>
                              <w:tc>
                                <w:tcPr>
                                  <w:tcW w:w="5687" w:type="dxa"/>
                                </w:tcPr>
                                <w:p w14:paraId="2207785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FDF allocated buffer holding object data. </w:t>
                                  </w:r>
                                </w:p>
                              </w:tc>
                            </w:tr>
                            <w:tr w:rsidR="00B24D58" w:rsidRPr="008A5E15" w14:paraId="79C7226A" w14:textId="77777777" w:rsidTr="00582915">
                              <w:tc>
                                <w:tcPr>
                                  <w:tcW w:w="798" w:type="dxa"/>
                                </w:tcPr>
                                <w:p w14:paraId="05BF5CE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95BCC4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datalen</w:t>
                                  </w:r>
                                  <w:r w:rsidRPr="008A5E15">
                                    <w:rPr>
                                      <w:rFonts w:ascii="Times New Roman" w:hAnsi="Times New Roman"/>
                                      <w:sz w:val="20"/>
                                      <w:szCs w:val="20"/>
                                    </w:rPr>
                                    <w:t xml:space="preserve"> </w:t>
                                  </w:r>
                                </w:p>
                              </w:tc>
                              <w:tc>
                                <w:tcPr>
                                  <w:tcW w:w="5687" w:type="dxa"/>
                                </w:tcPr>
                                <w:p w14:paraId="71B9A3A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14:paraId="67802EEC" w14:textId="77777777" w:rsidR="00B24D58" w:rsidRPr="008A5E15" w:rsidRDefault="00B24D58" w:rsidP="00DD56CF">
                            <w:pPr>
                              <w:pStyle w:val="Heading3"/>
                            </w:pPr>
                            <w:bookmarkStart w:id="69" w:name="_Toc336887804"/>
                            <w:r w:rsidRPr="008A5E15">
                              <w:t>Returns:</w:t>
                            </w:r>
                            <w:bookmarkEnd w:id="69"/>
                          </w:p>
                          <w:p w14:paraId="3B94FBA9"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5D8759C2"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w:t>
                            </w:r>
                          </w:p>
                          <w:p w14:paraId="2C8B5FBD"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9E49D97"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57" type="#_x0000_t202" style="width:454.1pt;height:25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" fillcolor="#f2f2f2">
                <v:textbox>
                  <w:txbxContent>
                    <w:p w14:paraId="331A07F4" w14:textId="77777777" w:rsidR="00B24D58" w:rsidRPr="00DD56CF" w:rsidRDefault="00B24D58"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"FDFReadObject:sdf.c"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"sdf.c:FDFReadObject"</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t>FDF_status_t  FDFReadObject (struct FDF_thread_state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FDF_cguid_t</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 *</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w:t>
                      </w:r>
                    </w:p>
                    <w:p w14:paraId="08AFEE24" w14:textId="77777777" w:rsidR="00B24D58" w:rsidRPr="008A5E15" w:rsidRDefault="00B24D58" w:rsidP="00DD56CF">
                      <w:pPr>
                        <w:autoSpaceDE w:val="0"/>
                        <w:autoSpaceDN w:val="0"/>
                        <w:spacing w:before="30" w:after="60"/>
                        <w:ind w:left="360"/>
                        <w:jc w:val="both"/>
                        <w:rPr>
                          <w:rFonts w:ascii="Times New Roman" w:hAnsi="Times New Roman"/>
                          <w:sz w:val="20"/>
                          <w:szCs w:val="20"/>
                        </w:rPr>
                      </w:pPr>
                    </w:p>
                    <w:p w14:paraId="604F8E07" w14:textId="77777777" w:rsidR="00B24D58" w:rsidRPr="008A5E15" w:rsidRDefault="00B24D58"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Read an object from a container. The object is returned via a buffer that is allocated by FDF. The application must subsequently free this buffer using </w:t>
                      </w:r>
                      <w:r w:rsidRPr="008A5E15">
                        <w:rPr>
                          <w:rFonts w:ascii="Times New Roman" w:hAnsi="Times New Roman"/>
                          <w:b/>
                          <w:bCs/>
                          <w:szCs w:val="22"/>
                        </w:rPr>
                        <w:t>FDFFreeBuffer()</w:t>
                      </w:r>
                      <w:r w:rsidRPr="008A5E15">
                        <w:rPr>
                          <w:rFonts w:ascii="Times New Roman" w:hAnsi="Times New Roman"/>
                          <w:szCs w:val="22"/>
                        </w:rPr>
                        <w:t>.</w:t>
                      </w:r>
                    </w:p>
                    <w:p w14:paraId="67089029" w14:textId="77777777" w:rsidR="00B24D58" w:rsidRPr="008A5E15" w:rsidRDefault="00B24D58" w:rsidP="00DD56CF">
                      <w:pPr>
                        <w:pStyle w:val="Heading3"/>
                      </w:pPr>
                      <w:bookmarkStart w:id="70" w:name="_Toc336887803"/>
                      <w:r w:rsidRPr="008A5E15">
                        <w:t>Parameters:</w:t>
                      </w:r>
                      <w:bookmarkEnd w:id="7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B6B621E" w14:textId="77777777" w:rsidTr="00582915">
                        <w:tc>
                          <w:tcPr>
                            <w:tcW w:w="798" w:type="dxa"/>
                          </w:tcPr>
                          <w:p w14:paraId="4E8F6B2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F0DC2F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7DFCEF0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10C562C8" w14:textId="77777777" w:rsidTr="00582915">
                        <w:tc>
                          <w:tcPr>
                            <w:tcW w:w="798" w:type="dxa"/>
                          </w:tcPr>
                          <w:p w14:paraId="11A0131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509D68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25783CE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7102D8B6" w14:textId="77777777" w:rsidTr="00582915">
                        <w:tc>
                          <w:tcPr>
                            <w:tcW w:w="798" w:type="dxa"/>
                          </w:tcPr>
                          <w:p w14:paraId="7F6B459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15A38E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0D46D26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14A05E89" w14:textId="77777777" w:rsidTr="00582915">
                        <w:tc>
                          <w:tcPr>
                            <w:tcW w:w="798" w:type="dxa"/>
                          </w:tcPr>
                          <w:p w14:paraId="1540C4C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0C9566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7704F7B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B24D58" w:rsidRPr="008A5E15" w14:paraId="13A03FE1" w14:textId="77777777" w:rsidTr="00582915">
                        <w:tc>
                          <w:tcPr>
                            <w:tcW w:w="798" w:type="dxa"/>
                          </w:tcPr>
                          <w:p w14:paraId="675757A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CCA901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w:t>
                            </w:r>
                            <w:r w:rsidRPr="008A5E15">
                              <w:rPr>
                                <w:rFonts w:ascii="Times New Roman" w:hAnsi="Times New Roman"/>
                                <w:sz w:val="20"/>
                                <w:szCs w:val="20"/>
                              </w:rPr>
                              <w:t xml:space="preserve"> </w:t>
                            </w:r>
                          </w:p>
                        </w:tc>
                        <w:tc>
                          <w:tcPr>
                            <w:tcW w:w="5687" w:type="dxa"/>
                          </w:tcPr>
                          <w:p w14:paraId="2207785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FDF allocated buffer holding object data. </w:t>
                            </w:r>
                          </w:p>
                        </w:tc>
                      </w:tr>
                      <w:tr w:rsidR="00B24D58" w:rsidRPr="008A5E15" w14:paraId="79C7226A" w14:textId="77777777" w:rsidTr="00582915">
                        <w:tc>
                          <w:tcPr>
                            <w:tcW w:w="798" w:type="dxa"/>
                          </w:tcPr>
                          <w:p w14:paraId="05BF5CE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95BCC4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datalen</w:t>
                            </w:r>
                            <w:r w:rsidRPr="008A5E15">
                              <w:rPr>
                                <w:rFonts w:ascii="Times New Roman" w:hAnsi="Times New Roman"/>
                                <w:sz w:val="20"/>
                                <w:szCs w:val="20"/>
                              </w:rPr>
                              <w:t xml:space="preserve"> </w:t>
                            </w:r>
                          </w:p>
                        </w:tc>
                        <w:tc>
                          <w:tcPr>
                            <w:tcW w:w="5687" w:type="dxa"/>
                          </w:tcPr>
                          <w:p w14:paraId="71B9A3A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14:paraId="67802EEC" w14:textId="77777777" w:rsidR="00B24D58" w:rsidRPr="008A5E15" w:rsidRDefault="00B24D58" w:rsidP="00DD56CF">
                      <w:pPr>
                        <w:pStyle w:val="Heading3"/>
                      </w:pPr>
                      <w:bookmarkStart w:id="71" w:name="_Toc336887804"/>
                      <w:r w:rsidRPr="008A5E15">
                        <w:t>Returns:</w:t>
                      </w:r>
                      <w:bookmarkEnd w:id="71"/>
                    </w:p>
                    <w:p w14:paraId="3B94FBA9"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5D8759C2"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w:t>
                      </w:r>
                    </w:p>
                    <w:p w14:paraId="2C8B5FBD"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9E49D97" w14:textId="77777777" w:rsidR="00B24D58" w:rsidRDefault="00B24D58" w:rsidP="00F22420"/>
                  </w:txbxContent>
                </v:textbox>
                <w10:anchorlock/>
              </v:shape>
            </w:pict>
          </mc:Fallback>
        </mc:AlternateContent>
      </w:r>
    </w:p>
    <w:p w14:paraId="5974CCC6" w14:textId="77777777" w:rsidR="002D3440" w:rsidRDefault="002D3440" w:rsidP="00005880">
      <w:pPr>
        <w:pStyle w:val="BodyText"/>
      </w:pPr>
    </w:p>
    <w:p w14:paraId="70E0A61D" w14:textId="77777777" w:rsidR="002D3440" w:rsidRDefault="002D3440" w:rsidP="00005880">
      <w:pPr>
        <w:pStyle w:val="BodyText"/>
      </w:pPr>
    </w:p>
    <w:p w14:paraId="75518CBC" w14:textId="77777777" w:rsidR="002D3440" w:rsidRDefault="00ED0116" w:rsidP="00005880">
      <w:pPr>
        <w:pStyle w:val="BodyText"/>
      </w:pPr>
      <w:r>
        <w:rPr>
          <w:noProof/>
        </w:rPr>
        <mc:AlternateContent>
          <mc:Choice Requires="wps">
            <w:drawing>
              <wp:inline distT="0" distB="0" distL="0" distR="0" wp14:anchorId="46BA47CD" wp14:editId="7361542B">
                <wp:extent cx="5767070" cy="2222204"/>
                <wp:effectExtent l="0" t="0" r="24130" b="2603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222204"/>
                        </a:xfrm>
                        <a:prstGeom prst="rect">
                          <a:avLst/>
                        </a:prstGeom>
                        <a:solidFill>
                          <a:srgbClr val="F2F2F2"/>
                        </a:solidFill>
                        <a:ln w="9525">
                          <a:solidFill>
                            <a:srgbClr val="000000"/>
                          </a:solidFill>
                          <a:miter lim="800000"/>
                          <a:headEnd/>
                          <a:tailEnd/>
                        </a:ln>
                      </wps:spPr>
                      <wps:txbx>
                        <w:txbxContent>
                          <w:p w14:paraId="5CB6FC94" w14:textId="77777777" w:rsidR="00B24D58" w:rsidRPr="00DD56CF" w:rsidRDefault="00B24D58"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"FDFFreeBuffer:sdf.c"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"sdf.c:FDFFreeBuffer"</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DD56CF">
                              <w:rPr>
                                <w:rFonts w:ascii="Arial" w:hAnsi="Arial" w:cs="Arial"/>
                                <w:b/>
                                <w:bCs/>
                                <w:color w:val="1F497D" w:themeColor="text2"/>
                                <w:sz w:val="20"/>
                                <w:szCs w:val="20"/>
                              </w:rPr>
                              <w:t>FDFFreeBuffer (char *</w:t>
                            </w:r>
                            <w:r w:rsidRPr="00DD56CF">
                              <w:rPr>
                                <w:rFonts w:ascii="Arial" w:hAnsi="Arial" w:cs="Arial"/>
                                <w:b/>
                                <w:bCs/>
                                <w:i/>
                                <w:iCs/>
                                <w:color w:val="1F497D" w:themeColor="text2"/>
                                <w:sz w:val="20"/>
                                <w:szCs w:val="20"/>
                              </w:rPr>
                              <w:t>buf</w:t>
                            </w:r>
                            <w:r w:rsidRPr="00DD56CF">
                              <w:rPr>
                                <w:rFonts w:ascii="Arial" w:hAnsi="Arial" w:cs="Arial"/>
                                <w:b/>
                                <w:bCs/>
                                <w:color w:val="1F497D" w:themeColor="text2"/>
                                <w:sz w:val="20"/>
                                <w:szCs w:val="20"/>
                              </w:rPr>
                              <w:t>)</w:t>
                            </w:r>
                          </w:p>
                          <w:p w14:paraId="7304A882" w14:textId="77777777" w:rsidR="00B24D58" w:rsidRPr="008A5E15" w:rsidRDefault="00B24D58" w:rsidP="00DD56CF">
                            <w:pPr>
                              <w:autoSpaceDE w:val="0"/>
                              <w:autoSpaceDN w:val="0"/>
                              <w:spacing w:before="30" w:after="60"/>
                              <w:ind w:left="360"/>
                              <w:jc w:val="both"/>
                              <w:rPr>
                                <w:rFonts w:ascii="Times New Roman" w:hAnsi="Times New Roman"/>
                                <w:sz w:val="20"/>
                                <w:szCs w:val="20"/>
                              </w:rPr>
                            </w:pPr>
                          </w:p>
                          <w:p w14:paraId="14C16EE7" w14:textId="77777777" w:rsidR="00B24D58" w:rsidRPr="008A5E15" w:rsidRDefault="00B24D58"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Frees a buffer that was allocated in FDF and returned via </w:t>
                            </w:r>
                            <w:r w:rsidRPr="008A5E15">
                              <w:rPr>
                                <w:rFonts w:ascii="Times New Roman" w:hAnsi="Times New Roman"/>
                                <w:b/>
                                <w:bCs/>
                                <w:szCs w:val="22"/>
                              </w:rPr>
                              <w:t>FDFReadObject()</w:t>
                            </w:r>
                            <w:r w:rsidRPr="008A5E15">
                              <w:rPr>
                                <w:rFonts w:ascii="Times New Roman" w:hAnsi="Times New Roman"/>
                                <w:szCs w:val="22"/>
                              </w:rPr>
                              <w:t xml:space="preserve"> or </w:t>
                            </w:r>
                            <w:r w:rsidRPr="008A5E15">
                              <w:rPr>
                                <w:rFonts w:ascii="Times New Roman" w:hAnsi="Times New Roman"/>
                                <w:b/>
                                <w:bCs/>
                                <w:szCs w:val="22"/>
                              </w:rPr>
                              <w:t>FDFNextEnumeratedObject()</w:t>
                            </w:r>
                            <w:r w:rsidRPr="008A5E15">
                              <w:rPr>
                                <w:rFonts w:ascii="Times New Roman" w:hAnsi="Times New Roman"/>
                                <w:szCs w:val="22"/>
                              </w:rPr>
                              <w:t>.</w:t>
                            </w:r>
                          </w:p>
                          <w:p w14:paraId="5BC84824" w14:textId="77777777" w:rsidR="00B24D58" w:rsidRPr="008A5E15" w:rsidRDefault="00B24D58" w:rsidP="00DD56CF">
                            <w:pPr>
                              <w:pStyle w:val="Heading3"/>
                            </w:pPr>
                            <w:bookmarkStart w:id="72" w:name="_Toc336887805"/>
                            <w:r w:rsidRPr="008A5E15">
                              <w:t>Parameters:</w:t>
                            </w:r>
                            <w:bookmarkEnd w:id="7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CF8A4D7" w14:textId="77777777" w:rsidTr="00582915">
                              <w:tc>
                                <w:tcPr>
                                  <w:tcW w:w="798" w:type="dxa"/>
                                </w:tcPr>
                                <w:p w14:paraId="2D847E1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EE54F1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buf</w:t>
                                  </w:r>
                                  <w:r w:rsidRPr="008A5E15">
                                    <w:rPr>
                                      <w:rFonts w:ascii="Times New Roman" w:hAnsi="Times New Roman"/>
                                      <w:sz w:val="20"/>
                                      <w:szCs w:val="20"/>
                                    </w:rPr>
                                    <w:t xml:space="preserve"> </w:t>
                                  </w:r>
                                </w:p>
                              </w:tc>
                              <w:tc>
                                <w:tcPr>
                                  <w:tcW w:w="5687" w:type="dxa"/>
                                </w:tcPr>
                                <w:p w14:paraId="4E17AA9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buffer</w:t>
                                  </w:r>
                                </w:p>
                              </w:tc>
                            </w:tr>
                          </w:tbl>
                          <w:p w14:paraId="69D8D692" w14:textId="77777777" w:rsidR="00B24D58" w:rsidRPr="008A5E15" w:rsidRDefault="00B24D58" w:rsidP="00DD56CF">
                            <w:pPr>
                              <w:pStyle w:val="Heading3"/>
                            </w:pPr>
                            <w:bookmarkStart w:id="73" w:name="_Toc336887806"/>
                            <w:r w:rsidRPr="008A5E15">
                              <w:t>Returns:</w:t>
                            </w:r>
                            <w:bookmarkEnd w:id="73"/>
                          </w:p>
                          <w:p w14:paraId="3EAC92A7"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7D82F4EB"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23FADCED"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58" type="#_x0000_t202" style="width:454.1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" fillcolor="#f2f2f2">
                <v:textbox>
                  <w:txbxContent>
                    <w:p w14:paraId="5CB6FC94" w14:textId="77777777" w:rsidR="00B24D58" w:rsidRPr="00DD56CF" w:rsidRDefault="00B24D58"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"FDFFreeBuffer:sdf.c"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"sdf.c:FDFFreeBuffer"</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DD56CF">
                        <w:rPr>
                          <w:rFonts w:ascii="Arial" w:hAnsi="Arial" w:cs="Arial"/>
                          <w:b/>
                          <w:bCs/>
                          <w:color w:val="1F497D" w:themeColor="text2"/>
                          <w:sz w:val="20"/>
                          <w:szCs w:val="20"/>
                        </w:rPr>
                        <w:t>FDFFreeBuffer (char *</w:t>
                      </w:r>
                      <w:r w:rsidRPr="00DD56CF">
                        <w:rPr>
                          <w:rFonts w:ascii="Arial" w:hAnsi="Arial" w:cs="Arial"/>
                          <w:b/>
                          <w:bCs/>
                          <w:i/>
                          <w:iCs/>
                          <w:color w:val="1F497D" w:themeColor="text2"/>
                          <w:sz w:val="20"/>
                          <w:szCs w:val="20"/>
                        </w:rPr>
                        <w:t>buf</w:t>
                      </w:r>
                      <w:r w:rsidRPr="00DD56CF">
                        <w:rPr>
                          <w:rFonts w:ascii="Arial" w:hAnsi="Arial" w:cs="Arial"/>
                          <w:b/>
                          <w:bCs/>
                          <w:color w:val="1F497D" w:themeColor="text2"/>
                          <w:sz w:val="20"/>
                          <w:szCs w:val="20"/>
                        </w:rPr>
                        <w:t>)</w:t>
                      </w:r>
                    </w:p>
                    <w:p w14:paraId="7304A882" w14:textId="77777777" w:rsidR="00B24D58" w:rsidRPr="008A5E15" w:rsidRDefault="00B24D58" w:rsidP="00DD56CF">
                      <w:pPr>
                        <w:autoSpaceDE w:val="0"/>
                        <w:autoSpaceDN w:val="0"/>
                        <w:spacing w:before="30" w:after="60"/>
                        <w:ind w:left="360"/>
                        <w:jc w:val="both"/>
                        <w:rPr>
                          <w:rFonts w:ascii="Times New Roman" w:hAnsi="Times New Roman"/>
                          <w:sz w:val="20"/>
                          <w:szCs w:val="20"/>
                        </w:rPr>
                      </w:pPr>
                    </w:p>
                    <w:p w14:paraId="14C16EE7" w14:textId="77777777" w:rsidR="00B24D58" w:rsidRPr="008A5E15" w:rsidRDefault="00B24D58"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Frees a buffer that was allocated in FDF and returned via </w:t>
                      </w:r>
                      <w:r w:rsidRPr="008A5E15">
                        <w:rPr>
                          <w:rFonts w:ascii="Times New Roman" w:hAnsi="Times New Roman"/>
                          <w:b/>
                          <w:bCs/>
                          <w:szCs w:val="22"/>
                        </w:rPr>
                        <w:t>FDFReadObject()</w:t>
                      </w:r>
                      <w:r w:rsidRPr="008A5E15">
                        <w:rPr>
                          <w:rFonts w:ascii="Times New Roman" w:hAnsi="Times New Roman"/>
                          <w:szCs w:val="22"/>
                        </w:rPr>
                        <w:t xml:space="preserve"> or </w:t>
                      </w:r>
                      <w:r w:rsidRPr="008A5E15">
                        <w:rPr>
                          <w:rFonts w:ascii="Times New Roman" w:hAnsi="Times New Roman"/>
                          <w:b/>
                          <w:bCs/>
                          <w:szCs w:val="22"/>
                        </w:rPr>
                        <w:t>FDFNextEnumeratedObject()</w:t>
                      </w:r>
                      <w:r w:rsidRPr="008A5E15">
                        <w:rPr>
                          <w:rFonts w:ascii="Times New Roman" w:hAnsi="Times New Roman"/>
                          <w:szCs w:val="22"/>
                        </w:rPr>
                        <w:t>.</w:t>
                      </w:r>
                    </w:p>
                    <w:p w14:paraId="5BC84824" w14:textId="77777777" w:rsidR="00B24D58" w:rsidRPr="008A5E15" w:rsidRDefault="00B24D58" w:rsidP="00DD56CF">
                      <w:pPr>
                        <w:pStyle w:val="Heading3"/>
                      </w:pPr>
                      <w:bookmarkStart w:id="74" w:name="_Toc336887805"/>
                      <w:r w:rsidRPr="008A5E15">
                        <w:t>Parameters:</w:t>
                      </w:r>
                      <w:bookmarkEnd w:id="7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CF8A4D7" w14:textId="77777777" w:rsidTr="00582915">
                        <w:tc>
                          <w:tcPr>
                            <w:tcW w:w="798" w:type="dxa"/>
                          </w:tcPr>
                          <w:p w14:paraId="2D847E1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EE54F1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buf</w:t>
                            </w:r>
                            <w:r w:rsidRPr="008A5E15">
                              <w:rPr>
                                <w:rFonts w:ascii="Times New Roman" w:hAnsi="Times New Roman"/>
                                <w:sz w:val="20"/>
                                <w:szCs w:val="20"/>
                              </w:rPr>
                              <w:t xml:space="preserve"> </w:t>
                            </w:r>
                          </w:p>
                        </w:tc>
                        <w:tc>
                          <w:tcPr>
                            <w:tcW w:w="5687" w:type="dxa"/>
                          </w:tcPr>
                          <w:p w14:paraId="4E17AA9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buffer</w:t>
                            </w:r>
                          </w:p>
                        </w:tc>
                      </w:tr>
                    </w:tbl>
                    <w:p w14:paraId="69D8D692" w14:textId="77777777" w:rsidR="00B24D58" w:rsidRPr="008A5E15" w:rsidRDefault="00B24D58" w:rsidP="00DD56CF">
                      <w:pPr>
                        <w:pStyle w:val="Heading3"/>
                      </w:pPr>
                      <w:bookmarkStart w:id="75" w:name="_Toc336887806"/>
                      <w:r w:rsidRPr="008A5E15">
                        <w:t>Returns:</w:t>
                      </w:r>
                      <w:bookmarkEnd w:id="75"/>
                    </w:p>
                    <w:p w14:paraId="3EAC92A7"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7D82F4EB"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23FADCED" w14:textId="77777777" w:rsidR="00B24D58" w:rsidRDefault="00B24D58" w:rsidP="00F22420"/>
                  </w:txbxContent>
                </v:textbox>
                <w10:anchorlock/>
              </v:shape>
            </w:pict>
          </mc:Fallback>
        </mc:AlternateContent>
      </w:r>
    </w:p>
    <w:p w14:paraId="5490FF35" w14:textId="77777777" w:rsidR="002D3440" w:rsidRDefault="002D3440" w:rsidP="00005880">
      <w:pPr>
        <w:pStyle w:val="BodyText"/>
      </w:pPr>
    </w:p>
    <w:p w14:paraId="599B7848" w14:textId="77777777" w:rsidR="002D3440" w:rsidRDefault="002D3440" w:rsidP="00005880">
      <w:pPr>
        <w:pStyle w:val="BodyText"/>
      </w:pPr>
    </w:p>
    <w:p w14:paraId="3C624ECE" w14:textId="77777777" w:rsidR="002D3440" w:rsidRDefault="00ED0116" w:rsidP="00005880">
      <w:pPr>
        <w:pStyle w:val="BodyText"/>
      </w:pPr>
      <w:r>
        <w:rPr>
          <w:noProof/>
        </w:rPr>
        <mc:AlternateContent>
          <mc:Choice Requires="wps">
            <w:drawing>
              <wp:inline distT="0" distB="0" distL="0" distR="0" wp14:anchorId="77E6E782" wp14:editId="704C6A06">
                <wp:extent cx="5767070" cy="4253023"/>
                <wp:effectExtent l="0" t="0" r="24130" b="1460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4253023"/>
                        </a:xfrm>
                        <a:prstGeom prst="rect">
                          <a:avLst/>
                        </a:prstGeom>
                        <a:solidFill>
                          <a:srgbClr val="F2F2F2"/>
                        </a:solidFill>
                        <a:ln w="9525">
                          <a:solidFill>
                            <a:srgbClr val="000000"/>
                          </a:solidFill>
                          <a:miter lim="800000"/>
                          <a:headEnd/>
                          <a:tailEnd/>
                        </a:ln>
                      </wps:spPr>
                      <wps:txbx>
                        <w:txbxContent>
                          <w:p w14:paraId="3C89CC32" w14:textId="77777777" w:rsidR="00B24D58" w:rsidRPr="00DD56CF" w:rsidRDefault="00B24D58"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"FDFWriteObject:sdf.c"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"sdf.c:FDFWriteObject"</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DD56CF">
                              <w:rPr>
                                <w:rFonts w:ascii="Arial" w:hAnsi="Arial" w:cs="Arial"/>
                                <w:b/>
                                <w:bCs/>
                                <w:color w:val="1F497D" w:themeColor="text2"/>
                                <w:sz w:val="20"/>
                                <w:szCs w:val="20"/>
                              </w:rPr>
                              <w:t>FDFWriteObject (struct FDF_thread_state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FDF_cguid_t</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 uint32_t</w:t>
                            </w:r>
                            <w:r w:rsidRPr="00DD56CF">
                              <w:rPr>
                                <w:rFonts w:ascii="Arial" w:hAnsi="Arial" w:cs="Arial"/>
                                <w:b/>
                                <w:bCs/>
                                <w:i/>
                                <w:iCs/>
                                <w:color w:val="1F497D" w:themeColor="text2"/>
                                <w:sz w:val="20"/>
                                <w:szCs w:val="20"/>
                              </w:rPr>
                              <w:t>flags</w:t>
                            </w:r>
                            <w:r w:rsidRPr="00DD56CF">
                              <w:rPr>
                                <w:rFonts w:ascii="Arial" w:hAnsi="Arial" w:cs="Arial"/>
                                <w:b/>
                                <w:bCs/>
                                <w:color w:val="1F497D" w:themeColor="text2"/>
                                <w:sz w:val="20"/>
                                <w:szCs w:val="20"/>
                              </w:rPr>
                              <w:t>)</w:t>
                            </w:r>
                          </w:p>
                          <w:p w14:paraId="0D6B6B04" w14:textId="77777777" w:rsidR="00B24D58" w:rsidRPr="008A5E15" w:rsidRDefault="00B24D58" w:rsidP="00DD56CF">
                            <w:pPr>
                              <w:autoSpaceDE w:val="0"/>
                              <w:autoSpaceDN w:val="0"/>
                              <w:spacing w:before="30" w:after="60"/>
                              <w:ind w:left="360"/>
                              <w:jc w:val="both"/>
                              <w:rPr>
                                <w:rFonts w:ascii="Times New Roman" w:hAnsi="Times New Roman"/>
                                <w:sz w:val="20"/>
                                <w:szCs w:val="20"/>
                              </w:rPr>
                            </w:pPr>
                          </w:p>
                          <w:p w14:paraId="6CF52B8D" w14:textId="77777777" w:rsidR="00B24D58" w:rsidRPr="008A5E15" w:rsidRDefault="00B24D58"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Write an object to a container. The semantics of the write operation are controlled via 'flags'. If no flags are set (flags=0), the object is written whether or not it already exists. If the existence flag is set (flag |= FDF_WRITE_MUST_NOT_EXIST), the write succeeds only if the object does NOT already exist. If the non-existence flag is set (flag |= FDF_WRITE_MUST_EXIST), the write succeeds only if the object already exists. It is an error to set both the existence and non-existence flags.</w:t>
                            </w:r>
                          </w:p>
                          <w:p w14:paraId="1494BBC8" w14:textId="77777777" w:rsidR="00B24D58" w:rsidRPr="008A5E15" w:rsidRDefault="00B24D58" w:rsidP="00DD56CF">
                            <w:pPr>
                              <w:pStyle w:val="Heading3"/>
                            </w:pPr>
                            <w:bookmarkStart w:id="76" w:name="_Toc336887807"/>
                            <w:r w:rsidRPr="008A5E15">
                              <w:t>Parameters:</w:t>
                            </w:r>
                            <w:bookmarkEnd w:id="7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BA96A03" w14:textId="77777777" w:rsidTr="00582915">
                              <w:tc>
                                <w:tcPr>
                                  <w:tcW w:w="798" w:type="dxa"/>
                                </w:tcPr>
                                <w:p w14:paraId="28F4AF5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DF8561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B0C230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F68C66E" w14:textId="77777777" w:rsidTr="00582915">
                              <w:tc>
                                <w:tcPr>
                                  <w:tcW w:w="798" w:type="dxa"/>
                                </w:tcPr>
                                <w:p w14:paraId="1D54C91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8B31C3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6A4E784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23F9E8EE" w14:textId="77777777" w:rsidTr="00582915">
                              <w:tc>
                                <w:tcPr>
                                  <w:tcW w:w="798" w:type="dxa"/>
                                </w:tcPr>
                                <w:p w14:paraId="5191623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171ECA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1A90117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25233F02" w14:textId="77777777" w:rsidTr="00582915">
                              <w:tc>
                                <w:tcPr>
                                  <w:tcW w:w="798" w:type="dxa"/>
                                </w:tcPr>
                                <w:p w14:paraId="4569B3E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32661C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7282F5F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B24D58" w:rsidRPr="008A5E15" w14:paraId="0F03FC3F" w14:textId="77777777" w:rsidTr="00582915">
                              <w:tc>
                                <w:tcPr>
                                  <w:tcW w:w="798" w:type="dxa"/>
                                </w:tcPr>
                                <w:p w14:paraId="5434E95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CE8C8F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w:t>
                                  </w:r>
                                  <w:r w:rsidRPr="008A5E15">
                                    <w:rPr>
                                      <w:rFonts w:ascii="Times New Roman" w:hAnsi="Times New Roman"/>
                                      <w:sz w:val="20"/>
                                      <w:szCs w:val="20"/>
                                    </w:rPr>
                                    <w:t xml:space="preserve"> </w:t>
                                  </w:r>
                                </w:p>
                              </w:tc>
                              <w:tc>
                                <w:tcPr>
                                  <w:tcW w:w="5687" w:type="dxa"/>
                                </w:tcPr>
                                <w:p w14:paraId="59723FB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the data to be written. </w:t>
                                  </w:r>
                                </w:p>
                              </w:tc>
                            </w:tr>
                            <w:tr w:rsidR="00B24D58" w:rsidRPr="008A5E15" w14:paraId="0D694072" w14:textId="77777777" w:rsidTr="00582915">
                              <w:tc>
                                <w:tcPr>
                                  <w:tcW w:w="798" w:type="dxa"/>
                                </w:tcPr>
                                <w:p w14:paraId="26F0B46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7B45EA7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datalen</w:t>
                                  </w:r>
                                  <w:r w:rsidRPr="008A5E15">
                                    <w:rPr>
                                      <w:rFonts w:ascii="Times New Roman" w:hAnsi="Times New Roman"/>
                                      <w:sz w:val="20"/>
                                      <w:szCs w:val="20"/>
                                    </w:rPr>
                                    <w:t xml:space="preserve"> </w:t>
                                  </w:r>
                                </w:p>
                              </w:tc>
                              <w:tc>
                                <w:tcPr>
                                  <w:tcW w:w="5687" w:type="dxa"/>
                                </w:tcPr>
                                <w:p w14:paraId="444104F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14:paraId="19DA036C" w14:textId="77777777" w:rsidR="00B24D58" w:rsidRPr="008A5E15" w:rsidRDefault="00B24D58" w:rsidP="00DD56CF">
                            <w:pPr>
                              <w:pStyle w:val="Heading3"/>
                            </w:pPr>
                            <w:bookmarkStart w:id="77" w:name="_Toc336887808"/>
                            <w:r w:rsidRPr="008A5E15">
                              <w:t>Returns:</w:t>
                            </w:r>
                            <w:bookmarkEnd w:id="77"/>
                          </w:p>
                          <w:p w14:paraId="5BC20DF0"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3E9DA9DF"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418AA940"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and the existence flag is set </w:t>
                            </w:r>
                          </w:p>
                          <w:p w14:paraId="7F8BE2E6"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FDF_OBJECT_EXISTS if the object exists and the non-existence flag is set </w:t>
                            </w:r>
                          </w:p>
                          <w:p w14:paraId="348C8BEA"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0EE05B50"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59" type="#_x0000_t202" style="width:454.1pt;height:33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" fillcolor="#f2f2f2">
                <v:textbox>
                  <w:txbxContent>
                    <w:p w14:paraId="3C89CC32" w14:textId="77777777" w:rsidR="00B24D58" w:rsidRPr="00DD56CF" w:rsidRDefault="00B24D58" w:rsidP="00DD56CF">
                      <w:pPr>
                        <w:keepNext/>
                        <w:autoSpaceDE w:val="0"/>
                        <w:autoSpaceDN w:val="0"/>
                        <w:spacing w:before="240" w:after="60"/>
                        <w:outlineLvl w:val="3"/>
                        <w:rPr>
                          <w:rFonts w:ascii="Arial" w:hAnsi="Arial" w:cs="Arial"/>
                          <w:b/>
                          <w:bCs/>
                          <w:color w:val="1F497D" w:themeColor="text2"/>
                          <w:sz w:val="20"/>
                          <w:szCs w:val="20"/>
                        </w:rPr>
                      </w:pP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"FDFWriteObject:sdf.c"</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fldChar w:fldCharType="begin"/>
                      </w:r>
                      <w:r w:rsidRPr="00DD56CF">
                        <w:rPr>
                          <w:rFonts w:ascii="Arial" w:hAnsi="Arial" w:cs="Arial"/>
                          <w:b/>
                          <w:bCs/>
                          <w:color w:val="1F497D" w:themeColor="text2"/>
                          <w:sz w:val="20"/>
                          <w:szCs w:val="20"/>
                        </w:rPr>
                        <w:instrText>xe "sdf.c:FDFWriteObject"</w:instrText>
                      </w:r>
                      <w:r w:rsidRPr="00DD56CF">
                        <w:rPr>
                          <w:rFonts w:ascii="Arial" w:hAnsi="Arial" w:cs="Arial"/>
                          <w:b/>
                          <w:bCs/>
                          <w:color w:val="1F497D" w:themeColor="text2"/>
                          <w:sz w:val="20"/>
                          <w:szCs w:val="20"/>
                        </w:rPr>
                        <w:fldChar w:fldCharType="end"/>
                      </w:r>
                      <w:r w:rsidRPr="00DD56CF">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DD56CF">
                        <w:rPr>
                          <w:rFonts w:ascii="Arial" w:hAnsi="Arial" w:cs="Arial"/>
                          <w:b/>
                          <w:bCs/>
                          <w:color w:val="1F497D" w:themeColor="text2"/>
                          <w:sz w:val="20"/>
                          <w:szCs w:val="20"/>
                        </w:rPr>
                        <w:t>FDFWriteObject (struct FDF_thread_state *</w:t>
                      </w:r>
                      <w:r w:rsidRPr="00DD56CF">
                        <w:rPr>
                          <w:rFonts w:ascii="Arial" w:hAnsi="Arial" w:cs="Arial"/>
                          <w:b/>
                          <w:bCs/>
                          <w:i/>
                          <w:iCs/>
                          <w:color w:val="1F497D" w:themeColor="text2"/>
                          <w:sz w:val="20"/>
                          <w:szCs w:val="20"/>
                        </w:rPr>
                        <w:t>thd_state</w:t>
                      </w:r>
                      <w:r w:rsidRPr="00DD56CF">
                        <w:rPr>
                          <w:rFonts w:ascii="Arial" w:hAnsi="Arial" w:cs="Arial"/>
                          <w:b/>
                          <w:bCs/>
                          <w:color w:val="1F497D" w:themeColor="text2"/>
                          <w:sz w:val="20"/>
                          <w:szCs w:val="20"/>
                        </w:rPr>
                        <w:t>, FDF_cguid_t</w:t>
                      </w:r>
                      <w:r w:rsidRPr="00DD56CF">
                        <w:rPr>
                          <w:rFonts w:ascii="Arial" w:hAnsi="Arial" w:cs="Arial"/>
                          <w:b/>
                          <w:bCs/>
                          <w:i/>
                          <w:iCs/>
                          <w:color w:val="1F497D" w:themeColor="text2"/>
                          <w:sz w:val="20"/>
                          <w:szCs w:val="20"/>
                        </w:rPr>
                        <w:t>cguid</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key</w:t>
                      </w:r>
                      <w:r w:rsidRPr="00DD56CF">
                        <w:rPr>
                          <w:rFonts w:ascii="Arial" w:hAnsi="Arial" w:cs="Arial"/>
                          <w:b/>
                          <w:bCs/>
                          <w:color w:val="1F497D" w:themeColor="text2"/>
                          <w:sz w:val="20"/>
                          <w:szCs w:val="20"/>
                        </w:rPr>
                        <w:t>, uint32_t</w:t>
                      </w:r>
                      <w:r w:rsidRPr="00DD56CF">
                        <w:rPr>
                          <w:rFonts w:ascii="Arial" w:hAnsi="Arial" w:cs="Arial"/>
                          <w:b/>
                          <w:bCs/>
                          <w:i/>
                          <w:iCs/>
                          <w:color w:val="1F497D" w:themeColor="text2"/>
                          <w:sz w:val="20"/>
                          <w:szCs w:val="20"/>
                        </w:rPr>
                        <w:t>keylen</w:t>
                      </w:r>
                      <w:r w:rsidRPr="00DD56CF">
                        <w:rPr>
                          <w:rFonts w:ascii="Arial" w:hAnsi="Arial" w:cs="Arial"/>
                          <w:b/>
                          <w:bCs/>
                          <w:color w:val="1F497D" w:themeColor="text2"/>
                          <w:sz w:val="20"/>
                          <w:szCs w:val="20"/>
                        </w:rPr>
                        <w:t>, char *</w:t>
                      </w:r>
                      <w:r w:rsidRPr="00DD56CF">
                        <w:rPr>
                          <w:rFonts w:ascii="Arial" w:hAnsi="Arial" w:cs="Arial"/>
                          <w:b/>
                          <w:bCs/>
                          <w:i/>
                          <w:iCs/>
                          <w:color w:val="1F497D" w:themeColor="text2"/>
                          <w:sz w:val="20"/>
                          <w:szCs w:val="20"/>
                        </w:rPr>
                        <w:t>data</w:t>
                      </w:r>
                      <w:r w:rsidRPr="00DD56CF">
                        <w:rPr>
                          <w:rFonts w:ascii="Arial" w:hAnsi="Arial" w:cs="Arial"/>
                          <w:b/>
                          <w:bCs/>
                          <w:color w:val="1F497D" w:themeColor="text2"/>
                          <w:sz w:val="20"/>
                          <w:szCs w:val="20"/>
                        </w:rPr>
                        <w:t>, uint64_t</w:t>
                      </w:r>
                      <w:r w:rsidRPr="00DD56CF">
                        <w:rPr>
                          <w:rFonts w:ascii="Arial" w:hAnsi="Arial" w:cs="Arial"/>
                          <w:b/>
                          <w:bCs/>
                          <w:i/>
                          <w:iCs/>
                          <w:color w:val="1F497D" w:themeColor="text2"/>
                          <w:sz w:val="20"/>
                          <w:szCs w:val="20"/>
                        </w:rPr>
                        <w:t>datalen</w:t>
                      </w:r>
                      <w:r w:rsidRPr="00DD56CF">
                        <w:rPr>
                          <w:rFonts w:ascii="Arial" w:hAnsi="Arial" w:cs="Arial"/>
                          <w:b/>
                          <w:bCs/>
                          <w:color w:val="1F497D" w:themeColor="text2"/>
                          <w:sz w:val="20"/>
                          <w:szCs w:val="20"/>
                        </w:rPr>
                        <w:t>, uint32_t</w:t>
                      </w:r>
                      <w:r w:rsidRPr="00DD56CF">
                        <w:rPr>
                          <w:rFonts w:ascii="Arial" w:hAnsi="Arial" w:cs="Arial"/>
                          <w:b/>
                          <w:bCs/>
                          <w:i/>
                          <w:iCs/>
                          <w:color w:val="1F497D" w:themeColor="text2"/>
                          <w:sz w:val="20"/>
                          <w:szCs w:val="20"/>
                        </w:rPr>
                        <w:t>flags</w:t>
                      </w:r>
                      <w:r w:rsidRPr="00DD56CF">
                        <w:rPr>
                          <w:rFonts w:ascii="Arial" w:hAnsi="Arial" w:cs="Arial"/>
                          <w:b/>
                          <w:bCs/>
                          <w:color w:val="1F497D" w:themeColor="text2"/>
                          <w:sz w:val="20"/>
                          <w:szCs w:val="20"/>
                        </w:rPr>
                        <w:t>)</w:t>
                      </w:r>
                    </w:p>
                    <w:p w14:paraId="0D6B6B04" w14:textId="77777777" w:rsidR="00B24D58" w:rsidRPr="008A5E15" w:rsidRDefault="00B24D58" w:rsidP="00DD56CF">
                      <w:pPr>
                        <w:autoSpaceDE w:val="0"/>
                        <w:autoSpaceDN w:val="0"/>
                        <w:spacing w:before="30" w:after="60"/>
                        <w:ind w:left="360"/>
                        <w:jc w:val="both"/>
                        <w:rPr>
                          <w:rFonts w:ascii="Times New Roman" w:hAnsi="Times New Roman"/>
                          <w:sz w:val="20"/>
                          <w:szCs w:val="20"/>
                        </w:rPr>
                      </w:pPr>
                    </w:p>
                    <w:p w14:paraId="6CF52B8D" w14:textId="77777777" w:rsidR="00B24D58" w:rsidRPr="008A5E15" w:rsidRDefault="00B24D58" w:rsidP="00DD56CF">
                      <w:pPr>
                        <w:autoSpaceDE w:val="0"/>
                        <w:autoSpaceDN w:val="0"/>
                        <w:spacing w:before="30" w:after="60"/>
                        <w:ind w:left="360"/>
                        <w:jc w:val="both"/>
                        <w:rPr>
                          <w:rFonts w:ascii="Times New Roman" w:hAnsi="Times New Roman"/>
                          <w:szCs w:val="22"/>
                        </w:rPr>
                      </w:pPr>
                      <w:r w:rsidRPr="008A5E15">
                        <w:rPr>
                          <w:rFonts w:ascii="Times New Roman" w:hAnsi="Times New Roman"/>
                          <w:szCs w:val="22"/>
                        </w:rPr>
                        <w:t>Write an object to a container. The semantics of the write operation are controlled via 'flags'. If no flags are set (flags=0), the object is written whether or not it already exists. If the existence flag is set (flag |= FDF_WRITE_MUST_NOT_EXIST), the write succeeds only if the object does NOT already exist. If the non-existence flag is set (flag |= FDF_WRITE_MUST_EXIST), the write succeeds only if the object already exists. It is an error to set both the existence and non-existence flags.</w:t>
                      </w:r>
                    </w:p>
                    <w:p w14:paraId="1494BBC8" w14:textId="77777777" w:rsidR="00B24D58" w:rsidRPr="008A5E15" w:rsidRDefault="00B24D58" w:rsidP="00DD56CF">
                      <w:pPr>
                        <w:pStyle w:val="Heading3"/>
                      </w:pPr>
                      <w:bookmarkStart w:id="78" w:name="_Toc336887807"/>
                      <w:r w:rsidRPr="008A5E15">
                        <w:t>Parameters:</w:t>
                      </w:r>
                      <w:bookmarkEnd w:id="7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BA96A03" w14:textId="77777777" w:rsidTr="00582915">
                        <w:tc>
                          <w:tcPr>
                            <w:tcW w:w="798" w:type="dxa"/>
                          </w:tcPr>
                          <w:p w14:paraId="28F4AF5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DF8561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B0C230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F68C66E" w14:textId="77777777" w:rsidTr="00582915">
                        <w:tc>
                          <w:tcPr>
                            <w:tcW w:w="798" w:type="dxa"/>
                          </w:tcPr>
                          <w:p w14:paraId="1D54C91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8B31C3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6A4E784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23F9E8EE" w14:textId="77777777" w:rsidTr="00582915">
                        <w:tc>
                          <w:tcPr>
                            <w:tcW w:w="798" w:type="dxa"/>
                          </w:tcPr>
                          <w:p w14:paraId="5191623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171ECA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1A90117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25233F02" w14:textId="77777777" w:rsidTr="00582915">
                        <w:tc>
                          <w:tcPr>
                            <w:tcW w:w="798" w:type="dxa"/>
                          </w:tcPr>
                          <w:p w14:paraId="4569B3E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32661C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7282F5F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B24D58" w:rsidRPr="008A5E15" w14:paraId="0F03FC3F" w14:textId="77777777" w:rsidTr="00582915">
                        <w:tc>
                          <w:tcPr>
                            <w:tcW w:w="798" w:type="dxa"/>
                          </w:tcPr>
                          <w:p w14:paraId="5434E95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CE8C8F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w:t>
                            </w:r>
                            <w:r w:rsidRPr="008A5E15">
                              <w:rPr>
                                <w:rFonts w:ascii="Times New Roman" w:hAnsi="Times New Roman"/>
                                <w:sz w:val="20"/>
                                <w:szCs w:val="20"/>
                              </w:rPr>
                              <w:t xml:space="preserve"> </w:t>
                            </w:r>
                          </w:p>
                        </w:tc>
                        <w:tc>
                          <w:tcPr>
                            <w:tcW w:w="5687" w:type="dxa"/>
                          </w:tcPr>
                          <w:p w14:paraId="59723FB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the data to be written. </w:t>
                            </w:r>
                          </w:p>
                        </w:tc>
                      </w:tr>
                      <w:tr w:rsidR="00B24D58" w:rsidRPr="008A5E15" w14:paraId="0D694072" w14:textId="77777777" w:rsidTr="00582915">
                        <w:tc>
                          <w:tcPr>
                            <w:tcW w:w="798" w:type="dxa"/>
                          </w:tcPr>
                          <w:p w14:paraId="26F0B46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7B45EA7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datalen</w:t>
                            </w:r>
                            <w:r w:rsidRPr="008A5E15">
                              <w:rPr>
                                <w:rFonts w:ascii="Times New Roman" w:hAnsi="Times New Roman"/>
                                <w:sz w:val="20"/>
                                <w:szCs w:val="20"/>
                              </w:rPr>
                              <w:t xml:space="preserve"> </w:t>
                            </w:r>
                          </w:p>
                        </w:tc>
                        <w:tc>
                          <w:tcPr>
                            <w:tcW w:w="5687" w:type="dxa"/>
                          </w:tcPr>
                          <w:p w14:paraId="444104F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14:paraId="19DA036C" w14:textId="77777777" w:rsidR="00B24D58" w:rsidRPr="008A5E15" w:rsidRDefault="00B24D58" w:rsidP="00DD56CF">
                      <w:pPr>
                        <w:pStyle w:val="Heading3"/>
                      </w:pPr>
                      <w:bookmarkStart w:id="79" w:name="_Toc336887808"/>
                      <w:r w:rsidRPr="008A5E15">
                        <w:t>Returns:</w:t>
                      </w:r>
                      <w:bookmarkEnd w:id="79"/>
                    </w:p>
                    <w:p w14:paraId="5BC20DF0"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3E9DA9DF"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418AA940"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and the existence flag is set </w:t>
                      </w:r>
                    </w:p>
                    <w:p w14:paraId="7F8BE2E6"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FDF_OBJECT_EXISTS if the object exists and the non-existence flag is set </w:t>
                      </w:r>
                    </w:p>
                    <w:p w14:paraId="348C8BEA" w14:textId="77777777" w:rsidR="00B24D58" w:rsidRPr="008A5E15" w:rsidRDefault="00B24D58" w:rsidP="00DD56CF">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0EE05B50" w14:textId="77777777" w:rsidR="00B24D58" w:rsidRDefault="00B24D58" w:rsidP="00F22420"/>
                  </w:txbxContent>
                </v:textbox>
                <w10:anchorlock/>
              </v:shape>
            </w:pict>
          </mc:Fallback>
        </mc:AlternateContent>
      </w:r>
    </w:p>
    <w:p w14:paraId="2275F6DA" w14:textId="77777777" w:rsidR="002D3440" w:rsidRDefault="002D3440" w:rsidP="00005880">
      <w:pPr>
        <w:pStyle w:val="BodyText"/>
      </w:pPr>
    </w:p>
    <w:p w14:paraId="228BBDA6" w14:textId="77777777" w:rsidR="002D3440" w:rsidRDefault="002D3440" w:rsidP="00005880">
      <w:pPr>
        <w:pStyle w:val="BodyText"/>
      </w:pPr>
    </w:p>
    <w:p w14:paraId="65F74279" w14:textId="77777777" w:rsidR="002D3440" w:rsidRDefault="00ED0116" w:rsidP="00005880">
      <w:pPr>
        <w:pStyle w:val="BodyText"/>
      </w:pPr>
      <w:r>
        <w:rPr>
          <w:noProof/>
        </w:rPr>
        <mc:AlternateContent>
          <mc:Choice Requires="wps">
            <w:drawing>
              <wp:inline distT="0" distB="0" distL="0" distR="0" wp14:anchorId="3E8C5580" wp14:editId="28B8E9F1">
                <wp:extent cx="5767070" cy="2955851"/>
                <wp:effectExtent l="0" t="0" r="2413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955851"/>
                        </a:xfrm>
                        <a:prstGeom prst="rect">
                          <a:avLst/>
                        </a:prstGeom>
                        <a:solidFill>
                          <a:srgbClr val="F2F2F2"/>
                        </a:solidFill>
                        <a:ln w="9525">
                          <a:solidFill>
                            <a:srgbClr val="000000"/>
                          </a:solidFill>
                          <a:miter lim="800000"/>
                          <a:headEnd/>
                          <a:tailEnd/>
                        </a:ln>
                      </wps:spPr>
                      <wps:txbx>
                        <w:txbxContent>
                          <w:p w14:paraId="56B79E77" w14:textId="77777777" w:rsidR="00B24D58" w:rsidRPr="008E390A" w:rsidRDefault="00B24D58" w:rsidP="008E390A">
                            <w:pPr>
                              <w:keepNext/>
                              <w:autoSpaceDE w:val="0"/>
                              <w:autoSpaceDN w:val="0"/>
                              <w:spacing w:before="240" w:after="60"/>
                              <w:outlineLvl w:val="3"/>
                              <w:rPr>
                                <w:rFonts w:ascii="Arial" w:hAnsi="Arial" w:cs="Arial"/>
                                <w:b/>
                                <w:bCs/>
                                <w:color w:val="1F497D" w:themeColor="text2"/>
                                <w:sz w:val="20"/>
                                <w:szCs w:val="20"/>
                              </w:rPr>
                            </w:pP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"FDFDeleteObject:sdf.c"</w:instrText>
                            </w:r>
                            <w:r w:rsidRPr="008E390A">
                              <w:rPr>
                                <w:rFonts w:ascii="Arial" w:hAnsi="Arial" w:cs="Arial"/>
                                <w:b/>
                                <w:bCs/>
                                <w:color w:val="1F497D" w:themeColor="text2"/>
                                <w:sz w:val="20"/>
                                <w:szCs w:val="20"/>
                              </w:rPr>
                              <w:fldChar w:fldCharType="end"/>
                            </w: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"sdf.c:FDFDeleteObject"</w:instrText>
                            </w:r>
                            <w:r w:rsidRPr="008E390A">
                              <w:rPr>
                                <w:rFonts w:ascii="Arial" w:hAnsi="Arial" w:cs="Arial"/>
                                <w:b/>
                                <w:bCs/>
                                <w:color w:val="1F497D" w:themeColor="text2"/>
                                <w:sz w:val="20"/>
                                <w:szCs w:val="20"/>
                              </w:rPr>
                              <w:fldChar w:fldCharType="end"/>
                            </w:r>
                            <w:r w:rsidRPr="008E390A">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8E390A">
                              <w:rPr>
                                <w:rFonts w:ascii="Arial" w:hAnsi="Arial" w:cs="Arial"/>
                                <w:b/>
                                <w:bCs/>
                                <w:color w:val="1F497D" w:themeColor="text2"/>
                                <w:sz w:val="20"/>
                                <w:szCs w:val="20"/>
                              </w:rPr>
                              <w:t>FDFDeleteObject (struct FDF_thread_state *</w:t>
                            </w:r>
                            <w:r w:rsidRPr="008E390A">
                              <w:rPr>
                                <w:rFonts w:ascii="Arial" w:hAnsi="Arial" w:cs="Arial"/>
                                <w:b/>
                                <w:bCs/>
                                <w:i/>
                                <w:iCs/>
                                <w:color w:val="1F497D" w:themeColor="text2"/>
                                <w:sz w:val="20"/>
                                <w:szCs w:val="20"/>
                              </w:rPr>
                              <w:t>thd_state</w:t>
                            </w:r>
                            <w:r w:rsidRPr="008E390A">
                              <w:rPr>
                                <w:rFonts w:ascii="Arial" w:hAnsi="Arial" w:cs="Arial"/>
                                <w:b/>
                                <w:bCs/>
                                <w:color w:val="1F497D" w:themeColor="text2"/>
                                <w:sz w:val="20"/>
                                <w:szCs w:val="20"/>
                              </w:rPr>
                              <w:t>, FDF_cguid_t</w:t>
                            </w:r>
                            <w:r w:rsidRPr="008E390A">
                              <w:rPr>
                                <w:rFonts w:ascii="Arial" w:hAnsi="Arial" w:cs="Arial"/>
                                <w:b/>
                                <w:bCs/>
                                <w:i/>
                                <w:iCs/>
                                <w:color w:val="1F497D" w:themeColor="text2"/>
                                <w:sz w:val="20"/>
                                <w:szCs w:val="20"/>
                              </w:rPr>
                              <w:t>cguid</w:t>
                            </w:r>
                            <w:r w:rsidRPr="008E390A">
                              <w:rPr>
                                <w:rFonts w:ascii="Arial" w:hAnsi="Arial" w:cs="Arial"/>
                                <w:b/>
                                <w:bCs/>
                                <w:color w:val="1F497D" w:themeColor="text2"/>
                                <w:sz w:val="20"/>
                                <w:szCs w:val="20"/>
                              </w:rPr>
                              <w:t>, char *</w:t>
                            </w:r>
                            <w:r w:rsidRPr="008E390A">
                              <w:rPr>
                                <w:rFonts w:ascii="Arial" w:hAnsi="Arial" w:cs="Arial"/>
                                <w:b/>
                                <w:bCs/>
                                <w:i/>
                                <w:iCs/>
                                <w:color w:val="1F497D" w:themeColor="text2"/>
                                <w:sz w:val="20"/>
                                <w:szCs w:val="20"/>
                              </w:rPr>
                              <w:t>key</w:t>
                            </w:r>
                            <w:r w:rsidRPr="008E390A">
                              <w:rPr>
                                <w:rFonts w:ascii="Arial" w:hAnsi="Arial" w:cs="Arial"/>
                                <w:b/>
                                <w:bCs/>
                                <w:color w:val="1F497D" w:themeColor="text2"/>
                                <w:sz w:val="20"/>
                                <w:szCs w:val="20"/>
                              </w:rPr>
                              <w:t>, uint32_t</w:t>
                            </w:r>
                            <w:r w:rsidRPr="008E390A">
                              <w:rPr>
                                <w:rFonts w:ascii="Arial" w:hAnsi="Arial" w:cs="Arial"/>
                                <w:b/>
                                <w:bCs/>
                                <w:i/>
                                <w:iCs/>
                                <w:color w:val="1F497D" w:themeColor="text2"/>
                                <w:sz w:val="20"/>
                                <w:szCs w:val="20"/>
                              </w:rPr>
                              <w:t>keylen</w:t>
                            </w:r>
                            <w:r w:rsidRPr="008E390A">
                              <w:rPr>
                                <w:rFonts w:ascii="Arial" w:hAnsi="Arial" w:cs="Arial"/>
                                <w:b/>
                                <w:bCs/>
                                <w:color w:val="1F497D" w:themeColor="text2"/>
                                <w:sz w:val="20"/>
                                <w:szCs w:val="20"/>
                              </w:rPr>
                              <w:t>)</w:t>
                            </w:r>
                          </w:p>
                          <w:p w14:paraId="5D470D80" w14:textId="77777777" w:rsidR="00B24D58" w:rsidRPr="008A5E15" w:rsidRDefault="00B24D58" w:rsidP="008E390A">
                            <w:pPr>
                              <w:autoSpaceDE w:val="0"/>
                              <w:autoSpaceDN w:val="0"/>
                              <w:spacing w:before="30" w:after="60"/>
                              <w:ind w:left="360"/>
                              <w:jc w:val="both"/>
                              <w:rPr>
                                <w:rFonts w:ascii="Times New Roman" w:hAnsi="Times New Roman"/>
                                <w:sz w:val="20"/>
                                <w:szCs w:val="20"/>
                              </w:rPr>
                            </w:pPr>
                            <w:bookmarkStart w:id="80" w:name="AAAAAAAAAD"/>
                            <w:bookmarkEnd w:id="80"/>
                          </w:p>
                          <w:p w14:paraId="09DDD247" w14:textId="77777777" w:rsidR="00B24D58" w:rsidRPr="008A5E15" w:rsidRDefault="00B24D58"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an object from a container.</w:t>
                            </w:r>
                          </w:p>
                          <w:p w14:paraId="1DD89B0D" w14:textId="77777777" w:rsidR="00B24D58" w:rsidRPr="008A5E15" w:rsidRDefault="00B24D58" w:rsidP="008E390A">
                            <w:pPr>
                              <w:pStyle w:val="Heading3"/>
                            </w:pPr>
                            <w:bookmarkStart w:id="81" w:name="_Toc336887809"/>
                            <w:r w:rsidRPr="008A5E15">
                              <w:t>Parameters:</w:t>
                            </w:r>
                            <w:bookmarkEnd w:id="8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440CE767" w14:textId="77777777" w:rsidTr="00582915">
                              <w:tc>
                                <w:tcPr>
                                  <w:tcW w:w="798" w:type="dxa"/>
                                </w:tcPr>
                                <w:p w14:paraId="19C1107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EA1C82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F87491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0138E7AE" w14:textId="77777777" w:rsidTr="00582915">
                              <w:tc>
                                <w:tcPr>
                                  <w:tcW w:w="798" w:type="dxa"/>
                                </w:tcPr>
                                <w:p w14:paraId="3E163CA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6218B2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7FE4A27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61664FDD" w14:textId="77777777" w:rsidTr="00582915">
                              <w:tc>
                                <w:tcPr>
                                  <w:tcW w:w="798" w:type="dxa"/>
                                </w:tcPr>
                                <w:p w14:paraId="7F1C9FD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82D5D6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4F64999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6F118CBC" w14:textId="77777777" w:rsidTr="00582915">
                              <w:tc>
                                <w:tcPr>
                                  <w:tcW w:w="798" w:type="dxa"/>
                                </w:tcPr>
                                <w:p w14:paraId="2D12A8B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FDFC07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05E64C8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14:paraId="0F50F805" w14:textId="77777777" w:rsidR="00B24D58" w:rsidRPr="008A5E15" w:rsidRDefault="00B24D58" w:rsidP="008E390A">
                            <w:pPr>
                              <w:pStyle w:val="Heading3"/>
                            </w:pPr>
                            <w:bookmarkStart w:id="82" w:name="_Toc336887810"/>
                            <w:r w:rsidRPr="008A5E15">
                              <w:t>Returns:</w:t>
                            </w:r>
                            <w:bookmarkEnd w:id="82"/>
                          </w:p>
                          <w:p w14:paraId="304784B3"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2BA994C"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0B97E363"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w:t>
                            </w:r>
                          </w:p>
                          <w:p w14:paraId="5CFAFA38"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235E2B75"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60" type="#_x0000_t202" style="width:454.1pt;height:2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" fillcolor="#f2f2f2">
                <v:textbox>
                  <w:txbxContent>
                    <w:p w14:paraId="56B79E77" w14:textId="77777777" w:rsidR="00B24D58" w:rsidRPr="008E390A" w:rsidRDefault="00B24D58" w:rsidP="008E390A">
                      <w:pPr>
                        <w:keepNext/>
                        <w:autoSpaceDE w:val="0"/>
                        <w:autoSpaceDN w:val="0"/>
                        <w:spacing w:before="240" w:after="60"/>
                        <w:outlineLvl w:val="3"/>
                        <w:rPr>
                          <w:rFonts w:ascii="Arial" w:hAnsi="Arial" w:cs="Arial"/>
                          <w:b/>
                          <w:bCs/>
                          <w:color w:val="1F497D" w:themeColor="text2"/>
                          <w:sz w:val="20"/>
                          <w:szCs w:val="20"/>
                        </w:rPr>
                      </w:pP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"FDFDeleteObject:sdf.c"</w:instrText>
                      </w:r>
                      <w:r w:rsidRPr="008E390A">
                        <w:rPr>
                          <w:rFonts w:ascii="Arial" w:hAnsi="Arial" w:cs="Arial"/>
                          <w:b/>
                          <w:bCs/>
                          <w:color w:val="1F497D" w:themeColor="text2"/>
                          <w:sz w:val="20"/>
                          <w:szCs w:val="20"/>
                        </w:rPr>
                        <w:fldChar w:fldCharType="end"/>
                      </w:r>
                      <w:r w:rsidRPr="008E390A">
                        <w:rPr>
                          <w:rFonts w:ascii="Arial" w:hAnsi="Arial" w:cs="Arial"/>
                          <w:b/>
                          <w:bCs/>
                          <w:color w:val="1F497D" w:themeColor="text2"/>
                          <w:sz w:val="20"/>
                          <w:szCs w:val="20"/>
                        </w:rPr>
                        <w:fldChar w:fldCharType="begin"/>
                      </w:r>
                      <w:r w:rsidRPr="008E390A">
                        <w:rPr>
                          <w:rFonts w:ascii="Arial" w:hAnsi="Arial" w:cs="Arial"/>
                          <w:b/>
                          <w:bCs/>
                          <w:color w:val="1F497D" w:themeColor="text2"/>
                          <w:sz w:val="20"/>
                          <w:szCs w:val="20"/>
                        </w:rPr>
                        <w:instrText>xe "sdf.c:FDFDeleteObject"</w:instrText>
                      </w:r>
                      <w:r w:rsidRPr="008E390A">
                        <w:rPr>
                          <w:rFonts w:ascii="Arial" w:hAnsi="Arial" w:cs="Arial"/>
                          <w:b/>
                          <w:bCs/>
                          <w:color w:val="1F497D" w:themeColor="text2"/>
                          <w:sz w:val="20"/>
                          <w:szCs w:val="20"/>
                        </w:rPr>
                        <w:fldChar w:fldCharType="end"/>
                      </w:r>
                      <w:r w:rsidRPr="008E390A">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8E390A">
                        <w:rPr>
                          <w:rFonts w:ascii="Arial" w:hAnsi="Arial" w:cs="Arial"/>
                          <w:b/>
                          <w:bCs/>
                          <w:color w:val="1F497D" w:themeColor="text2"/>
                          <w:sz w:val="20"/>
                          <w:szCs w:val="20"/>
                        </w:rPr>
                        <w:t>FDFDeleteObject (struct FDF_thread_state *</w:t>
                      </w:r>
                      <w:r w:rsidRPr="008E390A">
                        <w:rPr>
                          <w:rFonts w:ascii="Arial" w:hAnsi="Arial" w:cs="Arial"/>
                          <w:b/>
                          <w:bCs/>
                          <w:i/>
                          <w:iCs/>
                          <w:color w:val="1F497D" w:themeColor="text2"/>
                          <w:sz w:val="20"/>
                          <w:szCs w:val="20"/>
                        </w:rPr>
                        <w:t>thd_state</w:t>
                      </w:r>
                      <w:r w:rsidRPr="008E390A">
                        <w:rPr>
                          <w:rFonts w:ascii="Arial" w:hAnsi="Arial" w:cs="Arial"/>
                          <w:b/>
                          <w:bCs/>
                          <w:color w:val="1F497D" w:themeColor="text2"/>
                          <w:sz w:val="20"/>
                          <w:szCs w:val="20"/>
                        </w:rPr>
                        <w:t>, FDF_cguid_t</w:t>
                      </w:r>
                      <w:r w:rsidRPr="008E390A">
                        <w:rPr>
                          <w:rFonts w:ascii="Arial" w:hAnsi="Arial" w:cs="Arial"/>
                          <w:b/>
                          <w:bCs/>
                          <w:i/>
                          <w:iCs/>
                          <w:color w:val="1F497D" w:themeColor="text2"/>
                          <w:sz w:val="20"/>
                          <w:szCs w:val="20"/>
                        </w:rPr>
                        <w:t>cguid</w:t>
                      </w:r>
                      <w:r w:rsidRPr="008E390A">
                        <w:rPr>
                          <w:rFonts w:ascii="Arial" w:hAnsi="Arial" w:cs="Arial"/>
                          <w:b/>
                          <w:bCs/>
                          <w:color w:val="1F497D" w:themeColor="text2"/>
                          <w:sz w:val="20"/>
                          <w:szCs w:val="20"/>
                        </w:rPr>
                        <w:t>, char *</w:t>
                      </w:r>
                      <w:r w:rsidRPr="008E390A">
                        <w:rPr>
                          <w:rFonts w:ascii="Arial" w:hAnsi="Arial" w:cs="Arial"/>
                          <w:b/>
                          <w:bCs/>
                          <w:i/>
                          <w:iCs/>
                          <w:color w:val="1F497D" w:themeColor="text2"/>
                          <w:sz w:val="20"/>
                          <w:szCs w:val="20"/>
                        </w:rPr>
                        <w:t>key</w:t>
                      </w:r>
                      <w:r w:rsidRPr="008E390A">
                        <w:rPr>
                          <w:rFonts w:ascii="Arial" w:hAnsi="Arial" w:cs="Arial"/>
                          <w:b/>
                          <w:bCs/>
                          <w:color w:val="1F497D" w:themeColor="text2"/>
                          <w:sz w:val="20"/>
                          <w:szCs w:val="20"/>
                        </w:rPr>
                        <w:t>, uint32_t</w:t>
                      </w:r>
                      <w:r w:rsidRPr="008E390A">
                        <w:rPr>
                          <w:rFonts w:ascii="Arial" w:hAnsi="Arial" w:cs="Arial"/>
                          <w:b/>
                          <w:bCs/>
                          <w:i/>
                          <w:iCs/>
                          <w:color w:val="1F497D" w:themeColor="text2"/>
                          <w:sz w:val="20"/>
                          <w:szCs w:val="20"/>
                        </w:rPr>
                        <w:t>keylen</w:t>
                      </w:r>
                      <w:r w:rsidRPr="008E390A">
                        <w:rPr>
                          <w:rFonts w:ascii="Arial" w:hAnsi="Arial" w:cs="Arial"/>
                          <w:b/>
                          <w:bCs/>
                          <w:color w:val="1F497D" w:themeColor="text2"/>
                          <w:sz w:val="20"/>
                          <w:szCs w:val="20"/>
                        </w:rPr>
                        <w:t>)</w:t>
                      </w:r>
                    </w:p>
                    <w:p w14:paraId="5D470D80" w14:textId="77777777" w:rsidR="00B24D58" w:rsidRPr="008A5E15" w:rsidRDefault="00B24D58" w:rsidP="008E390A">
                      <w:pPr>
                        <w:autoSpaceDE w:val="0"/>
                        <w:autoSpaceDN w:val="0"/>
                        <w:spacing w:before="30" w:after="60"/>
                        <w:ind w:left="360"/>
                        <w:jc w:val="both"/>
                        <w:rPr>
                          <w:rFonts w:ascii="Times New Roman" w:hAnsi="Times New Roman"/>
                          <w:sz w:val="20"/>
                          <w:szCs w:val="20"/>
                        </w:rPr>
                      </w:pPr>
                      <w:bookmarkStart w:id="83" w:name="AAAAAAAAAD"/>
                      <w:bookmarkEnd w:id="83"/>
                    </w:p>
                    <w:p w14:paraId="09DDD247" w14:textId="77777777" w:rsidR="00B24D58" w:rsidRPr="008A5E15" w:rsidRDefault="00B24D58"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Delete an object from a container.</w:t>
                      </w:r>
                    </w:p>
                    <w:p w14:paraId="1DD89B0D" w14:textId="77777777" w:rsidR="00B24D58" w:rsidRPr="008A5E15" w:rsidRDefault="00B24D58" w:rsidP="008E390A">
                      <w:pPr>
                        <w:pStyle w:val="Heading3"/>
                      </w:pPr>
                      <w:bookmarkStart w:id="84" w:name="_Toc336887809"/>
                      <w:r w:rsidRPr="008A5E15">
                        <w:t>Parameters:</w:t>
                      </w:r>
                      <w:bookmarkEnd w:id="8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440CE767" w14:textId="77777777" w:rsidTr="00582915">
                        <w:tc>
                          <w:tcPr>
                            <w:tcW w:w="798" w:type="dxa"/>
                          </w:tcPr>
                          <w:p w14:paraId="19C1107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EA1C82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F87491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0138E7AE" w14:textId="77777777" w:rsidTr="00582915">
                        <w:tc>
                          <w:tcPr>
                            <w:tcW w:w="798" w:type="dxa"/>
                          </w:tcPr>
                          <w:p w14:paraId="3E163CA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6218B2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7FE4A27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61664FDD" w14:textId="77777777" w:rsidTr="00582915">
                        <w:tc>
                          <w:tcPr>
                            <w:tcW w:w="798" w:type="dxa"/>
                          </w:tcPr>
                          <w:p w14:paraId="7F1C9FD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82D5D6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4F64999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6F118CBC" w14:textId="77777777" w:rsidTr="00582915">
                        <w:tc>
                          <w:tcPr>
                            <w:tcW w:w="798" w:type="dxa"/>
                          </w:tcPr>
                          <w:p w14:paraId="2D12A8B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3FDFC07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05E64C8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14:paraId="0F50F805" w14:textId="77777777" w:rsidR="00B24D58" w:rsidRPr="008A5E15" w:rsidRDefault="00B24D58" w:rsidP="008E390A">
                      <w:pPr>
                        <w:pStyle w:val="Heading3"/>
                      </w:pPr>
                      <w:bookmarkStart w:id="85" w:name="_Toc336887810"/>
                      <w:r w:rsidRPr="008A5E15">
                        <w:t>Returns:</w:t>
                      </w:r>
                      <w:bookmarkEnd w:id="85"/>
                    </w:p>
                    <w:p w14:paraId="304784B3"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2BA994C"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0B97E363"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w:t>
                      </w:r>
                    </w:p>
                    <w:p w14:paraId="5CFAFA38"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235E2B75" w14:textId="77777777" w:rsidR="00B24D58" w:rsidRDefault="00B24D58" w:rsidP="00F22420"/>
                  </w:txbxContent>
                </v:textbox>
                <w10:anchorlock/>
              </v:shape>
            </w:pict>
          </mc:Fallback>
        </mc:AlternateContent>
      </w:r>
    </w:p>
    <w:p w14:paraId="59BE0C80" w14:textId="77777777" w:rsidR="002D3440" w:rsidRDefault="002D3440" w:rsidP="00005880">
      <w:pPr>
        <w:pStyle w:val="BodyText"/>
      </w:pPr>
    </w:p>
    <w:p w14:paraId="6AF25D98" w14:textId="77777777" w:rsidR="008E390A" w:rsidRDefault="008E390A" w:rsidP="00005880">
      <w:pPr>
        <w:pStyle w:val="BodyText"/>
      </w:pPr>
    </w:p>
    <w:p w14:paraId="6EFD7AEA" w14:textId="77777777" w:rsidR="00BD5E46" w:rsidRDefault="00560A8F" w:rsidP="00BD5E46">
      <w:pPr>
        <w:pStyle w:val="BodyText"/>
      </w:pPr>
      <w:r>
        <w:pict w14:anchorId="58F37F3E">
          <v:rect id="_x0000_i1038" style="width:0;height:1.5pt" o:hralign="center" o:hrstd="t" o:hr="t" fillcolor="#a0a0a0" stroked="f"/>
        </w:pict>
      </w:r>
    </w:p>
    <w:p w14:paraId="0D615607" w14:textId="77777777" w:rsidR="00BD5E46" w:rsidRDefault="00BD5E46" w:rsidP="00BD5E46">
      <w:pPr>
        <w:spacing w:before="29"/>
        <w:ind w:left="720"/>
        <w:rPr>
          <w:rFonts w:ascii="Courier New" w:eastAsiaTheme="minorEastAsia" w:hAnsi="Courier New" w:cs="Courier New"/>
          <w:color w:val="000000" w:themeColor="text1"/>
          <w:kern w:val="24"/>
          <w:sz w:val="14"/>
          <w:szCs w:val="12"/>
        </w:rPr>
      </w:pPr>
    </w:p>
    <w:p w14:paraId="6A2DF720" w14:textId="77777777" w:rsidR="00BD5E46" w:rsidRPr="00BD5E46" w:rsidRDefault="00BD5E46" w:rsidP="00BD5E46">
      <w:pPr>
        <w:pStyle w:val="NormalWeb"/>
        <w:spacing w:before="29"/>
        <w:ind w:left="720"/>
        <w:rPr>
          <w:rFonts w:ascii="Courier New" w:eastAsiaTheme="minorEastAsia" w:hAnsi="Courier New" w:cs="Courier New"/>
          <w:color w:val="000000" w:themeColor="text1"/>
          <w:kern w:val="24"/>
          <w:sz w:val="14"/>
          <w:szCs w:val="14"/>
        </w:rPr>
      </w:pPr>
      <w:r>
        <w:rPr>
          <w:rFonts w:ascii="Courier New" w:eastAsiaTheme="minorEastAsia" w:hAnsi="Courier New" w:cs="Courier New"/>
          <w:color w:val="000000" w:themeColor="text1"/>
          <w:kern w:val="24"/>
          <w:sz w:val="16"/>
          <w:szCs w:val="16"/>
        </w:rPr>
        <w:t xml:space="preserve">   </w:t>
      </w:r>
      <w:r w:rsidRPr="00BD5E46">
        <w:rPr>
          <w:rFonts w:ascii="Courier New" w:eastAsiaTheme="minorEastAsia" w:hAnsi="Courier New" w:cs="Courier New"/>
          <w:color w:val="000000" w:themeColor="text1"/>
          <w:kern w:val="24"/>
          <w:sz w:val="14"/>
          <w:szCs w:val="14"/>
        </w:rPr>
        <w:t>//**********  enumerate container objects  ***********</w:t>
      </w:r>
    </w:p>
    <w:p w14:paraId="006E6364" w14:textId="77777777" w:rsidR="00BD5E46" w:rsidRPr="00BD5E46" w:rsidRDefault="00BD5E46" w:rsidP="00BD5E46">
      <w:pPr>
        <w:pStyle w:val="NormalWeb"/>
        <w:spacing w:before="29"/>
        <w:ind w:left="720"/>
        <w:rPr>
          <w:rFonts w:ascii="Times New Roman" w:hAnsi="Times New Roman"/>
          <w:sz w:val="14"/>
          <w:szCs w:val="14"/>
        </w:rPr>
      </w:pPr>
    </w:p>
    <w:p w14:paraId="25E7A1DC"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FDF_status_t                  status;</w:t>
      </w:r>
    </w:p>
    <w:p w14:paraId="4239470B"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struct FDF_thread_state      *thd_state;</w:t>
      </w:r>
    </w:p>
    <w:p w14:paraId="2A675956"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FDF_cguid_t                   cguid;</w:t>
      </w:r>
    </w:p>
    <w:p w14:paraId="59DAFC6D"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char                         *key;</w:t>
      </w:r>
    </w:p>
    <w:p w14:paraId="4112C6AD"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char                         *data;</w:t>
      </w:r>
    </w:p>
    <w:p w14:paraId="085CB5F7"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uint32_t                      key_size;</w:t>
      </w:r>
    </w:p>
    <w:p w14:paraId="67BD7369"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uint64_t                      data_size;</w:t>
      </w:r>
    </w:p>
    <w:p w14:paraId="6A016333"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struct FDF_iterator          *iterator;</w:t>
      </w:r>
    </w:p>
    <w:p w14:paraId="5247967C" w14:textId="77777777" w:rsidR="00BD5E46" w:rsidRDefault="00BD5E46" w:rsidP="00BD5E46">
      <w:pPr>
        <w:spacing w:before="29"/>
        <w:ind w:left="720"/>
        <w:rPr>
          <w:rFonts w:ascii="Courier New" w:eastAsiaTheme="minorEastAsia" w:hAnsi="Courier New" w:cs="Courier New"/>
          <w:color w:val="000000" w:themeColor="text1"/>
          <w:kern w:val="24"/>
          <w:sz w:val="14"/>
          <w:szCs w:val="14"/>
        </w:rPr>
      </w:pPr>
      <w:r w:rsidRPr="00BD5E46">
        <w:rPr>
          <w:rFonts w:ascii="Courier New" w:eastAsiaTheme="minorEastAsia" w:hAnsi="Courier New" w:cs="Courier New"/>
          <w:color w:val="000000" w:themeColor="text1"/>
          <w:kern w:val="24"/>
          <w:sz w:val="14"/>
          <w:szCs w:val="14"/>
        </w:rPr>
        <w:t xml:space="preserve">    ...</w:t>
      </w:r>
    </w:p>
    <w:p w14:paraId="1F64EFA9" w14:textId="77777777" w:rsidR="00BD5E46" w:rsidRPr="00BD5E46" w:rsidRDefault="00BD5E46" w:rsidP="00BD5E46">
      <w:pPr>
        <w:spacing w:before="29"/>
        <w:ind w:left="720"/>
        <w:rPr>
          <w:rFonts w:ascii="Times New Roman" w:hAnsi="Times New Roman"/>
          <w:sz w:val="14"/>
          <w:szCs w:val="14"/>
        </w:rPr>
      </w:pPr>
    </w:p>
    <w:p w14:paraId="7E4AED59"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color w:val="000000" w:themeColor="text1"/>
          <w:kern w:val="24"/>
          <w:sz w:val="14"/>
          <w:szCs w:val="14"/>
        </w:rPr>
        <w:t xml:space="preserve">    status = </w:t>
      </w:r>
      <w:r w:rsidRPr="00BD5E46">
        <w:rPr>
          <w:rFonts w:ascii="Courier New" w:eastAsiaTheme="minorEastAsia" w:hAnsi="Courier New" w:cs="Courier New"/>
          <w:b/>
          <w:bCs/>
          <w:i/>
          <w:iCs/>
          <w:color w:val="548DD4" w:themeColor="text2" w:themeTint="99"/>
          <w:kern w:val="24"/>
          <w:sz w:val="14"/>
          <w:szCs w:val="14"/>
        </w:rPr>
        <w:t xml:space="preserve">FDFEnumerateContainerObjects( </w:t>
      </w:r>
    </w:p>
    <w:p w14:paraId="1B807010"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thd_state,   // FDF per-thread context</w:t>
      </w:r>
    </w:p>
    <w:p w14:paraId="2957CBB0"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cguid,       // container id</w:t>
      </w:r>
    </w:p>
    <w:p w14:paraId="282DE96B"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&amp;iterator);  // returns container stats</w:t>
      </w:r>
    </w:p>
    <w:p w14:paraId="0460767B"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if (status != FDF_SUCCESS) {</w:t>
      </w:r>
    </w:p>
    <w:p w14:paraId="03AE008A"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455755EB"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42880385"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76FBD569"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 NOTE: application must eventually free key and data</w:t>
      </w:r>
    </w:p>
    <w:p w14:paraId="36372404"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color w:val="000000" w:themeColor="text1"/>
          <w:kern w:val="24"/>
          <w:sz w:val="14"/>
          <w:szCs w:val="14"/>
        </w:rPr>
        <w:t xml:space="preserve">    while (</w:t>
      </w:r>
      <w:r w:rsidRPr="00BD5E46">
        <w:rPr>
          <w:rFonts w:ascii="Courier New" w:eastAsiaTheme="minorEastAsia" w:hAnsi="Courier New" w:cs="Courier New"/>
          <w:b/>
          <w:bCs/>
          <w:i/>
          <w:iCs/>
          <w:color w:val="548DD4" w:themeColor="text2" w:themeTint="99"/>
          <w:kern w:val="24"/>
          <w:sz w:val="14"/>
          <w:szCs w:val="14"/>
        </w:rPr>
        <w:t>FDFNextEnumeratedObject(</w:t>
      </w:r>
    </w:p>
    <w:p w14:paraId="7C6D857E"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thd_state,   // FDF per-thread context</w:t>
      </w:r>
    </w:p>
    <w:p w14:paraId="10A71D06"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iterator,    // pointer to iterator context</w:t>
      </w:r>
    </w:p>
    <w:p w14:paraId="76113888"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&amp;key,         // returns key</w:t>
      </w:r>
    </w:p>
    <w:p w14:paraId="0DB2B2F1"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&amp;key_size,    // returns key length</w:t>
      </w:r>
    </w:p>
    <w:p w14:paraId="1B879302"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&amp;data,        // returns data</w:t>
      </w:r>
    </w:p>
    <w:p w14:paraId="3B1F63D5" w14:textId="77777777" w:rsidR="00BD5E46" w:rsidRPr="00BD5E46" w:rsidRDefault="00BD5E46" w:rsidP="00BD5E46">
      <w:pPr>
        <w:spacing w:before="29"/>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&amp;data_size    // returns data length</w:t>
      </w:r>
    </w:p>
    <w:p w14:paraId="3E45AD62"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b/>
          <w:bCs/>
          <w:i/>
          <w:iCs/>
          <w:color w:val="548DD4" w:themeColor="text2" w:themeTint="99"/>
          <w:kern w:val="24"/>
          <w:sz w:val="14"/>
          <w:szCs w:val="14"/>
        </w:rPr>
        <w:t xml:space="preserve">              ) </w:t>
      </w:r>
      <w:r w:rsidRPr="00BD5E46">
        <w:rPr>
          <w:rFonts w:ascii="Courier New" w:eastAsiaTheme="minorEastAsia" w:hAnsi="Courier New" w:cs="Courier New"/>
          <w:color w:val="000000" w:themeColor="text1"/>
          <w:kern w:val="24"/>
          <w:sz w:val="14"/>
          <w:szCs w:val="14"/>
        </w:rPr>
        <w:t xml:space="preserve">== FDF_SUCCESS) </w:t>
      </w:r>
    </w:p>
    <w:p w14:paraId="12195BA0"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71DCC67D"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3DB7A08C"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4896ED81"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if (status != FDF_OBJECT_UNKNOWN) {</w:t>
      </w:r>
    </w:p>
    <w:p w14:paraId="6122551D" w14:textId="77777777" w:rsidR="00BD5E46" w:rsidRPr="00BD5E46" w:rsidRDefault="00BD5E46" w:rsidP="00BD5E46">
      <w:pPr>
        <w:spacing w:before="29"/>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7D281EE9" w14:textId="77777777" w:rsidR="00BD5E46" w:rsidRDefault="00BD5E46" w:rsidP="00BD5E46">
      <w:pPr>
        <w:pStyle w:val="NormalWeb"/>
        <w:ind w:left="720"/>
        <w:rPr>
          <w:rFonts w:ascii="Courier New" w:eastAsiaTheme="minorEastAsia" w:hAnsi="Courier New" w:cs="Courier New"/>
          <w:color w:val="000000" w:themeColor="text1"/>
          <w:kern w:val="24"/>
          <w:sz w:val="14"/>
          <w:szCs w:val="14"/>
        </w:rPr>
      </w:pPr>
      <w:r w:rsidRPr="00BD5E46">
        <w:rPr>
          <w:rFonts w:ascii="Courier New" w:eastAsiaTheme="minorEastAsia" w:hAnsi="Courier New" w:cs="Courier New"/>
          <w:color w:val="000000" w:themeColor="text1"/>
          <w:kern w:val="24"/>
          <w:sz w:val="14"/>
          <w:szCs w:val="14"/>
        </w:rPr>
        <w:t xml:space="preserve">    }</w:t>
      </w:r>
    </w:p>
    <w:p w14:paraId="0736C7A2" w14:textId="77777777" w:rsidR="00BD5E46" w:rsidRDefault="00BD5E46" w:rsidP="00BD5E46">
      <w:pPr>
        <w:pStyle w:val="NormalWeb"/>
        <w:ind w:left="720"/>
        <w:rPr>
          <w:rFonts w:ascii="Courier New" w:eastAsiaTheme="minorEastAsia" w:hAnsi="Courier New" w:cs="Courier New"/>
          <w:color w:val="000000" w:themeColor="text1"/>
          <w:kern w:val="24"/>
          <w:sz w:val="14"/>
          <w:szCs w:val="14"/>
        </w:rPr>
      </w:pPr>
    </w:p>
    <w:p w14:paraId="5B955669" w14:textId="77777777" w:rsidR="00BD5E46" w:rsidRPr="00BD5E46" w:rsidRDefault="00BD5E46" w:rsidP="00BD5E46">
      <w:pPr>
        <w:pStyle w:val="NormalWeb"/>
        <w:ind w:left="720"/>
        <w:rPr>
          <w:rFonts w:ascii="Times New Roman" w:hAnsi="Times New Roman"/>
          <w:sz w:val="14"/>
          <w:szCs w:val="14"/>
        </w:rPr>
      </w:pPr>
      <w:r>
        <w:rPr>
          <w:rFonts w:ascii="Courier New" w:eastAsiaTheme="minorEastAsia" w:hAnsi="Courier New" w:cs="Courier New"/>
          <w:color w:val="000000" w:themeColor="text1"/>
          <w:kern w:val="24"/>
          <w:sz w:val="14"/>
          <w:szCs w:val="14"/>
        </w:rPr>
        <w:t xml:space="preserve">    </w:t>
      </w:r>
      <w:r w:rsidRPr="00BD5E46">
        <w:rPr>
          <w:rFonts w:ascii="Courier New" w:eastAsiaTheme="minorEastAsia" w:hAnsi="Courier New" w:cs="Courier New"/>
          <w:color w:val="000000" w:themeColor="text1"/>
          <w:kern w:val="24"/>
          <w:sz w:val="14"/>
          <w:szCs w:val="14"/>
        </w:rPr>
        <w:t>//**********  indicate end of enumeration  ***********</w:t>
      </w:r>
    </w:p>
    <w:p w14:paraId="0B20DBB4"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06994EE7"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  This should ALWAYS be called when the application</w:t>
      </w:r>
    </w:p>
    <w:p w14:paraId="4274A479"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  has finished an enumeration (whether or not </w:t>
      </w:r>
    </w:p>
    <w:p w14:paraId="0FD68469"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  FDFNextEnumeratedObject() has exhausted all objects).</w:t>
      </w:r>
    </w:p>
    <w:p w14:paraId="33A26A71"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  It resets internal iteration state and frees memory</w:t>
      </w:r>
    </w:p>
    <w:p w14:paraId="78DA30A9" w14:textId="77777777" w:rsidR="00BD5E46" w:rsidRDefault="00BD5E46" w:rsidP="00BD5E46">
      <w:pPr>
        <w:ind w:left="720"/>
        <w:rPr>
          <w:rFonts w:ascii="Courier New" w:eastAsiaTheme="minorEastAsia" w:hAnsi="Courier New" w:cs="Courier New"/>
          <w:color w:val="000000" w:themeColor="text1"/>
          <w:kern w:val="24"/>
          <w:sz w:val="14"/>
          <w:szCs w:val="14"/>
        </w:rPr>
      </w:pPr>
      <w:r w:rsidRPr="00BD5E46">
        <w:rPr>
          <w:rFonts w:ascii="Courier New" w:eastAsiaTheme="minorEastAsia" w:hAnsi="Courier New" w:cs="Courier New"/>
          <w:color w:val="000000" w:themeColor="text1"/>
          <w:kern w:val="24"/>
          <w:sz w:val="14"/>
          <w:szCs w:val="14"/>
        </w:rPr>
        <w:t xml:space="preserve">    //  for the iterator.</w:t>
      </w:r>
    </w:p>
    <w:p w14:paraId="6589CBC3" w14:textId="77777777" w:rsidR="00BD5E46" w:rsidRPr="00BD5E46" w:rsidRDefault="00BD5E46" w:rsidP="00BD5E46">
      <w:pPr>
        <w:ind w:left="720"/>
        <w:rPr>
          <w:rFonts w:ascii="Times New Roman" w:hAnsi="Times New Roman"/>
          <w:sz w:val="14"/>
          <w:szCs w:val="14"/>
        </w:rPr>
      </w:pPr>
    </w:p>
    <w:p w14:paraId="725AE828" w14:textId="77777777" w:rsidR="00BD5E46" w:rsidRPr="00BD5E46" w:rsidRDefault="00BD5E46" w:rsidP="00BD5E46">
      <w:pPr>
        <w:ind w:left="720"/>
        <w:rPr>
          <w:rFonts w:ascii="Times New Roman" w:hAnsi="Times New Roman"/>
          <w:color w:val="548DD4" w:themeColor="text2" w:themeTint="99"/>
          <w:sz w:val="14"/>
          <w:szCs w:val="14"/>
        </w:rPr>
      </w:pPr>
      <w:r w:rsidRPr="00BD5E46">
        <w:rPr>
          <w:rFonts w:ascii="Courier New" w:eastAsiaTheme="minorEastAsia" w:hAnsi="Courier New" w:cs="Courier New"/>
          <w:color w:val="000000" w:themeColor="text1"/>
          <w:kern w:val="24"/>
          <w:sz w:val="14"/>
          <w:szCs w:val="14"/>
        </w:rPr>
        <w:t xml:space="preserve">    status = </w:t>
      </w:r>
      <w:r w:rsidRPr="00BD5E46">
        <w:rPr>
          <w:rFonts w:ascii="Courier New" w:eastAsiaTheme="minorEastAsia" w:hAnsi="Courier New" w:cs="Courier New"/>
          <w:b/>
          <w:bCs/>
          <w:i/>
          <w:iCs/>
          <w:color w:val="548DD4" w:themeColor="text2" w:themeTint="99"/>
          <w:kern w:val="24"/>
          <w:sz w:val="14"/>
          <w:szCs w:val="14"/>
        </w:rPr>
        <w:t>FDFFinishEnumeration</w:t>
      </w:r>
      <w:r w:rsidR="000571F1">
        <w:rPr>
          <w:rFonts w:ascii="Courier New" w:eastAsiaTheme="minorEastAsia" w:hAnsi="Courier New" w:cs="Courier New"/>
          <w:b/>
          <w:bCs/>
          <w:i/>
          <w:iCs/>
          <w:color w:val="548DD4" w:themeColor="text2" w:themeTint="99"/>
          <w:kern w:val="24"/>
          <w:sz w:val="14"/>
          <w:szCs w:val="14"/>
        </w:rPr>
        <w:t>(</w:t>
      </w:r>
    </w:p>
    <w:p w14:paraId="24892B16" w14:textId="77777777" w:rsidR="00BD5E46" w:rsidRPr="00BD5E46" w:rsidRDefault="00BD5E46" w:rsidP="00BD5E46">
      <w:pPr>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thd_state,     // FDF per-thread context</w:t>
      </w:r>
    </w:p>
    <w:p w14:paraId="3D46BBD7" w14:textId="77777777" w:rsidR="00BD5E46" w:rsidRPr="00BD5E46" w:rsidRDefault="00BD5E46" w:rsidP="00BD5E46">
      <w:pPr>
        <w:ind w:left="720"/>
        <w:rPr>
          <w:rFonts w:ascii="Times New Roman" w:hAnsi="Times New Roman"/>
          <w:color w:val="548DD4" w:themeColor="text2" w:themeTint="99"/>
          <w:sz w:val="14"/>
          <w:szCs w:val="14"/>
        </w:rPr>
      </w:pPr>
      <w:r w:rsidRPr="00BD5E46">
        <w:rPr>
          <w:rFonts w:ascii="Courier New" w:eastAsiaTheme="minorEastAsia" w:hAnsi="Courier New" w:cs="Courier New"/>
          <w:b/>
          <w:bCs/>
          <w:i/>
          <w:iCs/>
          <w:color w:val="548DD4" w:themeColor="text2" w:themeTint="99"/>
          <w:kern w:val="24"/>
          <w:sz w:val="14"/>
          <w:szCs w:val="14"/>
        </w:rPr>
        <w:t xml:space="preserve">                iterator);     // container id</w:t>
      </w:r>
    </w:p>
    <w:p w14:paraId="5DA10092"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if (status != FDF_SUCCESS) {</w:t>
      </w:r>
    </w:p>
    <w:p w14:paraId="049FB63D"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7E1EE36D" w14:textId="77777777" w:rsidR="00BD5E46" w:rsidRPr="00BD5E46" w:rsidRDefault="00BD5E46" w:rsidP="00BD5E46">
      <w:pPr>
        <w:ind w:left="720"/>
        <w:rPr>
          <w:rFonts w:ascii="Times New Roman" w:hAnsi="Times New Roman"/>
          <w:sz w:val="14"/>
          <w:szCs w:val="14"/>
        </w:rPr>
      </w:pPr>
      <w:r w:rsidRPr="00BD5E46">
        <w:rPr>
          <w:rFonts w:ascii="Courier New" w:eastAsiaTheme="minorEastAsia" w:hAnsi="Courier New" w:cs="Courier New"/>
          <w:color w:val="000000" w:themeColor="text1"/>
          <w:kern w:val="24"/>
          <w:sz w:val="14"/>
          <w:szCs w:val="14"/>
        </w:rPr>
        <w:t xml:space="preserve">    }</w:t>
      </w:r>
    </w:p>
    <w:p w14:paraId="0207BF51" w14:textId="77777777" w:rsidR="00BD5E46" w:rsidRDefault="00560A8F" w:rsidP="00BD5E46">
      <w:pPr>
        <w:pStyle w:val="BodyText"/>
      </w:pPr>
      <w:r>
        <w:pict w14:anchorId="10654C50">
          <v:rect id="_x0000_i1039" style="width:0;height:1.5pt" o:hralign="center" o:hrstd="t" o:hr="t" fillcolor="#a0a0a0" stroked="f"/>
        </w:pict>
      </w:r>
    </w:p>
    <w:p w14:paraId="7E433D7F" w14:textId="77777777" w:rsidR="00BD5E46" w:rsidRDefault="00DA253A" w:rsidP="00DA253A">
      <w:pPr>
        <w:pStyle w:val="Heading4"/>
      </w:pPr>
      <w:r>
        <w:t>Listing 5: Enumerating Container Objects</w:t>
      </w:r>
    </w:p>
    <w:p w14:paraId="749B1E62" w14:textId="77777777" w:rsidR="00BD5E46" w:rsidRDefault="00BD5E46" w:rsidP="00005880">
      <w:pPr>
        <w:pStyle w:val="BodyText"/>
      </w:pPr>
    </w:p>
    <w:p w14:paraId="7DE98012" w14:textId="77777777" w:rsidR="008E390A" w:rsidRDefault="008E390A" w:rsidP="00005880">
      <w:pPr>
        <w:pStyle w:val="BodyText"/>
      </w:pPr>
      <w:r>
        <w:rPr>
          <w:noProof/>
        </w:rPr>
        <mc:AlternateContent>
          <mc:Choice Requires="wps">
            <w:drawing>
              <wp:inline distT="0" distB="0" distL="0" distR="0" wp14:anchorId="192D43ED" wp14:editId="78938AAD">
                <wp:extent cx="5767070" cy="3583172"/>
                <wp:effectExtent l="0" t="0" r="24130" b="1778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583172"/>
                        </a:xfrm>
                        <a:prstGeom prst="rect">
                          <a:avLst/>
                        </a:prstGeom>
                        <a:solidFill>
                          <a:srgbClr val="F2F2F2"/>
                        </a:solidFill>
                        <a:ln w="9525">
                          <a:solidFill>
                            <a:srgbClr val="000000"/>
                          </a:solidFill>
                          <a:miter lim="800000"/>
                          <a:headEnd/>
                          <a:tailEnd/>
                        </a:ln>
                      </wps:spPr>
                      <wps:txbx>
                        <w:txbxContent>
                          <w:p w14:paraId="56D184FA" w14:textId="77777777" w:rsidR="00B24D58" w:rsidRPr="00FB3930" w:rsidRDefault="00B24D58" w:rsidP="008E390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B3930">
                              <w:rPr>
                                <w:rFonts w:ascii="Arial" w:hAnsi="Arial" w:cs="Arial"/>
                                <w:b/>
                                <w:bCs/>
                                <w:color w:val="1F497D" w:themeColor="text2"/>
                                <w:sz w:val="20"/>
                                <w:szCs w:val="20"/>
                              </w:rPr>
                              <w:t>FDFEnumerateContainerObjects (struct FDF_thread_state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FDF_cguid_t</w:t>
                            </w:r>
                            <w:r>
                              <w:rPr>
                                <w:rFonts w:ascii="Arial" w:hAnsi="Arial" w:cs="Arial"/>
                                <w:b/>
                                <w:bCs/>
                                <w:color w:val="1F497D" w:themeColor="text2"/>
                                <w:sz w:val="20"/>
                                <w:szCs w:val="20"/>
                              </w:rPr>
                              <w:t xml:space="preserve"> </w:t>
                            </w:r>
                            <w:r w:rsidRPr="00FB3930">
                              <w:rPr>
                                <w:rFonts w:ascii="Arial" w:hAnsi="Arial" w:cs="Arial"/>
                                <w:b/>
                                <w:bCs/>
                                <w:i/>
                                <w:iCs/>
                                <w:color w:val="1F497D" w:themeColor="text2"/>
                                <w:sz w:val="20"/>
                                <w:szCs w:val="20"/>
                              </w:rPr>
                              <w:t>cguid</w:t>
                            </w:r>
                            <w:r w:rsidRPr="00FB3930">
                              <w:rPr>
                                <w:rFonts w:ascii="Arial" w:hAnsi="Arial" w:cs="Arial"/>
                                <w:b/>
                                <w:bCs/>
                                <w:color w:val="1F497D" w:themeColor="text2"/>
                                <w:sz w:val="20"/>
                                <w:szCs w:val="20"/>
                              </w:rPr>
                              <w:t>, struct FDF_iterator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14:paraId="3EE74E67" w14:textId="77777777" w:rsidR="00B24D58" w:rsidRPr="008A5E15" w:rsidRDefault="00B24D58" w:rsidP="008E390A">
                            <w:pPr>
                              <w:autoSpaceDE w:val="0"/>
                              <w:autoSpaceDN w:val="0"/>
                              <w:spacing w:before="30" w:after="60"/>
                              <w:ind w:left="360"/>
                              <w:jc w:val="both"/>
                              <w:rPr>
                                <w:rFonts w:ascii="Times New Roman" w:hAnsi="Times New Roman"/>
                                <w:sz w:val="20"/>
                                <w:szCs w:val="20"/>
                              </w:rPr>
                            </w:pPr>
                          </w:p>
                          <w:p w14:paraId="4AB78841" w14:textId="77777777" w:rsidR="00B24D58" w:rsidRPr="008A5E15" w:rsidRDefault="00B24D58"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Start an enumeration of all objects in a container. One or more threads may initiate multiple concurrent enumerations of the same container. The state of each enumeration is identified with an opaque 'iterator' handle that is returned by this function. If the contents of a container change while an enumeration is in progress, the changes may or may not be visible to the enumeration. An object deletion will not be visible if the deleted object is enumerated before the deletion. An object creation may or may not be visible depending on the internal location of the object relative to the internal iteration order.</w:t>
                            </w:r>
                          </w:p>
                          <w:p w14:paraId="7DF30059" w14:textId="77777777" w:rsidR="00B24D58" w:rsidRPr="008A5E15" w:rsidRDefault="00B24D58" w:rsidP="008E390A">
                            <w:pPr>
                              <w:pStyle w:val="Heading3"/>
                            </w:pPr>
                            <w:bookmarkStart w:id="86" w:name="_Toc336887811"/>
                            <w:r w:rsidRPr="008A5E15">
                              <w:t>Parameters:</w:t>
                            </w:r>
                            <w:bookmarkEnd w:id="8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D18547A" w14:textId="77777777" w:rsidTr="00582915">
                              <w:tc>
                                <w:tcPr>
                                  <w:tcW w:w="798" w:type="dxa"/>
                                </w:tcPr>
                                <w:p w14:paraId="6E61554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710B9C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7B45B1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7EC3F0E" w14:textId="77777777" w:rsidTr="00582915">
                              <w:tc>
                                <w:tcPr>
                                  <w:tcW w:w="798" w:type="dxa"/>
                                </w:tcPr>
                                <w:p w14:paraId="596DD09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4E73B7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15E0460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1B728867" w14:textId="77777777" w:rsidTr="00582915">
                              <w:tc>
                                <w:tcPr>
                                  <w:tcW w:w="798" w:type="dxa"/>
                                </w:tcPr>
                                <w:p w14:paraId="1D3BF03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F7BA96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iterator</w:t>
                                  </w:r>
                                  <w:r w:rsidRPr="008A5E15">
                                    <w:rPr>
                                      <w:rFonts w:ascii="Times New Roman" w:hAnsi="Times New Roman"/>
                                      <w:sz w:val="20"/>
                                      <w:szCs w:val="20"/>
                                    </w:rPr>
                                    <w:t xml:space="preserve"> </w:t>
                                  </w:r>
                                </w:p>
                              </w:tc>
                              <w:tc>
                                <w:tcPr>
                                  <w:tcW w:w="5687" w:type="dxa"/>
                                </w:tcPr>
                                <w:p w14:paraId="661DAC9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14:paraId="13E79AB5" w14:textId="77777777" w:rsidR="00B24D58" w:rsidRPr="008A5E15" w:rsidRDefault="00B24D58" w:rsidP="008E390A">
                            <w:pPr>
                              <w:pStyle w:val="Heading3"/>
                            </w:pPr>
                            <w:bookmarkStart w:id="87" w:name="_Toc336887812"/>
                            <w:r w:rsidRPr="008A5E15">
                              <w:t>Returns:</w:t>
                            </w:r>
                            <w:bookmarkEnd w:id="87"/>
                          </w:p>
                          <w:p w14:paraId="3726C994"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60FF29A"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0CDAF4DC"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46F05983" w14:textId="77777777" w:rsidR="00B24D58" w:rsidRDefault="00B24D58" w:rsidP="008E390A"/>
                        </w:txbxContent>
                      </wps:txbx>
                      <wps:bodyPr rot="0" vert="horz" wrap="square" lIns="91440" tIns="45720" rIns="91440" bIns="45720" anchor="t" anchorCtr="0" upright="1">
                        <a:noAutofit/>
                      </wps:bodyPr>
                    </wps:wsp>
                  </a:graphicData>
                </a:graphic>
              </wp:inline>
            </w:drawing>
          </mc:Choice>
          <mc:Fallback>
            <w:pict>
              <v:shape id="_x0000_s1061" type="#_x0000_t202" style="width:454.1pt;height:28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" fillcolor="#f2f2f2">
                <v:textbox>
                  <w:txbxContent>
                    <w:p w14:paraId="56D184FA" w14:textId="77777777" w:rsidR="00B24D58" w:rsidRPr="00FB3930" w:rsidRDefault="00B24D58" w:rsidP="008E390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"FDFEnumerateContainerObjects:sdf.c"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"sdf.c:FDFEnumerateContainerObjects"</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B3930">
                        <w:rPr>
                          <w:rFonts w:ascii="Arial" w:hAnsi="Arial" w:cs="Arial"/>
                          <w:b/>
                          <w:bCs/>
                          <w:color w:val="1F497D" w:themeColor="text2"/>
                          <w:sz w:val="20"/>
                          <w:szCs w:val="20"/>
                        </w:rPr>
                        <w:t>FDFEnumerateContainerObjects (struct FDF_thread_state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FDF_cguid_t</w:t>
                      </w:r>
                      <w:r>
                        <w:rPr>
                          <w:rFonts w:ascii="Arial" w:hAnsi="Arial" w:cs="Arial"/>
                          <w:b/>
                          <w:bCs/>
                          <w:color w:val="1F497D" w:themeColor="text2"/>
                          <w:sz w:val="20"/>
                          <w:szCs w:val="20"/>
                        </w:rPr>
                        <w:t xml:space="preserve"> </w:t>
                      </w:r>
                      <w:r w:rsidRPr="00FB3930">
                        <w:rPr>
                          <w:rFonts w:ascii="Arial" w:hAnsi="Arial" w:cs="Arial"/>
                          <w:b/>
                          <w:bCs/>
                          <w:i/>
                          <w:iCs/>
                          <w:color w:val="1F497D" w:themeColor="text2"/>
                          <w:sz w:val="20"/>
                          <w:szCs w:val="20"/>
                        </w:rPr>
                        <w:t>cguid</w:t>
                      </w:r>
                      <w:r w:rsidRPr="00FB3930">
                        <w:rPr>
                          <w:rFonts w:ascii="Arial" w:hAnsi="Arial" w:cs="Arial"/>
                          <w:b/>
                          <w:bCs/>
                          <w:color w:val="1F497D" w:themeColor="text2"/>
                          <w:sz w:val="20"/>
                          <w:szCs w:val="20"/>
                        </w:rPr>
                        <w:t>, struct FDF_iterator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14:paraId="3EE74E67" w14:textId="77777777" w:rsidR="00B24D58" w:rsidRPr="008A5E15" w:rsidRDefault="00B24D58" w:rsidP="008E390A">
                      <w:pPr>
                        <w:autoSpaceDE w:val="0"/>
                        <w:autoSpaceDN w:val="0"/>
                        <w:spacing w:before="30" w:after="60"/>
                        <w:ind w:left="360"/>
                        <w:jc w:val="both"/>
                        <w:rPr>
                          <w:rFonts w:ascii="Times New Roman" w:hAnsi="Times New Roman"/>
                          <w:sz w:val="20"/>
                          <w:szCs w:val="20"/>
                        </w:rPr>
                      </w:pPr>
                    </w:p>
                    <w:p w14:paraId="4AB78841" w14:textId="77777777" w:rsidR="00B24D58" w:rsidRPr="008A5E15" w:rsidRDefault="00B24D58" w:rsidP="008E390A">
                      <w:pPr>
                        <w:autoSpaceDE w:val="0"/>
                        <w:autoSpaceDN w:val="0"/>
                        <w:spacing w:before="30" w:after="60"/>
                        <w:ind w:left="360"/>
                        <w:jc w:val="both"/>
                        <w:rPr>
                          <w:rFonts w:ascii="Times New Roman" w:hAnsi="Times New Roman"/>
                          <w:szCs w:val="22"/>
                        </w:rPr>
                      </w:pPr>
                      <w:r w:rsidRPr="008A5E15">
                        <w:rPr>
                          <w:rFonts w:ascii="Times New Roman" w:hAnsi="Times New Roman"/>
                          <w:szCs w:val="22"/>
                        </w:rPr>
                        <w:t>Start an enumeration of all objects in a container. One or more threads may initiate multiple concurrent enumerations of the same container. The state of each enumeration is identified with an opaque 'iterator' handle that is returned by this function. If the contents of a container change while an enumeration is in progress, the changes may or may not be visible to the enumeration. An object deletion will not be visible if the deleted object is enumerated before the deletion. An object creation may or may not be visible depending on the internal location of the object relative to the internal iteration order.</w:t>
                      </w:r>
                    </w:p>
                    <w:p w14:paraId="7DF30059" w14:textId="77777777" w:rsidR="00B24D58" w:rsidRPr="008A5E15" w:rsidRDefault="00B24D58" w:rsidP="008E390A">
                      <w:pPr>
                        <w:pStyle w:val="Heading3"/>
                      </w:pPr>
                      <w:bookmarkStart w:id="88" w:name="_Toc336887811"/>
                      <w:r w:rsidRPr="008A5E15">
                        <w:t>Parameters:</w:t>
                      </w:r>
                      <w:bookmarkEnd w:id="8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D18547A" w14:textId="77777777" w:rsidTr="00582915">
                        <w:tc>
                          <w:tcPr>
                            <w:tcW w:w="798" w:type="dxa"/>
                          </w:tcPr>
                          <w:p w14:paraId="6E61554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710B9C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47B45B1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7EC3F0E" w14:textId="77777777" w:rsidTr="00582915">
                        <w:tc>
                          <w:tcPr>
                            <w:tcW w:w="798" w:type="dxa"/>
                          </w:tcPr>
                          <w:p w14:paraId="596DD09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64E73B7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15E0460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1B728867" w14:textId="77777777" w:rsidTr="00582915">
                        <w:tc>
                          <w:tcPr>
                            <w:tcW w:w="798" w:type="dxa"/>
                          </w:tcPr>
                          <w:p w14:paraId="1D3BF03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F7BA96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iterator</w:t>
                            </w:r>
                            <w:r w:rsidRPr="008A5E15">
                              <w:rPr>
                                <w:rFonts w:ascii="Times New Roman" w:hAnsi="Times New Roman"/>
                                <w:sz w:val="20"/>
                                <w:szCs w:val="20"/>
                              </w:rPr>
                              <w:t xml:space="preserve"> </w:t>
                            </w:r>
                          </w:p>
                        </w:tc>
                        <w:tc>
                          <w:tcPr>
                            <w:tcW w:w="5687" w:type="dxa"/>
                          </w:tcPr>
                          <w:p w14:paraId="661DAC9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14:paraId="13E79AB5" w14:textId="77777777" w:rsidR="00B24D58" w:rsidRPr="008A5E15" w:rsidRDefault="00B24D58" w:rsidP="008E390A">
                      <w:pPr>
                        <w:pStyle w:val="Heading3"/>
                      </w:pPr>
                      <w:bookmarkStart w:id="89" w:name="_Toc336887812"/>
                      <w:r w:rsidRPr="008A5E15">
                        <w:t>Returns:</w:t>
                      </w:r>
                      <w:bookmarkEnd w:id="89"/>
                    </w:p>
                    <w:p w14:paraId="3726C994"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60FF29A"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0CDAF4DC" w14:textId="77777777" w:rsidR="00B24D58" w:rsidRPr="008A5E15" w:rsidRDefault="00B24D58" w:rsidP="008E390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46F05983" w14:textId="77777777" w:rsidR="00B24D58" w:rsidRDefault="00B24D58" w:rsidP="008E390A"/>
                  </w:txbxContent>
                </v:textbox>
                <w10:anchorlock/>
              </v:shape>
            </w:pict>
          </mc:Fallback>
        </mc:AlternateContent>
      </w:r>
    </w:p>
    <w:p w14:paraId="01E33717" w14:textId="77777777" w:rsidR="008E390A" w:rsidRDefault="008E390A" w:rsidP="00005880">
      <w:pPr>
        <w:pStyle w:val="BodyText"/>
      </w:pPr>
    </w:p>
    <w:p w14:paraId="04C52D46" w14:textId="77777777" w:rsidR="008E390A" w:rsidRDefault="008E390A" w:rsidP="00005880">
      <w:pPr>
        <w:pStyle w:val="BodyText"/>
      </w:pPr>
    </w:p>
    <w:p w14:paraId="1B668796" w14:textId="77777777" w:rsidR="008E390A" w:rsidRDefault="00D3404A" w:rsidP="00005880">
      <w:pPr>
        <w:pStyle w:val="BodyText"/>
      </w:pPr>
      <w:r>
        <w:rPr>
          <w:noProof/>
        </w:rPr>
        <mc:AlternateContent>
          <mc:Choice Requires="wps">
            <w:drawing>
              <wp:inline distT="0" distB="0" distL="0" distR="0" wp14:anchorId="4F3BF5CC" wp14:editId="4A518320">
                <wp:extent cx="5767070" cy="3476847"/>
                <wp:effectExtent l="0" t="0" r="2413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3476847"/>
                        </a:xfrm>
                        <a:prstGeom prst="rect">
                          <a:avLst/>
                        </a:prstGeom>
                        <a:solidFill>
                          <a:srgbClr val="F2F2F2"/>
                        </a:solidFill>
                        <a:ln w="9525">
                          <a:solidFill>
                            <a:srgbClr val="000000"/>
                          </a:solidFill>
                          <a:miter lim="800000"/>
                          <a:headEnd/>
                          <a:tailEnd/>
                        </a:ln>
                      </wps:spPr>
                      <wps:txbx>
                        <w:txbxContent>
                          <w:p w14:paraId="555D0933" w14:textId="77777777" w:rsidR="00B24D58" w:rsidRPr="00FB3930" w:rsidRDefault="00B24D58"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"FDFNextEnumeratedObject:sdf.c"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"sdf.c:FDFNextEnumeratedObject"</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B3930">
                              <w:rPr>
                                <w:rFonts w:ascii="Arial" w:hAnsi="Arial" w:cs="Arial"/>
                                <w:b/>
                                <w:bCs/>
                                <w:color w:val="1F497D" w:themeColor="text2"/>
                                <w:sz w:val="20"/>
                                <w:szCs w:val="20"/>
                              </w:rPr>
                              <w:t>FDFNextEnumeratedObject (struct FDF_thread_state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struct FDF_iterator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key</w:t>
                            </w:r>
                            <w:r w:rsidRPr="00FB3930">
                              <w:rPr>
                                <w:rFonts w:ascii="Arial" w:hAnsi="Arial" w:cs="Arial"/>
                                <w:b/>
                                <w:bCs/>
                                <w:color w:val="1F497D" w:themeColor="text2"/>
                                <w:sz w:val="20"/>
                                <w:szCs w:val="20"/>
                              </w:rPr>
                              <w:t>, uint32_t *</w:t>
                            </w:r>
                            <w:r w:rsidRPr="00FB3930">
                              <w:rPr>
                                <w:rFonts w:ascii="Arial" w:hAnsi="Arial" w:cs="Arial"/>
                                <w:b/>
                                <w:bCs/>
                                <w:i/>
                                <w:iCs/>
                                <w:color w:val="1F497D" w:themeColor="text2"/>
                                <w:sz w:val="20"/>
                                <w:szCs w:val="20"/>
                              </w:rPr>
                              <w:t>keylen</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data</w:t>
                            </w:r>
                            <w:r w:rsidRPr="00FB3930">
                              <w:rPr>
                                <w:rFonts w:ascii="Arial" w:hAnsi="Arial" w:cs="Arial"/>
                                <w:b/>
                                <w:bCs/>
                                <w:color w:val="1F497D" w:themeColor="text2"/>
                                <w:sz w:val="20"/>
                                <w:szCs w:val="20"/>
                              </w:rPr>
                              <w:t>, uint64_t *</w:t>
                            </w:r>
                            <w:r w:rsidRPr="00FB3930">
                              <w:rPr>
                                <w:rFonts w:ascii="Arial" w:hAnsi="Arial" w:cs="Arial"/>
                                <w:b/>
                                <w:bCs/>
                                <w:i/>
                                <w:iCs/>
                                <w:color w:val="1F497D" w:themeColor="text2"/>
                                <w:sz w:val="20"/>
                                <w:szCs w:val="20"/>
                              </w:rPr>
                              <w:t>datalen</w:t>
                            </w:r>
                            <w:r w:rsidRPr="00FB3930">
                              <w:rPr>
                                <w:rFonts w:ascii="Arial" w:hAnsi="Arial" w:cs="Arial"/>
                                <w:b/>
                                <w:bCs/>
                                <w:color w:val="1F497D" w:themeColor="text2"/>
                                <w:sz w:val="20"/>
                                <w:szCs w:val="20"/>
                              </w:rPr>
                              <w:t>)</w:t>
                            </w:r>
                          </w:p>
                          <w:p w14:paraId="6D36C3F7" w14:textId="77777777" w:rsidR="00B24D58" w:rsidRPr="008A5E15" w:rsidRDefault="00B24D58" w:rsidP="00D3404A">
                            <w:pPr>
                              <w:autoSpaceDE w:val="0"/>
                              <w:autoSpaceDN w:val="0"/>
                              <w:spacing w:before="30" w:after="60"/>
                              <w:ind w:left="360"/>
                              <w:jc w:val="both"/>
                              <w:rPr>
                                <w:rFonts w:ascii="Times New Roman" w:hAnsi="Times New Roman"/>
                                <w:sz w:val="20"/>
                                <w:szCs w:val="20"/>
                              </w:rPr>
                            </w:pPr>
                          </w:p>
                          <w:p w14:paraId="6908BDC9" w14:textId="77777777" w:rsidR="00B24D58" w:rsidRPr="008A5E15" w:rsidRDefault="00B24D58"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the next object in an enumeration that was started using </w:t>
                            </w:r>
                            <w:r w:rsidRPr="008A5E15">
                              <w:rPr>
                                <w:rFonts w:ascii="Times New Roman" w:hAnsi="Times New Roman"/>
                                <w:b/>
                                <w:bCs/>
                                <w:szCs w:val="22"/>
                              </w:rPr>
                              <w:t>FDFEnumerateContainerObjects()</w:t>
                            </w:r>
                            <w:r w:rsidRPr="008A5E15">
                              <w:rPr>
                                <w:rFonts w:ascii="Times New Roman" w:hAnsi="Times New Roman"/>
                                <w:szCs w:val="22"/>
                              </w:rPr>
                              <w:t xml:space="preserve">. The key and data values are returned via FDF-allocated buffers that must be ultimately freed by the application using </w:t>
                            </w:r>
                            <w:r w:rsidRPr="008A5E15">
                              <w:rPr>
                                <w:rFonts w:ascii="Times New Roman" w:hAnsi="Times New Roman"/>
                                <w:b/>
                                <w:bCs/>
                                <w:szCs w:val="22"/>
                              </w:rPr>
                              <w:t>FDFFreeBuffer()</w:t>
                            </w:r>
                            <w:r w:rsidRPr="008A5E15">
                              <w:rPr>
                                <w:rFonts w:ascii="Times New Roman" w:hAnsi="Times New Roman"/>
                                <w:szCs w:val="22"/>
                              </w:rPr>
                              <w:t>.</w:t>
                            </w:r>
                          </w:p>
                          <w:p w14:paraId="0F65A6F5" w14:textId="77777777" w:rsidR="00B24D58" w:rsidRPr="008A5E15" w:rsidRDefault="00B24D58" w:rsidP="00D3404A">
                            <w:pPr>
                              <w:pStyle w:val="Heading3"/>
                            </w:pPr>
                            <w:bookmarkStart w:id="90" w:name="_Toc336887813"/>
                            <w:r w:rsidRPr="008B4B4A">
                              <w:rPr>
                                <w:rStyle w:val="Emphasis"/>
                              </w:rPr>
                              <w:t>Parameters</w:t>
                            </w:r>
                            <w:r w:rsidRPr="008A5E15">
                              <w:t>:</w:t>
                            </w:r>
                            <w:bookmarkEnd w:id="90"/>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2A62C67" w14:textId="77777777" w:rsidTr="00582915">
                              <w:tc>
                                <w:tcPr>
                                  <w:tcW w:w="798" w:type="dxa"/>
                                </w:tcPr>
                                <w:p w14:paraId="49C2BDC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EF82F2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223692B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3FB03A09" w14:textId="77777777" w:rsidTr="00582915">
                              <w:tc>
                                <w:tcPr>
                                  <w:tcW w:w="798" w:type="dxa"/>
                                </w:tcPr>
                                <w:p w14:paraId="5C02235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911A13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iterator</w:t>
                                  </w:r>
                                  <w:r w:rsidRPr="008A5E15">
                                    <w:rPr>
                                      <w:rFonts w:ascii="Times New Roman" w:hAnsi="Times New Roman"/>
                                      <w:sz w:val="20"/>
                                      <w:szCs w:val="20"/>
                                    </w:rPr>
                                    <w:t xml:space="preserve"> </w:t>
                                  </w:r>
                                </w:p>
                              </w:tc>
                              <w:tc>
                                <w:tcPr>
                                  <w:tcW w:w="5687" w:type="dxa"/>
                                </w:tcPr>
                                <w:p w14:paraId="1463473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the iteration context for this enumeration. </w:t>
                                  </w:r>
                                </w:p>
                              </w:tc>
                            </w:tr>
                            <w:tr w:rsidR="00B24D58" w:rsidRPr="008A5E15" w14:paraId="79C23BA7" w14:textId="77777777" w:rsidTr="00582915">
                              <w:tc>
                                <w:tcPr>
                                  <w:tcW w:w="798" w:type="dxa"/>
                                </w:tcPr>
                                <w:p w14:paraId="66AF4D6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6E3A267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47E365B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FDF allocated buffer holding the key value. </w:t>
                                  </w:r>
                                </w:p>
                              </w:tc>
                            </w:tr>
                            <w:tr w:rsidR="00B24D58" w:rsidRPr="008A5E15" w14:paraId="4EFD4AF3" w14:textId="77777777" w:rsidTr="00582915">
                              <w:tc>
                                <w:tcPr>
                                  <w:tcW w:w="798" w:type="dxa"/>
                                </w:tcPr>
                                <w:p w14:paraId="2B77608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DBE82B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30A898D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B24D58" w:rsidRPr="008A5E15" w14:paraId="5452A6EC" w14:textId="77777777" w:rsidTr="00582915">
                              <w:tc>
                                <w:tcPr>
                                  <w:tcW w:w="798" w:type="dxa"/>
                                </w:tcPr>
                                <w:p w14:paraId="66311EF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57F0AD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w:t>
                                  </w:r>
                                  <w:r w:rsidRPr="008A5E15">
                                    <w:rPr>
                                      <w:rFonts w:ascii="Times New Roman" w:hAnsi="Times New Roman"/>
                                      <w:sz w:val="20"/>
                                      <w:szCs w:val="20"/>
                                    </w:rPr>
                                    <w:t xml:space="preserve"> </w:t>
                                  </w:r>
                                </w:p>
                              </w:tc>
                              <w:tc>
                                <w:tcPr>
                                  <w:tcW w:w="5687" w:type="dxa"/>
                                </w:tcPr>
                                <w:p w14:paraId="75D054D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FDF allocated buffer holding object data. </w:t>
                                  </w:r>
                                </w:p>
                              </w:tc>
                            </w:tr>
                            <w:tr w:rsidR="00B24D58" w:rsidRPr="008A5E15" w14:paraId="6C36CB60" w14:textId="77777777" w:rsidTr="00582915">
                              <w:tc>
                                <w:tcPr>
                                  <w:tcW w:w="798" w:type="dxa"/>
                                </w:tcPr>
                                <w:p w14:paraId="01DA933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394E528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datalen</w:t>
                                  </w:r>
                                  <w:r w:rsidRPr="008A5E15">
                                    <w:rPr>
                                      <w:rFonts w:ascii="Times New Roman" w:hAnsi="Times New Roman"/>
                                      <w:sz w:val="20"/>
                                      <w:szCs w:val="20"/>
                                    </w:rPr>
                                    <w:t xml:space="preserve"> </w:t>
                                  </w:r>
                                </w:p>
                              </w:tc>
                              <w:tc>
                                <w:tcPr>
                                  <w:tcW w:w="5687" w:type="dxa"/>
                                </w:tcPr>
                                <w:p w14:paraId="0CC13C6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14:paraId="0D25162B" w14:textId="77777777" w:rsidR="00B24D58" w:rsidRPr="008A5E15" w:rsidRDefault="00B24D58" w:rsidP="00D3404A">
                            <w:pPr>
                              <w:pStyle w:val="Heading3"/>
                            </w:pPr>
                            <w:bookmarkStart w:id="91" w:name="_Toc336887814"/>
                            <w:r w:rsidRPr="008B4B4A">
                              <w:rPr>
                                <w:rStyle w:val="Emphasis"/>
                              </w:rPr>
                              <w:t>Returns</w:t>
                            </w:r>
                            <w:r w:rsidRPr="008A5E15">
                              <w:t>:</w:t>
                            </w:r>
                            <w:bookmarkEnd w:id="91"/>
                          </w:p>
                          <w:p w14:paraId="62D01F80"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5554DF6"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enumeration has completed </w:t>
                            </w:r>
                          </w:p>
                          <w:p w14:paraId="149CB5C1"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5AF5695B" w14:textId="77777777" w:rsidR="00B24D58" w:rsidRDefault="00B24D58" w:rsidP="00D3404A"/>
                        </w:txbxContent>
                      </wps:txbx>
                      <wps:bodyPr rot="0" vert="horz" wrap="square" lIns="91440" tIns="45720" rIns="91440" bIns="45720" anchor="t" anchorCtr="0" upright="1">
                        <a:noAutofit/>
                      </wps:bodyPr>
                    </wps:wsp>
                  </a:graphicData>
                </a:graphic>
              </wp:inline>
            </w:drawing>
          </mc:Choice>
          <mc:Fallback>
            <w:pict>
              <v:shape id="_x0000_s1062" type="#_x0000_t202" style="width:454.1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" fillcolor="#f2f2f2">
                <v:textbox>
                  <w:txbxContent>
                    <w:p w14:paraId="555D0933" w14:textId="77777777" w:rsidR="00B24D58" w:rsidRPr="00FB3930" w:rsidRDefault="00B24D58"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"FDFNextEnumeratedObject:sdf.c"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"sdf.c:FDFNextEnumeratedObject"</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B3930">
                        <w:rPr>
                          <w:rFonts w:ascii="Arial" w:hAnsi="Arial" w:cs="Arial"/>
                          <w:b/>
                          <w:bCs/>
                          <w:color w:val="1F497D" w:themeColor="text2"/>
                          <w:sz w:val="20"/>
                          <w:szCs w:val="20"/>
                        </w:rPr>
                        <w:t>FDFNextEnumeratedObject (struct FDF_thread_state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struct FDF_iterator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key</w:t>
                      </w:r>
                      <w:r w:rsidRPr="00FB3930">
                        <w:rPr>
                          <w:rFonts w:ascii="Arial" w:hAnsi="Arial" w:cs="Arial"/>
                          <w:b/>
                          <w:bCs/>
                          <w:color w:val="1F497D" w:themeColor="text2"/>
                          <w:sz w:val="20"/>
                          <w:szCs w:val="20"/>
                        </w:rPr>
                        <w:t>, uint32_t *</w:t>
                      </w:r>
                      <w:r w:rsidRPr="00FB3930">
                        <w:rPr>
                          <w:rFonts w:ascii="Arial" w:hAnsi="Arial" w:cs="Arial"/>
                          <w:b/>
                          <w:bCs/>
                          <w:i/>
                          <w:iCs/>
                          <w:color w:val="1F497D" w:themeColor="text2"/>
                          <w:sz w:val="20"/>
                          <w:szCs w:val="20"/>
                        </w:rPr>
                        <w:t>keylen</w:t>
                      </w:r>
                      <w:r w:rsidRPr="00FB3930">
                        <w:rPr>
                          <w:rFonts w:ascii="Arial" w:hAnsi="Arial" w:cs="Arial"/>
                          <w:b/>
                          <w:bCs/>
                          <w:color w:val="1F497D" w:themeColor="text2"/>
                          <w:sz w:val="20"/>
                          <w:szCs w:val="20"/>
                        </w:rPr>
                        <w:t>, char **</w:t>
                      </w:r>
                      <w:r w:rsidRPr="00FB3930">
                        <w:rPr>
                          <w:rFonts w:ascii="Arial" w:hAnsi="Arial" w:cs="Arial"/>
                          <w:b/>
                          <w:bCs/>
                          <w:i/>
                          <w:iCs/>
                          <w:color w:val="1F497D" w:themeColor="text2"/>
                          <w:sz w:val="20"/>
                          <w:szCs w:val="20"/>
                        </w:rPr>
                        <w:t>data</w:t>
                      </w:r>
                      <w:r w:rsidRPr="00FB3930">
                        <w:rPr>
                          <w:rFonts w:ascii="Arial" w:hAnsi="Arial" w:cs="Arial"/>
                          <w:b/>
                          <w:bCs/>
                          <w:color w:val="1F497D" w:themeColor="text2"/>
                          <w:sz w:val="20"/>
                          <w:szCs w:val="20"/>
                        </w:rPr>
                        <w:t>, uint64_t *</w:t>
                      </w:r>
                      <w:r w:rsidRPr="00FB3930">
                        <w:rPr>
                          <w:rFonts w:ascii="Arial" w:hAnsi="Arial" w:cs="Arial"/>
                          <w:b/>
                          <w:bCs/>
                          <w:i/>
                          <w:iCs/>
                          <w:color w:val="1F497D" w:themeColor="text2"/>
                          <w:sz w:val="20"/>
                          <w:szCs w:val="20"/>
                        </w:rPr>
                        <w:t>datalen</w:t>
                      </w:r>
                      <w:r w:rsidRPr="00FB3930">
                        <w:rPr>
                          <w:rFonts w:ascii="Arial" w:hAnsi="Arial" w:cs="Arial"/>
                          <w:b/>
                          <w:bCs/>
                          <w:color w:val="1F497D" w:themeColor="text2"/>
                          <w:sz w:val="20"/>
                          <w:szCs w:val="20"/>
                        </w:rPr>
                        <w:t>)</w:t>
                      </w:r>
                    </w:p>
                    <w:p w14:paraId="6D36C3F7" w14:textId="77777777" w:rsidR="00B24D58" w:rsidRPr="008A5E15" w:rsidRDefault="00B24D58" w:rsidP="00D3404A">
                      <w:pPr>
                        <w:autoSpaceDE w:val="0"/>
                        <w:autoSpaceDN w:val="0"/>
                        <w:spacing w:before="30" w:after="60"/>
                        <w:ind w:left="360"/>
                        <w:jc w:val="both"/>
                        <w:rPr>
                          <w:rFonts w:ascii="Times New Roman" w:hAnsi="Times New Roman"/>
                          <w:sz w:val="20"/>
                          <w:szCs w:val="20"/>
                        </w:rPr>
                      </w:pPr>
                    </w:p>
                    <w:p w14:paraId="6908BDC9" w14:textId="77777777" w:rsidR="00B24D58" w:rsidRPr="008A5E15" w:rsidRDefault="00B24D58"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the next object in an enumeration that was started using </w:t>
                      </w:r>
                      <w:r w:rsidRPr="008A5E15">
                        <w:rPr>
                          <w:rFonts w:ascii="Times New Roman" w:hAnsi="Times New Roman"/>
                          <w:b/>
                          <w:bCs/>
                          <w:szCs w:val="22"/>
                        </w:rPr>
                        <w:t>FDFEnumerateContainerObjects()</w:t>
                      </w:r>
                      <w:r w:rsidRPr="008A5E15">
                        <w:rPr>
                          <w:rFonts w:ascii="Times New Roman" w:hAnsi="Times New Roman"/>
                          <w:szCs w:val="22"/>
                        </w:rPr>
                        <w:t xml:space="preserve">. The key and data values are returned via FDF-allocated buffers that must be ultimately freed by the application using </w:t>
                      </w:r>
                      <w:r w:rsidRPr="008A5E15">
                        <w:rPr>
                          <w:rFonts w:ascii="Times New Roman" w:hAnsi="Times New Roman"/>
                          <w:b/>
                          <w:bCs/>
                          <w:szCs w:val="22"/>
                        </w:rPr>
                        <w:t>FDFFreeBuffer()</w:t>
                      </w:r>
                      <w:r w:rsidRPr="008A5E15">
                        <w:rPr>
                          <w:rFonts w:ascii="Times New Roman" w:hAnsi="Times New Roman"/>
                          <w:szCs w:val="22"/>
                        </w:rPr>
                        <w:t>.</w:t>
                      </w:r>
                    </w:p>
                    <w:p w14:paraId="0F65A6F5" w14:textId="77777777" w:rsidR="00B24D58" w:rsidRPr="008A5E15" w:rsidRDefault="00B24D58" w:rsidP="00D3404A">
                      <w:pPr>
                        <w:pStyle w:val="Heading3"/>
                      </w:pPr>
                      <w:bookmarkStart w:id="92" w:name="_Toc336887813"/>
                      <w:r w:rsidRPr="008B4B4A">
                        <w:rPr>
                          <w:rStyle w:val="Emphasis"/>
                        </w:rPr>
                        <w:t>Parameters</w:t>
                      </w:r>
                      <w:r w:rsidRPr="008A5E15">
                        <w:t>:</w:t>
                      </w:r>
                      <w:bookmarkEnd w:id="9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22A62C67" w14:textId="77777777" w:rsidTr="00582915">
                        <w:tc>
                          <w:tcPr>
                            <w:tcW w:w="798" w:type="dxa"/>
                          </w:tcPr>
                          <w:p w14:paraId="49C2BDC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EF82F2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223692B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3FB03A09" w14:textId="77777777" w:rsidTr="00582915">
                        <w:tc>
                          <w:tcPr>
                            <w:tcW w:w="798" w:type="dxa"/>
                          </w:tcPr>
                          <w:p w14:paraId="5C02235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911A13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iterator</w:t>
                            </w:r>
                            <w:r w:rsidRPr="008A5E15">
                              <w:rPr>
                                <w:rFonts w:ascii="Times New Roman" w:hAnsi="Times New Roman"/>
                                <w:sz w:val="20"/>
                                <w:szCs w:val="20"/>
                              </w:rPr>
                              <w:t xml:space="preserve"> </w:t>
                            </w:r>
                          </w:p>
                        </w:tc>
                        <w:tc>
                          <w:tcPr>
                            <w:tcW w:w="5687" w:type="dxa"/>
                          </w:tcPr>
                          <w:p w14:paraId="1463473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the iteration context for this enumeration. </w:t>
                            </w:r>
                          </w:p>
                        </w:tc>
                      </w:tr>
                      <w:tr w:rsidR="00B24D58" w:rsidRPr="008A5E15" w14:paraId="79C23BA7" w14:textId="77777777" w:rsidTr="00582915">
                        <w:tc>
                          <w:tcPr>
                            <w:tcW w:w="798" w:type="dxa"/>
                          </w:tcPr>
                          <w:p w14:paraId="66AF4D6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6E3A267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47E365B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FDF allocated buffer holding the key value. </w:t>
                            </w:r>
                          </w:p>
                        </w:tc>
                      </w:tr>
                      <w:tr w:rsidR="00B24D58" w:rsidRPr="008A5E15" w14:paraId="4EFD4AF3" w14:textId="77777777" w:rsidTr="00582915">
                        <w:tc>
                          <w:tcPr>
                            <w:tcW w:w="798" w:type="dxa"/>
                          </w:tcPr>
                          <w:p w14:paraId="2B77608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1DBE82B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30A898D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Length of key in bytes (including any null termination). </w:t>
                            </w:r>
                          </w:p>
                        </w:tc>
                      </w:tr>
                      <w:tr w:rsidR="00B24D58" w:rsidRPr="008A5E15" w14:paraId="5452A6EC" w14:textId="77777777" w:rsidTr="00582915">
                        <w:tc>
                          <w:tcPr>
                            <w:tcW w:w="798" w:type="dxa"/>
                          </w:tcPr>
                          <w:p w14:paraId="66311EF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057F0AD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w:t>
                            </w:r>
                            <w:r w:rsidRPr="008A5E15">
                              <w:rPr>
                                <w:rFonts w:ascii="Times New Roman" w:hAnsi="Times New Roman"/>
                                <w:sz w:val="20"/>
                                <w:szCs w:val="20"/>
                              </w:rPr>
                              <w:t xml:space="preserve"> </w:t>
                            </w:r>
                          </w:p>
                        </w:tc>
                        <w:tc>
                          <w:tcPr>
                            <w:tcW w:w="5687" w:type="dxa"/>
                          </w:tcPr>
                          <w:p w14:paraId="75D054D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Pointer to FDF allocated buffer holding object data. </w:t>
                            </w:r>
                          </w:p>
                        </w:tc>
                      </w:tr>
                      <w:tr w:rsidR="00B24D58" w:rsidRPr="008A5E15" w14:paraId="6C36CB60" w14:textId="77777777" w:rsidTr="00582915">
                        <w:tc>
                          <w:tcPr>
                            <w:tcW w:w="798" w:type="dxa"/>
                          </w:tcPr>
                          <w:p w14:paraId="01DA933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out</w:t>
                            </w:r>
                          </w:p>
                        </w:tc>
                        <w:tc>
                          <w:tcPr>
                            <w:tcW w:w="1837" w:type="dxa"/>
                          </w:tcPr>
                          <w:p w14:paraId="394E528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datalen</w:t>
                            </w:r>
                            <w:r w:rsidRPr="008A5E15">
                              <w:rPr>
                                <w:rFonts w:ascii="Times New Roman" w:hAnsi="Times New Roman"/>
                                <w:sz w:val="20"/>
                                <w:szCs w:val="20"/>
                              </w:rPr>
                              <w:t xml:space="preserve"> </w:t>
                            </w:r>
                          </w:p>
                        </w:tc>
                        <w:tc>
                          <w:tcPr>
                            <w:tcW w:w="5687" w:type="dxa"/>
                          </w:tcPr>
                          <w:p w14:paraId="0CC13C6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data in bytes.</w:t>
                            </w:r>
                          </w:p>
                        </w:tc>
                      </w:tr>
                    </w:tbl>
                    <w:p w14:paraId="0D25162B" w14:textId="77777777" w:rsidR="00B24D58" w:rsidRPr="008A5E15" w:rsidRDefault="00B24D58" w:rsidP="00D3404A">
                      <w:pPr>
                        <w:pStyle w:val="Heading3"/>
                      </w:pPr>
                      <w:bookmarkStart w:id="93" w:name="_Toc336887814"/>
                      <w:r w:rsidRPr="008B4B4A">
                        <w:rPr>
                          <w:rStyle w:val="Emphasis"/>
                        </w:rPr>
                        <w:t>Returns</w:t>
                      </w:r>
                      <w:r w:rsidRPr="008A5E15">
                        <w:t>:</w:t>
                      </w:r>
                      <w:bookmarkEnd w:id="93"/>
                    </w:p>
                    <w:p w14:paraId="62D01F80"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65554DF6"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enumeration has completed </w:t>
                      </w:r>
                    </w:p>
                    <w:p w14:paraId="149CB5C1"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5AF5695B" w14:textId="77777777" w:rsidR="00B24D58" w:rsidRDefault="00B24D58" w:rsidP="00D3404A"/>
                  </w:txbxContent>
                </v:textbox>
                <w10:anchorlock/>
              </v:shape>
            </w:pict>
          </mc:Fallback>
        </mc:AlternateContent>
      </w:r>
    </w:p>
    <w:p w14:paraId="476C55F5" w14:textId="77777777" w:rsidR="008E390A" w:rsidRDefault="008E390A" w:rsidP="00005880">
      <w:pPr>
        <w:pStyle w:val="BodyText"/>
      </w:pPr>
    </w:p>
    <w:p w14:paraId="222A65BF" w14:textId="77777777" w:rsidR="008E390A" w:rsidRDefault="008E390A" w:rsidP="00005880">
      <w:pPr>
        <w:pStyle w:val="BodyText"/>
      </w:pPr>
    </w:p>
    <w:p w14:paraId="4F8E01FD" w14:textId="77777777" w:rsidR="008E390A" w:rsidRDefault="00D3404A" w:rsidP="00005880">
      <w:pPr>
        <w:pStyle w:val="BodyText"/>
      </w:pPr>
      <w:r>
        <w:rPr>
          <w:noProof/>
        </w:rPr>
        <mc:AlternateContent>
          <mc:Choice Requires="wps">
            <w:drawing>
              <wp:inline distT="0" distB="0" distL="0" distR="0" wp14:anchorId="342051AB" wp14:editId="56E9EE4D">
                <wp:extent cx="5767070" cy="2998381"/>
                <wp:effectExtent l="0" t="0" r="24130" b="1206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998381"/>
                        </a:xfrm>
                        <a:prstGeom prst="rect">
                          <a:avLst/>
                        </a:prstGeom>
                        <a:solidFill>
                          <a:srgbClr val="F2F2F2"/>
                        </a:solidFill>
                        <a:ln w="9525">
                          <a:solidFill>
                            <a:srgbClr val="000000"/>
                          </a:solidFill>
                          <a:miter lim="800000"/>
                          <a:headEnd/>
                          <a:tailEnd/>
                        </a:ln>
                      </wps:spPr>
                      <wps:txbx>
                        <w:txbxContent>
                          <w:p w14:paraId="52A443A4" w14:textId="77777777" w:rsidR="00B24D58" w:rsidRPr="00FB3930" w:rsidRDefault="00B24D58"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"FDFFinishEnumeration:sdf.c"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"sdf.c:FDFFinishEnumeration"</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B3930">
                              <w:rPr>
                                <w:rFonts w:ascii="Arial" w:hAnsi="Arial" w:cs="Arial"/>
                                <w:b/>
                                <w:bCs/>
                                <w:color w:val="1F497D" w:themeColor="text2"/>
                                <w:sz w:val="20"/>
                                <w:szCs w:val="20"/>
                              </w:rPr>
                              <w:t>FDFFinishEnumeration (struct FDF_thread_state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struct FDF_iterator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14:paraId="02C3BE47" w14:textId="77777777" w:rsidR="00B24D58" w:rsidRPr="008A5E15" w:rsidRDefault="00B24D58" w:rsidP="00D3404A">
                            <w:pPr>
                              <w:autoSpaceDE w:val="0"/>
                              <w:autoSpaceDN w:val="0"/>
                              <w:spacing w:before="30" w:after="60"/>
                              <w:ind w:left="360"/>
                              <w:jc w:val="both"/>
                              <w:rPr>
                                <w:rFonts w:ascii="Times New Roman" w:hAnsi="Times New Roman"/>
                                <w:sz w:val="20"/>
                                <w:szCs w:val="20"/>
                              </w:rPr>
                            </w:pPr>
                          </w:p>
                          <w:p w14:paraId="2A675926" w14:textId="77777777" w:rsidR="00B24D58" w:rsidRPr="008A5E15" w:rsidRDefault="00B24D58"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Terminate an enumeration that was started with </w:t>
                            </w:r>
                            <w:r w:rsidRPr="008A5E15">
                              <w:rPr>
                                <w:rFonts w:ascii="Times New Roman" w:hAnsi="Times New Roman"/>
                                <w:b/>
                                <w:bCs/>
                                <w:szCs w:val="22"/>
                              </w:rPr>
                              <w:t>FDFEnumerateContainerObjects()</w:t>
                            </w:r>
                            <w:r w:rsidRPr="008A5E15">
                              <w:rPr>
                                <w:rFonts w:ascii="Times New Roman" w:hAnsi="Times New Roman"/>
                                <w:szCs w:val="22"/>
                              </w:rPr>
                              <w:t xml:space="preserve">. All resources that were created for the enumeration are freed. All calls to </w:t>
                            </w:r>
                            <w:r w:rsidRPr="008A5E15">
                              <w:rPr>
                                <w:rFonts w:ascii="Times New Roman" w:hAnsi="Times New Roman"/>
                                <w:b/>
                                <w:bCs/>
                                <w:szCs w:val="22"/>
                              </w:rPr>
                              <w:t>FDFEnumerateContainerObjects()</w:t>
                            </w:r>
                            <w:r w:rsidRPr="008A5E15">
                              <w:rPr>
                                <w:rFonts w:ascii="Times New Roman" w:hAnsi="Times New Roman"/>
                                <w:szCs w:val="22"/>
                              </w:rPr>
                              <w:t xml:space="preserve"> must be matched with a call to </w:t>
                            </w:r>
                            <w:r w:rsidRPr="008A5E15">
                              <w:rPr>
                                <w:rFonts w:ascii="Times New Roman" w:hAnsi="Times New Roman"/>
                                <w:b/>
                                <w:bCs/>
                                <w:szCs w:val="22"/>
                              </w:rPr>
                              <w:t>FDFFinishEnumeration()</w:t>
                            </w:r>
                            <w:r w:rsidRPr="008A5E15">
                              <w:rPr>
                                <w:rFonts w:ascii="Times New Roman" w:hAnsi="Times New Roman"/>
                                <w:szCs w:val="22"/>
                              </w:rPr>
                              <w:t xml:space="preserve">, whether or not the enumeration was run to completion (ie: </w:t>
                            </w:r>
                            <w:r w:rsidRPr="008A5E15">
                              <w:rPr>
                                <w:rFonts w:ascii="Times New Roman" w:hAnsi="Times New Roman"/>
                                <w:b/>
                                <w:bCs/>
                                <w:szCs w:val="22"/>
                              </w:rPr>
                              <w:t>FDFEnumerateContainerObjects()</w:t>
                            </w:r>
                            <w:r w:rsidRPr="008A5E15">
                              <w:rPr>
                                <w:rFonts w:ascii="Times New Roman" w:hAnsi="Times New Roman"/>
                                <w:szCs w:val="22"/>
                              </w:rPr>
                              <w:t xml:space="preserve"> returned FDF_OBJECT_UNKNOWN).</w:t>
                            </w:r>
                          </w:p>
                          <w:p w14:paraId="59D3D8DA" w14:textId="77777777" w:rsidR="00B24D58" w:rsidRPr="008A5E15" w:rsidRDefault="00B24D58" w:rsidP="00D3404A">
                            <w:pPr>
                              <w:pStyle w:val="Heading3"/>
                            </w:pPr>
                            <w:bookmarkStart w:id="94" w:name="_Toc336887815"/>
                            <w:r w:rsidRPr="008A5E15">
                              <w:t>Parameters:</w:t>
                            </w:r>
                            <w:bookmarkEnd w:id="9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7FDC847" w14:textId="77777777" w:rsidTr="00582915">
                              <w:tc>
                                <w:tcPr>
                                  <w:tcW w:w="798" w:type="dxa"/>
                                </w:tcPr>
                                <w:p w14:paraId="2F33101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4FC331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6A40EE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442489C" w14:textId="77777777" w:rsidTr="00582915">
                              <w:tc>
                                <w:tcPr>
                                  <w:tcW w:w="798" w:type="dxa"/>
                                </w:tcPr>
                                <w:p w14:paraId="3DF931C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BF7349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iterator</w:t>
                                  </w:r>
                                  <w:r w:rsidRPr="008A5E15">
                                    <w:rPr>
                                      <w:rFonts w:ascii="Times New Roman" w:hAnsi="Times New Roman"/>
                                      <w:sz w:val="20"/>
                                      <w:szCs w:val="20"/>
                                    </w:rPr>
                                    <w:t xml:space="preserve"> </w:t>
                                  </w:r>
                                </w:p>
                              </w:tc>
                              <w:tc>
                                <w:tcPr>
                                  <w:tcW w:w="5687" w:type="dxa"/>
                                </w:tcPr>
                                <w:p w14:paraId="75A8B55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14:paraId="5DE87FE2" w14:textId="77777777" w:rsidR="00B24D58" w:rsidRPr="008A5E15" w:rsidRDefault="00B24D58" w:rsidP="00D3404A">
                            <w:pPr>
                              <w:pStyle w:val="Heading3"/>
                            </w:pPr>
                            <w:bookmarkStart w:id="95" w:name="_Toc336887816"/>
                            <w:r w:rsidRPr="008A5E15">
                              <w:t>Returns:</w:t>
                            </w:r>
                            <w:bookmarkEnd w:id="95"/>
                          </w:p>
                          <w:p w14:paraId="3B7EDA91"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0C93C1DF"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B814FA5" w14:textId="77777777" w:rsidR="00B24D58" w:rsidRDefault="00B24D58" w:rsidP="00D3404A"/>
                        </w:txbxContent>
                      </wps:txbx>
                      <wps:bodyPr rot="0" vert="horz" wrap="square" lIns="91440" tIns="45720" rIns="91440" bIns="45720" anchor="t" anchorCtr="0" upright="1">
                        <a:noAutofit/>
                      </wps:bodyPr>
                    </wps:wsp>
                  </a:graphicData>
                </a:graphic>
              </wp:inline>
            </w:drawing>
          </mc:Choice>
          <mc:Fallback>
            <w:pict>
              <v:shape id="_x0000_s1063" type="#_x0000_t202" style="width:454.1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" fillcolor="#f2f2f2">
                <v:textbox>
                  <w:txbxContent>
                    <w:p w14:paraId="52A443A4" w14:textId="77777777" w:rsidR="00B24D58" w:rsidRPr="00FB3930" w:rsidRDefault="00B24D58" w:rsidP="00D3404A">
                      <w:pPr>
                        <w:keepNext/>
                        <w:autoSpaceDE w:val="0"/>
                        <w:autoSpaceDN w:val="0"/>
                        <w:spacing w:before="240" w:after="60"/>
                        <w:outlineLvl w:val="3"/>
                        <w:rPr>
                          <w:rFonts w:ascii="Arial" w:hAnsi="Arial" w:cs="Arial"/>
                          <w:b/>
                          <w:bCs/>
                          <w:color w:val="1F497D" w:themeColor="text2"/>
                          <w:sz w:val="20"/>
                          <w:szCs w:val="20"/>
                        </w:rPr>
                      </w:pP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"FDFFinishEnumeration:sdf.c"</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fldChar w:fldCharType="begin"/>
                      </w:r>
                      <w:r w:rsidRPr="00FB3930">
                        <w:rPr>
                          <w:rFonts w:ascii="Arial" w:hAnsi="Arial" w:cs="Arial"/>
                          <w:b/>
                          <w:bCs/>
                          <w:color w:val="1F497D" w:themeColor="text2"/>
                          <w:sz w:val="20"/>
                          <w:szCs w:val="20"/>
                        </w:rPr>
                        <w:instrText>xe "sdf.c:FDFFinishEnumeration"</w:instrText>
                      </w:r>
                      <w:r w:rsidRPr="00FB3930">
                        <w:rPr>
                          <w:rFonts w:ascii="Arial" w:hAnsi="Arial" w:cs="Arial"/>
                          <w:b/>
                          <w:bCs/>
                          <w:color w:val="1F497D" w:themeColor="text2"/>
                          <w:sz w:val="20"/>
                          <w:szCs w:val="20"/>
                        </w:rPr>
                        <w:fldChar w:fldCharType="end"/>
                      </w:r>
                      <w:r w:rsidRPr="00FB3930">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FB3930">
                        <w:rPr>
                          <w:rFonts w:ascii="Arial" w:hAnsi="Arial" w:cs="Arial"/>
                          <w:b/>
                          <w:bCs/>
                          <w:color w:val="1F497D" w:themeColor="text2"/>
                          <w:sz w:val="20"/>
                          <w:szCs w:val="20"/>
                        </w:rPr>
                        <w:t>FDFFinishEnumeration (struct FDF_thread_state *</w:t>
                      </w:r>
                      <w:r w:rsidRPr="00FB3930">
                        <w:rPr>
                          <w:rFonts w:ascii="Arial" w:hAnsi="Arial" w:cs="Arial"/>
                          <w:b/>
                          <w:bCs/>
                          <w:i/>
                          <w:iCs/>
                          <w:color w:val="1F497D" w:themeColor="text2"/>
                          <w:sz w:val="20"/>
                          <w:szCs w:val="20"/>
                        </w:rPr>
                        <w:t>thd_state</w:t>
                      </w:r>
                      <w:r w:rsidRPr="00FB3930">
                        <w:rPr>
                          <w:rFonts w:ascii="Arial" w:hAnsi="Arial" w:cs="Arial"/>
                          <w:b/>
                          <w:bCs/>
                          <w:color w:val="1F497D" w:themeColor="text2"/>
                          <w:sz w:val="20"/>
                          <w:szCs w:val="20"/>
                        </w:rPr>
                        <w:t>, struct FDF_iterator *</w:t>
                      </w:r>
                      <w:r w:rsidRPr="00FB3930">
                        <w:rPr>
                          <w:rFonts w:ascii="Arial" w:hAnsi="Arial" w:cs="Arial"/>
                          <w:b/>
                          <w:bCs/>
                          <w:i/>
                          <w:iCs/>
                          <w:color w:val="1F497D" w:themeColor="text2"/>
                          <w:sz w:val="20"/>
                          <w:szCs w:val="20"/>
                        </w:rPr>
                        <w:t>iterator</w:t>
                      </w:r>
                      <w:r w:rsidRPr="00FB3930">
                        <w:rPr>
                          <w:rFonts w:ascii="Arial" w:hAnsi="Arial" w:cs="Arial"/>
                          <w:b/>
                          <w:bCs/>
                          <w:color w:val="1F497D" w:themeColor="text2"/>
                          <w:sz w:val="20"/>
                          <w:szCs w:val="20"/>
                        </w:rPr>
                        <w:t>)</w:t>
                      </w:r>
                    </w:p>
                    <w:p w14:paraId="02C3BE47" w14:textId="77777777" w:rsidR="00B24D58" w:rsidRPr="008A5E15" w:rsidRDefault="00B24D58" w:rsidP="00D3404A">
                      <w:pPr>
                        <w:autoSpaceDE w:val="0"/>
                        <w:autoSpaceDN w:val="0"/>
                        <w:spacing w:before="30" w:after="60"/>
                        <w:ind w:left="360"/>
                        <w:jc w:val="both"/>
                        <w:rPr>
                          <w:rFonts w:ascii="Times New Roman" w:hAnsi="Times New Roman"/>
                          <w:sz w:val="20"/>
                          <w:szCs w:val="20"/>
                        </w:rPr>
                      </w:pPr>
                    </w:p>
                    <w:p w14:paraId="2A675926" w14:textId="77777777" w:rsidR="00B24D58" w:rsidRPr="008A5E15" w:rsidRDefault="00B24D58" w:rsidP="00D3404A">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Terminate an enumeration that was started with </w:t>
                      </w:r>
                      <w:r w:rsidRPr="008A5E15">
                        <w:rPr>
                          <w:rFonts w:ascii="Times New Roman" w:hAnsi="Times New Roman"/>
                          <w:b/>
                          <w:bCs/>
                          <w:szCs w:val="22"/>
                        </w:rPr>
                        <w:t>FDFEnumerateContainerObjects()</w:t>
                      </w:r>
                      <w:r w:rsidRPr="008A5E15">
                        <w:rPr>
                          <w:rFonts w:ascii="Times New Roman" w:hAnsi="Times New Roman"/>
                          <w:szCs w:val="22"/>
                        </w:rPr>
                        <w:t xml:space="preserve">. All resources that were created for the enumeration are freed. All calls to </w:t>
                      </w:r>
                      <w:r w:rsidRPr="008A5E15">
                        <w:rPr>
                          <w:rFonts w:ascii="Times New Roman" w:hAnsi="Times New Roman"/>
                          <w:b/>
                          <w:bCs/>
                          <w:szCs w:val="22"/>
                        </w:rPr>
                        <w:t>FDFEnumerateContainerObjects()</w:t>
                      </w:r>
                      <w:r w:rsidRPr="008A5E15">
                        <w:rPr>
                          <w:rFonts w:ascii="Times New Roman" w:hAnsi="Times New Roman"/>
                          <w:szCs w:val="22"/>
                        </w:rPr>
                        <w:t xml:space="preserve"> must be matched with a call to </w:t>
                      </w:r>
                      <w:r w:rsidRPr="008A5E15">
                        <w:rPr>
                          <w:rFonts w:ascii="Times New Roman" w:hAnsi="Times New Roman"/>
                          <w:b/>
                          <w:bCs/>
                          <w:szCs w:val="22"/>
                        </w:rPr>
                        <w:t>FDFFinishEnumeration()</w:t>
                      </w:r>
                      <w:r w:rsidRPr="008A5E15">
                        <w:rPr>
                          <w:rFonts w:ascii="Times New Roman" w:hAnsi="Times New Roman"/>
                          <w:szCs w:val="22"/>
                        </w:rPr>
                        <w:t xml:space="preserve">, whether or not the enumeration was run to completion (ie: </w:t>
                      </w:r>
                      <w:r w:rsidRPr="008A5E15">
                        <w:rPr>
                          <w:rFonts w:ascii="Times New Roman" w:hAnsi="Times New Roman"/>
                          <w:b/>
                          <w:bCs/>
                          <w:szCs w:val="22"/>
                        </w:rPr>
                        <w:t>FDFEnumerateContainerObjects()</w:t>
                      </w:r>
                      <w:r w:rsidRPr="008A5E15">
                        <w:rPr>
                          <w:rFonts w:ascii="Times New Roman" w:hAnsi="Times New Roman"/>
                          <w:szCs w:val="22"/>
                        </w:rPr>
                        <w:t xml:space="preserve"> returned FDF_OBJECT_UNKNOWN).</w:t>
                      </w:r>
                    </w:p>
                    <w:p w14:paraId="59D3D8DA" w14:textId="77777777" w:rsidR="00B24D58" w:rsidRPr="008A5E15" w:rsidRDefault="00B24D58" w:rsidP="00D3404A">
                      <w:pPr>
                        <w:pStyle w:val="Heading3"/>
                      </w:pPr>
                      <w:bookmarkStart w:id="96" w:name="_Toc336887815"/>
                      <w:r w:rsidRPr="008A5E15">
                        <w:t>Parameters:</w:t>
                      </w:r>
                      <w:bookmarkEnd w:id="9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57FDC847" w14:textId="77777777" w:rsidTr="00582915">
                        <w:tc>
                          <w:tcPr>
                            <w:tcW w:w="798" w:type="dxa"/>
                          </w:tcPr>
                          <w:p w14:paraId="2F33101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4FC331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6A40EE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442489C" w14:textId="77777777" w:rsidTr="00582915">
                        <w:tc>
                          <w:tcPr>
                            <w:tcW w:w="798" w:type="dxa"/>
                          </w:tcPr>
                          <w:p w14:paraId="3DF931C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BF7349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iterator</w:t>
                            </w:r>
                            <w:r w:rsidRPr="008A5E15">
                              <w:rPr>
                                <w:rFonts w:ascii="Times New Roman" w:hAnsi="Times New Roman"/>
                                <w:sz w:val="20"/>
                                <w:szCs w:val="20"/>
                              </w:rPr>
                              <w:t xml:space="preserve"> </w:t>
                            </w:r>
                          </w:p>
                        </w:tc>
                        <w:tc>
                          <w:tcPr>
                            <w:tcW w:w="5687" w:type="dxa"/>
                          </w:tcPr>
                          <w:p w14:paraId="75A8B55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the iteration context for this enumeration.</w:t>
                            </w:r>
                          </w:p>
                        </w:tc>
                      </w:tr>
                    </w:tbl>
                    <w:p w14:paraId="5DE87FE2" w14:textId="77777777" w:rsidR="00B24D58" w:rsidRPr="008A5E15" w:rsidRDefault="00B24D58" w:rsidP="00D3404A">
                      <w:pPr>
                        <w:pStyle w:val="Heading3"/>
                      </w:pPr>
                      <w:bookmarkStart w:id="97" w:name="_Toc336887816"/>
                      <w:r w:rsidRPr="008A5E15">
                        <w:t>Returns:</w:t>
                      </w:r>
                      <w:bookmarkEnd w:id="97"/>
                    </w:p>
                    <w:p w14:paraId="3B7EDA91"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0C93C1DF" w14:textId="77777777" w:rsidR="00B24D58" w:rsidRPr="008A5E15" w:rsidRDefault="00B24D58" w:rsidP="00D3404A">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1B814FA5" w14:textId="77777777" w:rsidR="00B24D58" w:rsidRDefault="00B24D58" w:rsidP="00D3404A"/>
                  </w:txbxContent>
                </v:textbox>
                <w10:anchorlock/>
              </v:shape>
            </w:pict>
          </mc:Fallback>
        </mc:AlternateContent>
      </w:r>
    </w:p>
    <w:p w14:paraId="15EF2A31" w14:textId="77777777" w:rsidR="0005027D" w:rsidRDefault="0005027D" w:rsidP="008E390A">
      <w:pPr>
        <w:pStyle w:val="Heading2"/>
        <w:rPr>
          <w:sz w:val="28"/>
        </w:rPr>
      </w:pPr>
    </w:p>
    <w:p w14:paraId="13326721" w14:textId="77777777" w:rsidR="008E390A" w:rsidRPr="008E390A" w:rsidRDefault="008E390A" w:rsidP="008E390A">
      <w:pPr>
        <w:pStyle w:val="Heading2"/>
        <w:rPr>
          <w:sz w:val="28"/>
        </w:rPr>
      </w:pPr>
      <w:bookmarkStart w:id="98" w:name="_Toc216261816"/>
      <w:r>
        <w:rPr>
          <w:sz w:val="28"/>
        </w:rPr>
        <w:t>Cache Control</w:t>
      </w:r>
      <w:bookmarkEnd w:id="98"/>
    </w:p>
    <w:p w14:paraId="0FAB21DA" w14:textId="77777777" w:rsidR="002D3440" w:rsidRDefault="0005027D" w:rsidP="00005880">
      <w:pPr>
        <w:pStyle w:val="BodyText"/>
      </w:pPr>
      <w:r>
        <w:t xml:space="preserve">If a container is configured for writeback </w:t>
      </w:r>
      <w:r w:rsidR="00AB58CC">
        <w:t>caching, the cache may contain</w:t>
      </w:r>
      <w:r>
        <w:t xml:space="preserve"> modified d</w:t>
      </w:r>
      <w:r w:rsidR="00844C7C">
        <w:t>ata that has not yet been writt</w:t>
      </w:r>
      <w:r>
        <w:t>en to storage.  The FDFFlushObject(), FDFFlushContainer(), and FDFFlushCache() calls allow an application to force modified data to be written to storage and synced (Listing 6).  FDFFlushObject() does this for a single object, FDFFlushContainer() does this for an entire container, and FDFFlushCache() does this for the entire cache.</w:t>
      </w:r>
    </w:p>
    <w:p w14:paraId="333E58E6" w14:textId="77777777" w:rsidR="00EB4D32" w:rsidRDefault="00EB4D32" w:rsidP="00EB4D32">
      <w:pPr>
        <w:pStyle w:val="BodyText"/>
      </w:pPr>
    </w:p>
    <w:p w14:paraId="79E54BF0" w14:textId="77777777" w:rsidR="00EB4D32" w:rsidRDefault="00EB4D32" w:rsidP="00005880">
      <w:pPr>
        <w:pStyle w:val="BodyText"/>
      </w:pPr>
      <w:r>
        <w:t>If the durability level of a container is set to something other than FDF_FULL_DURABILITY, the flush operations can be used to make all prior updates to the container durable (whether or not the container is configured for writeback mode).</w:t>
      </w:r>
    </w:p>
    <w:p w14:paraId="6C9F34F7" w14:textId="77777777" w:rsidR="004C0853" w:rsidRDefault="004C0853" w:rsidP="00005880">
      <w:pPr>
        <w:pStyle w:val="BodyText"/>
      </w:pPr>
    </w:p>
    <w:p w14:paraId="32BFCE75" w14:textId="77777777" w:rsidR="004C0853" w:rsidRDefault="00560A8F" w:rsidP="004C0853">
      <w:pPr>
        <w:pStyle w:val="BodyText"/>
      </w:pPr>
      <w:r>
        <w:pict w14:anchorId="6767F05D">
          <v:rect id="_x0000_i1040" style="width:0;height:1.5pt" o:hralign="center" o:hrstd="t" o:hr="t" fillcolor="#a0a0a0" stroked="f"/>
        </w:pict>
      </w:r>
    </w:p>
    <w:p w14:paraId="0360398C" w14:textId="77777777" w:rsidR="004C0853" w:rsidRDefault="004C0853" w:rsidP="004C0853">
      <w:pPr>
        <w:spacing w:before="29"/>
        <w:ind w:left="720"/>
        <w:rPr>
          <w:rFonts w:ascii="Courier New" w:eastAsiaTheme="minorEastAsia" w:hAnsi="Courier New" w:cs="Courier New"/>
          <w:color w:val="000000" w:themeColor="text1"/>
          <w:kern w:val="24"/>
          <w:sz w:val="14"/>
          <w:szCs w:val="12"/>
        </w:rPr>
      </w:pPr>
    </w:p>
    <w:p w14:paraId="1D8C5793" w14:textId="77777777" w:rsidR="004C749A" w:rsidRDefault="004C0853" w:rsidP="004C749A">
      <w:pPr>
        <w:pStyle w:val="NormalWeb"/>
        <w:spacing w:before="38"/>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r w:rsidR="004C749A" w:rsidRPr="004C749A">
        <w:rPr>
          <w:rFonts w:ascii="Courier New" w:eastAsiaTheme="minorEastAsia" w:hAnsi="Courier New" w:cs="Courier New"/>
          <w:color w:val="000000" w:themeColor="text1"/>
          <w:kern w:val="24"/>
          <w:sz w:val="16"/>
          <w:szCs w:val="16"/>
        </w:rPr>
        <w:t>//**********  flush object from cache and sync  ***********</w:t>
      </w:r>
    </w:p>
    <w:p w14:paraId="2C086038" w14:textId="77777777" w:rsidR="004C749A" w:rsidRPr="004C749A" w:rsidRDefault="004C749A" w:rsidP="004C749A">
      <w:pPr>
        <w:pStyle w:val="NormalWeb"/>
        <w:spacing w:before="38"/>
        <w:ind w:left="720"/>
        <w:rPr>
          <w:rFonts w:ascii="Times New Roman" w:hAnsi="Times New Roman"/>
          <w:sz w:val="24"/>
        </w:rPr>
      </w:pPr>
    </w:p>
    <w:p w14:paraId="58601890"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FDF_status_t              status;</w:t>
      </w:r>
    </w:p>
    <w:p w14:paraId="799B2C71"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struct FDF_thread_state  *thd_state;</w:t>
      </w:r>
    </w:p>
    <w:p w14:paraId="5104ECFA"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FDF_cguid_t               cguid;</w:t>
      </w:r>
    </w:p>
    <w:p w14:paraId="45040B76"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char                     *objkey;</w:t>
      </w:r>
    </w:p>
    <w:p w14:paraId="47388323"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uint32_t                  keylen;</w:t>
      </w:r>
    </w:p>
    <w:p w14:paraId="5E0BA450" w14:textId="77777777" w:rsidR="004C749A" w:rsidRDefault="004C749A" w:rsidP="004C749A">
      <w:pPr>
        <w:spacing w:before="38"/>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p>
    <w:p w14:paraId="7FAB7FA7" w14:textId="77777777" w:rsidR="004C749A" w:rsidRPr="004C749A" w:rsidRDefault="004C749A" w:rsidP="004C749A">
      <w:pPr>
        <w:spacing w:before="38"/>
        <w:ind w:left="720"/>
        <w:rPr>
          <w:rFonts w:ascii="Times New Roman" w:hAnsi="Times New Roman"/>
          <w:sz w:val="24"/>
        </w:rPr>
      </w:pPr>
    </w:p>
    <w:p w14:paraId="714D2DC4" w14:textId="77777777"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color w:val="000000" w:themeColor="text1"/>
          <w:kern w:val="24"/>
          <w:sz w:val="16"/>
          <w:szCs w:val="16"/>
        </w:rPr>
        <w:t xml:space="preserve">    status = </w:t>
      </w:r>
      <w:r w:rsidRPr="004C749A">
        <w:rPr>
          <w:rFonts w:ascii="Courier New" w:eastAsiaTheme="minorEastAsia" w:hAnsi="Courier New" w:cs="Courier New"/>
          <w:b/>
          <w:bCs/>
          <w:i/>
          <w:iCs/>
          <w:color w:val="548DD4" w:themeColor="text2" w:themeTint="99"/>
          <w:kern w:val="24"/>
          <w:sz w:val="16"/>
          <w:szCs w:val="16"/>
        </w:rPr>
        <w:t xml:space="preserve">FDFFlushObject( </w:t>
      </w:r>
    </w:p>
    <w:p w14:paraId="38E19B09" w14:textId="77777777"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thd_state,  // FDF per-thread context</w:t>
      </w:r>
    </w:p>
    <w:p w14:paraId="42057239" w14:textId="77777777"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cguid,      // container id</w:t>
      </w:r>
    </w:p>
    <w:p w14:paraId="65FBD942" w14:textId="77777777"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objkey,     // object key</w:t>
      </w:r>
    </w:p>
    <w:p w14:paraId="09CAB00B" w14:textId="77777777"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keylen      // key length</w:t>
      </w:r>
    </w:p>
    <w:p w14:paraId="3FD03B29" w14:textId="77777777" w:rsidR="004C749A" w:rsidRPr="004C749A" w:rsidRDefault="004C749A" w:rsidP="004C749A">
      <w:pPr>
        <w:spacing w:before="38"/>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
    <w:p w14:paraId="327A7155"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if (status == FDF_OBJECT_UNKNOWN) {</w:t>
      </w:r>
    </w:p>
    <w:p w14:paraId="1E5A90C3"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14:paraId="13705C3D"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 else if (status != FDF_SUCCESS) {</w:t>
      </w:r>
    </w:p>
    <w:p w14:paraId="588F4A01" w14:textId="77777777" w:rsidR="004C749A" w:rsidRPr="004C749A" w:rsidRDefault="004C749A" w:rsidP="004C749A">
      <w:pPr>
        <w:spacing w:before="38"/>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14:paraId="0C16EAE6" w14:textId="77777777" w:rsidR="004C749A" w:rsidRDefault="004C749A" w:rsidP="004C749A">
      <w:pPr>
        <w:pStyle w:val="NormalWeb"/>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p>
    <w:p w14:paraId="663E278F" w14:textId="77777777" w:rsidR="004C749A" w:rsidRDefault="004C749A" w:rsidP="004C749A">
      <w:pPr>
        <w:pStyle w:val="NormalWeb"/>
        <w:ind w:left="720"/>
        <w:rPr>
          <w:rFonts w:ascii="Courier New" w:eastAsiaTheme="minorEastAsia" w:hAnsi="Courier New" w:cs="Courier New"/>
          <w:color w:val="000000" w:themeColor="text1"/>
          <w:kern w:val="24"/>
          <w:sz w:val="16"/>
          <w:szCs w:val="16"/>
        </w:rPr>
      </w:pPr>
    </w:p>
    <w:p w14:paraId="79808704" w14:textId="77777777" w:rsidR="004C749A" w:rsidRDefault="004C749A" w:rsidP="004C749A">
      <w:pPr>
        <w:pStyle w:val="NormalWeb"/>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r w:rsidRPr="004C749A">
        <w:rPr>
          <w:rFonts w:ascii="Courier New" w:eastAsiaTheme="minorEastAsia" w:hAnsi="Courier New" w:cs="Courier New"/>
          <w:color w:val="000000" w:themeColor="text1"/>
          <w:kern w:val="24"/>
          <w:sz w:val="16"/>
          <w:szCs w:val="16"/>
        </w:rPr>
        <w:t>//**********  flush container from cache and sync  ***********</w:t>
      </w:r>
    </w:p>
    <w:p w14:paraId="52C89E23" w14:textId="77777777" w:rsidR="004C749A" w:rsidRPr="004C749A" w:rsidRDefault="004C749A" w:rsidP="004C749A">
      <w:pPr>
        <w:pStyle w:val="NormalWeb"/>
        <w:ind w:left="720"/>
        <w:rPr>
          <w:rFonts w:ascii="Times New Roman" w:hAnsi="Times New Roman"/>
          <w:sz w:val="24"/>
        </w:rPr>
      </w:pPr>
    </w:p>
    <w:p w14:paraId="75677DF4"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color w:val="000000" w:themeColor="text1"/>
          <w:kern w:val="24"/>
          <w:sz w:val="16"/>
          <w:szCs w:val="16"/>
        </w:rPr>
        <w:t xml:space="preserve">    status = </w:t>
      </w:r>
      <w:r w:rsidRPr="004C749A">
        <w:rPr>
          <w:rFonts w:ascii="Courier New" w:eastAsiaTheme="minorEastAsia" w:hAnsi="Courier New" w:cs="Courier New"/>
          <w:b/>
          <w:bCs/>
          <w:i/>
          <w:iCs/>
          <w:color w:val="548DD4" w:themeColor="text2" w:themeTint="99"/>
          <w:kern w:val="24"/>
          <w:sz w:val="16"/>
          <w:szCs w:val="16"/>
        </w:rPr>
        <w:t xml:space="preserve">FDFFlushContainer( </w:t>
      </w:r>
    </w:p>
    <w:p w14:paraId="1E57E04B"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thd_state,  // FDF per-thread context</w:t>
      </w:r>
    </w:p>
    <w:p w14:paraId="2C447164"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cguid      // container id</w:t>
      </w:r>
    </w:p>
    <w:p w14:paraId="58BEE27E"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ab/>
        <w:t xml:space="preserve">         );</w:t>
      </w:r>
    </w:p>
    <w:p w14:paraId="2E03DB75"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if (status == FDF_CONTAINER_UNKNOWN) {</w:t>
      </w:r>
    </w:p>
    <w:p w14:paraId="6506EF9E"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14:paraId="5623719D"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 else if (status != FDF_SUCCESS) {</w:t>
      </w:r>
    </w:p>
    <w:p w14:paraId="28CA7F7C"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14:paraId="7B897DA7" w14:textId="77777777" w:rsidR="004C749A" w:rsidRDefault="004C749A" w:rsidP="004C749A">
      <w:pPr>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p>
    <w:p w14:paraId="64A6660E" w14:textId="77777777" w:rsidR="004C749A" w:rsidRPr="004C749A" w:rsidRDefault="004C749A" w:rsidP="004C749A">
      <w:pPr>
        <w:ind w:left="720"/>
        <w:rPr>
          <w:rFonts w:ascii="Times New Roman" w:hAnsi="Times New Roman"/>
          <w:sz w:val="24"/>
        </w:rPr>
      </w:pPr>
    </w:p>
    <w:p w14:paraId="5EA600A0" w14:textId="77777777" w:rsidR="004C749A" w:rsidRDefault="004C749A" w:rsidP="004C749A">
      <w:pPr>
        <w:ind w:left="720"/>
        <w:rPr>
          <w:rFonts w:ascii="Courier New" w:eastAsiaTheme="minorEastAsia" w:hAnsi="Courier New" w:cs="Courier New"/>
          <w:color w:val="000000" w:themeColor="text1"/>
          <w:kern w:val="24"/>
          <w:sz w:val="16"/>
          <w:szCs w:val="16"/>
        </w:rPr>
      </w:pPr>
      <w:r w:rsidRPr="004C749A">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6"/>
          <w:szCs w:val="16"/>
        </w:rPr>
        <w:t xml:space="preserve">   </w:t>
      </w:r>
      <w:r w:rsidRPr="004C749A">
        <w:rPr>
          <w:rFonts w:ascii="Courier New" w:eastAsiaTheme="minorEastAsia" w:hAnsi="Courier New" w:cs="Courier New"/>
          <w:color w:val="000000" w:themeColor="text1"/>
          <w:kern w:val="24"/>
          <w:sz w:val="16"/>
          <w:szCs w:val="16"/>
        </w:rPr>
        <w:t>//**********  flush cache and sync  ********************</w:t>
      </w:r>
    </w:p>
    <w:p w14:paraId="2172D64A" w14:textId="77777777" w:rsidR="004C749A" w:rsidRPr="004C749A" w:rsidRDefault="004C749A" w:rsidP="004C749A">
      <w:pPr>
        <w:ind w:left="720"/>
        <w:rPr>
          <w:rFonts w:ascii="Times New Roman" w:hAnsi="Times New Roman"/>
          <w:sz w:val="24"/>
        </w:rPr>
      </w:pPr>
    </w:p>
    <w:p w14:paraId="4D939865"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color w:val="000000" w:themeColor="text1"/>
          <w:kern w:val="24"/>
          <w:sz w:val="16"/>
          <w:szCs w:val="16"/>
        </w:rPr>
        <w:t xml:space="preserve">    status = </w:t>
      </w:r>
      <w:r w:rsidRPr="004C749A">
        <w:rPr>
          <w:rFonts w:ascii="Courier New" w:eastAsiaTheme="minorEastAsia" w:hAnsi="Courier New" w:cs="Courier New"/>
          <w:b/>
          <w:bCs/>
          <w:i/>
          <w:iCs/>
          <w:color w:val="548DD4" w:themeColor="text2" w:themeTint="99"/>
          <w:kern w:val="24"/>
          <w:sz w:val="16"/>
          <w:szCs w:val="16"/>
        </w:rPr>
        <w:t xml:space="preserve">FDFFlushCache( </w:t>
      </w:r>
    </w:p>
    <w:p w14:paraId="324A276B"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thd_state,  // FDF per-thread context</w:t>
      </w:r>
    </w:p>
    <w:p w14:paraId="61D70DB5" w14:textId="77777777" w:rsidR="004C749A" w:rsidRPr="004C749A" w:rsidRDefault="004C749A" w:rsidP="004C749A">
      <w:pPr>
        <w:ind w:left="720"/>
        <w:rPr>
          <w:rFonts w:ascii="Times New Roman" w:hAnsi="Times New Roman"/>
          <w:color w:val="548DD4" w:themeColor="text2" w:themeTint="99"/>
          <w:sz w:val="24"/>
        </w:rPr>
      </w:pPr>
      <w:r w:rsidRPr="004C749A">
        <w:rPr>
          <w:rFonts w:ascii="Courier New" w:eastAsiaTheme="minorEastAsia" w:hAnsi="Courier New" w:cs="Courier New"/>
          <w:b/>
          <w:bCs/>
          <w:i/>
          <w:iCs/>
          <w:color w:val="548DD4" w:themeColor="text2" w:themeTint="99"/>
          <w:kern w:val="24"/>
          <w:sz w:val="16"/>
          <w:szCs w:val="16"/>
        </w:rPr>
        <w:t xml:space="preserve">                  );</w:t>
      </w:r>
    </w:p>
    <w:p w14:paraId="1235D0CB"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if (status == FDF_SUCCESS) {</w:t>
      </w:r>
    </w:p>
    <w:p w14:paraId="3597AEC6"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14:paraId="1718B028" w14:textId="77777777" w:rsidR="004C749A" w:rsidRPr="004C749A" w:rsidRDefault="004C749A" w:rsidP="004C749A">
      <w:pPr>
        <w:ind w:left="720"/>
        <w:rPr>
          <w:rFonts w:ascii="Times New Roman" w:hAnsi="Times New Roman"/>
          <w:sz w:val="24"/>
        </w:rPr>
      </w:pPr>
      <w:r w:rsidRPr="004C749A">
        <w:rPr>
          <w:rFonts w:ascii="Courier New" w:eastAsiaTheme="minorEastAsia" w:hAnsi="Courier New" w:cs="Courier New"/>
          <w:color w:val="000000" w:themeColor="text1"/>
          <w:kern w:val="24"/>
          <w:sz w:val="16"/>
          <w:szCs w:val="16"/>
        </w:rPr>
        <w:t xml:space="preserve">    }</w:t>
      </w:r>
    </w:p>
    <w:p w14:paraId="292ABA49" w14:textId="77777777" w:rsidR="004C0853" w:rsidRPr="006A2382" w:rsidRDefault="004C0853" w:rsidP="004C0853">
      <w:pPr>
        <w:spacing w:before="38"/>
        <w:ind w:left="720"/>
        <w:rPr>
          <w:rFonts w:ascii="Courier New" w:eastAsiaTheme="minorEastAsia" w:hAnsi="Courier New" w:cs="Courier New"/>
          <w:color w:val="000000" w:themeColor="text1"/>
          <w:kern w:val="24"/>
          <w:sz w:val="14"/>
          <w:szCs w:val="18"/>
        </w:rPr>
      </w:pPr>
      <w:r w:rsidRPr="00CC1148">
        <w:rPr>
          <w:rFonts w:ascii="Courier New" w:eastAsiaTheme="minorEastAsia" w:hAnsi="Courier New" w:cs="Courier New"/>
          <w:color w:val="000000" w:themeColor="text1"/>
          <w:kern w:val="24"/>
          <w:sz w:val="14"/>
          <w:szCs w:val="16"/>
        </w:rPr>
        <w:t xml:space="preserve">  </w:t>
      </w:r>
    </w:p>
    <w:p w14:paraId="67394E7F" w14:textId="77777777" w:rsidR="004C0853" w:rsidRDefault="00560A8F" w:rsidP="004C0853">
      <w:pPr>
        <w:pStyle w:val="BodyText"/>
      </w:pPr>
      <w:r>
        <w:pict w14:anchorId="197D0B4F">
          <v:rect id="_x0000_i1041" style="width:0;height:1.5pt" o:hralign="center" o:hrstd="t" o:hr="t" fillcolor="#a0a0a0" stroked="f"/>
        </w:pict>
      </w:r>
    </w:p>
    <w:p w14:paraId="1C853F06" w14:textId="77777777" w:rsidR="00DA253A" w:rsidRDefault="00DA253A" w:rsidP="00DA253A">
      <w:pPr>
        <w:pStyle w:val="Heading4"/>
      </w:pPr>
      <w:r>
        <w:t>Listing 6: Controlling the Cache</w:t>
      </w:r>
    </w:p>
    <w:p w14:paraId="3ECF7756" w14:textId="77777777" w:rsidR="004C0853" w:rsidRDefault="004C0853" w:rsidP="004C0853">
      <w:pPr>
        <w:pStyle w:val="BodyText"/>
      </w:pPr>
    </w:p>
    <w:p w14:paraId="3821F3E3" w14:textId="77777777" w:rsidR="004C0853" w:rsidRDefault="004C0853" w:rsidP="00005880">
      <w:pPr>
        <w:pStyle w:val="BodyText"/>
      </w:pPr>
    </w:p>
    <w:p w14:paraId="0996168C" w14:textId="77777777" w:rsidR="002D3440" w:rsidRDefault="00ED0116" w:rsidP="00005880">
      <w:pPr>
        <w:pStyle w:val="BodyText"/>
      </w:pPr>
      <w:r>
        <w:rPr>
          <w:noProof/>
        </w:rPr>
        <mc:AlternateContent>
          <mc:Choice Requires="wps">
            <w:drawing>
              <wp:inline distT="0" distB="0" distL="0" distR="0" wp14:anchorId="6D27A246" wp14:editId="248949B3">
                <wp:extent cx="5767070" cy="2999232"/>
                <wp:effectExtent l="0" t="0" r="24130" b="1079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999232"/>
                        </a:xfrm>
                        <a:prstGeom prst="rect">
                          <a:avLst/>
                        </a:prstGeom>
                        <a:solidFill>
                          <a:srgbClr val="F2F2F2"/>
                        </a:solidFill>
                        <a:ln w="9525">
                          <a:solidFill>
                            <a:srgbClr val="000000"/>
                          </a:solidFill>
                          <a:miter lim="800000"/>
                          <a:headEnd/>
                          <a:tailEnd/>
                        </a:ln>
                      </wps:spPr>
                      <wps:txbx>
                        <w:txbxContent>
                          <w:p w14:paraId="0A77CF9C" w14:textId="77777777" w:rsidR="00B24D58" w:rsidRPr="000C3C34" w:rsidRDefault="00B24D58" w:rsidP="000C3C34">
                            <w:pPr>
                              <w:keepNext/>
                              <w:autoSpaceDE w:val="0"/>
                              <w:autoSpaceDN w:val="0"/>
                              <w:spacing w:before="240" w:after="60"/>
                              <w:outlineLvl w:val="3"/>
                              <w:rPr>
                                <w:rFonts w:ascii="Arial" w:hAnsi="Arial" w:cs="Arial"/>
                                <w:b/>
                                <w:bCs/>
                                <w:color w:val="1F497D" w:themeColor="text2"/>
                                <w:sz w:val="20"/>
                                <w:szCs w:val="20"/>
                              </w:rPr>
                            </w:pP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"FDFFlushObject:sdf.c"</w:instrText>
                            </w:r>
                            <w:r w:rsidRPr="000C3C34">
                              <w:rPr>
                                <w:rFonts w:ascii="Arial" w:hAnsi="Arial" w:cs="Arial"/>
                                <w:b/>
                                <w:bCs/>
                                <w:color w:val="1F497D" w:themeColor="text2"/>
                                <w:sz w:val="20"/>
                                <w:szCs w:val="20"/>
                              </w:rPr>
                              <w:fldChar w:fldCharType="end"/>
                            </w: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"sdf.c:FDFFlushObject"</w:instrText>
                            </w:r>
                            <w:r w:rsidRPr="000C3C34">
                              <w:rPr>
                                <w:rFonts w:ascii="Arial" w:hAnsi="Arial" w:cs="Arial"/>
                                <w:b/>
                                <w:bCs/>
                                <w:color w:val="1F497D" w:themeColor="text2"/>
                                <w:sz w:val="20"/>
                                <w:szCs w:val="20"/>
                              </w:rPr>
                              <w:fldChar w:fldCharType="end"/>
                            </w:r>
                            <w:r w:rsidRPr="000C3C34">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0C3C34">
                              <w:rPr>
                                <w:rFonts w:ascii="Arial" w:hAnsi="Arial" w:cs="Arial"/>
                                <w:b/>
                                <w:bCs/>
                                <w:color w:val="1F497D" w:themeColor="text2"/>
                                <w:sz w:val="20"/>
                                <w:szCs w:val="20"/>
                              </w:rPr>
                              <w:t>FDFFlushObject (struct FDF_thread_state *</w:t>
                            </w:r>
                            <w:r w:rsidRPr="000C3C34">
                              <w:rPr>
                                <w:rFonts w:ascii="Arial" w:hAnsi="Arial" w:cs="Arial"/>
                                <w:b/>
                                <w:bCs/>
                                <w:i/>
                                <w:iCs/>
                                <w:color w:val="1F497D" w:themeColor="text2"/>
                                <w:sz w:val="20"/>
                                <w:szCs w:val="20"/>
                              </w:rPr>
                              <w:t>thd_state</w:t>
                            </w:r>
                            <w:r w:rsidRPr="000C3C34">
                              <w:rPr>
                                <w:rFonts w:ascii="Arial" w:hAnsi="Arial" w:cs="Arial"/>
                                <w:b/>
                                <w:bCs/>
                                <w:color w:val="1F497D" w:themeColor="text2"/>
                                <w:sz w:val="20"/>
                                <w:szCs w:val="20"/>
                              </w:rPr>
                              <w:t>, FDF_cguid_t</w:t>
                            </w:r>
                            <w:r w:rsidRPr="000C3C34">
                              <w:rPr>
                                <w:rFonts w:ascii="Arial" w:hAnsi="Arial" w:cs="Arial"/>
                                <w:b/>
                                <w:bCs/>
                                <w:i/>
                                <w:iCs/>
                                <w:color w:val="1F497D" w:themeColor="text2"/>
                                <w:sz w:val="20"/>
                                <w:szCs w:val="20"/>
                              </w:rPr>
                              <w:t>cguid</w:t>
                            </w:r>
                            <w:r w:rsidRPr="000C3C34">
                              <w:rPr>
                                <w:rFonts w:ascii="Arial" w:hAnsi="Arial" w:cs="Arial"/>
                                <w:b/>
                                <w:bCs/>
                                <w:color w:val="1F497D" w:themeColor="text2"/>
                                <w:sz w:val="20"/>
                                <w:szCs w:val="20"/>
                              </w:rPr>
                              <w:t>, char *</w:t>
                            </w:r>
                            <w:r w:rsidRPr="000C3C34">
                              <w:rPr>
                                <w:rFonts w:ascii="Arial" w:hAnsi="Arial" w:cs="Arial"/>
                                <w:b/>
                                <w:bCs/>
                                <w:i/>
                                <w:iCs/>
                                <w:color w:val="1F497D" w:themeColor="text2"/>
                                <w:sz w:val="20"/>
                                <w:szCs w:val="20"/>
                              </w:rPr>
                              <w:t>key</w:t>
                            </w:r>
                            <w:r w:rsidRPr="000C3C34">
                              <w:rPr>
                                <w:rFonts w:ascii="Arial" w:hAnsi="Arial" w:cs="Arial"/>
                                <w:b/>
                                <w:bCs/>
                                <w:color w:val="1F497D" w:themeColor="text2"/>
                                <w:sz w:val="20"/>
                                <w:szCs w:val="20"/>
                              </w:rPr>
                              <w:t>, uint32_t</w:t>
                            </w:r>
                            <w:r w:rsidRPr="000C3C34">
                              <w:rPr>
                                <w:rFonts w:ascii="Arial" w:hAnsi="Arial" w:cs="Arial"/>
                                <w:b/>
                                <w:bCs/>
                                <w:i/>
                                <w:iCs/>
                                <w:color w:val="1F497D" w:themeColor="text2"/>
                                <w:sz w:val="20"/>
                                <w:szCs w:val="20"/>
                              </w:rPr>
                              <w:t>keylen</w:t>
                            </w:r>
                            <w:r w:rsidRPr="000C3C34">
                              <w:rPr>
                                <w:rFonts w:ascii="Arial" w:hAnsi="Arial" w:cs="Arial"/>
                                <w:b/>
                                <w:bCs/>
                                <w:color w:val="1F497D" w:themeColor="text2"/>
                                <w:sz w:val="20"/>
                                <w:szCs w:val="20"/>
                              </w:rPr>
                              <w:t>)</w:t>
                            </w:r>
                          </w:p>
                          <w:p w14:paraId="31645396" w14:textId="77777777" w:rsidR="00B24D58" w:rsidRPr="008A5E15" w:rsidRDefault="00B24D58" w:rsidP="000C3C34">
                            <w:pPr>
                              <w:autoSpaceDE w:val="0"/>
                              <w:autoSpaceDN w:val="0"/>
                              <w:spacing w:before="30" w:after="60"/>
                              <w:ind w:left="360"/>
                              <w:jc w:val="both"/>
                              <w:rPr>
                                <w:rFonts w:ascii="Times New Roman" w:hAnsi="Times New Roman"/>
                                <w:sz w:val="20"/>
                                <w:szCs w:val="20"/>
                              </w:rPr>
                            </w:pPr>
                          </w:p>
                          <w:p w14:paraId="70E77901" w14:textId="77777777" w:rsidR="00B24D58" w:rsidRPr="008A5E15" w:rsidRDefault="00B24D58" w:rsidP="000C3C34">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 object to storage and sync storage.</w:t>
                            </w:r>
                          </w:p>
                          <w:p w14:paraId="7B1A218E" w14:textId="77777777" w:rsidR="00B24D58" w:rsidRPr="008A5E15" w:rsidRDefault="00B24D58" w:rsidP="000C3C34">
                            <w:pPr>
                              <w:pStyle w:val="Heading3"/>
                            </w:pPr>
                            <w:bookmarkStart w:id="99" w:name="_Toc336887818"/>
                            <w:r w:rsidRPr="008A5E15">
                              <w:t>Parameters:</w:t>
                            </w:r>
                            <w:bookmarkEnd w:id="9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8322EB0" w14:textId="77777777" w:rsidTr="00582915">
                              <w:tc>
                                <w:tcPr>
                                  <w:tcW w:w="798" w:type="dxa"/>
                                </w:tcPr>
                                <w:p w14:paraId="3486511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FE135E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1DDE676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84DAF84" w14:textId="77777777" w:rsidTr="00582915">
                              <w:tc>
                                <w:tcPr>
                                  <w:tcW w:w="798" w:type="dxa"/>
                                </w:tcPr>
                                <w:p w14:paraId="3836065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B9DB00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3B773C3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1F499396" w14:textId="77777777" w:rsidTr="00582915">
                              <w:tc>
                                <w:tcPr>
                                  <w:tcW w:w="798" w:type="dxa"/>
                                </w:tcPr>
                                <w:p w14:paraId="07535B3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3DFBF1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59B211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73F7AC9B" w14:textId="77777777" w:rsidTr="00582915">
                              <w:tc>
                                <w:tcPr>
                                  <w:tcW w:w="798" w:type="dxa"/>
                                </w:tcPr>
                                <w:p w14:paraId="64AFA9B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20EFBF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53E42F4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14:paraId="7FA5BE60" w14:textId="77777777" w:rsidR="00B24D58" w:rsidRPr="008A5E15" w:rsidRDefault="00B24D58" w:rsidP="000C3C34">
                            <w:pPr>
                              <w:pStyle w:val="Heading3"/>
                            </w:pPr>
                            <w:bookmarkStart w:id="100" w:name="_Toc336887819"/>
                            <w:r w:rsidRPr="008A5E15">
                              <w:t>Returns:</w:t>
                            </w:r>
                            <w:bookmarkEnd w:id="100"/>
                          </w:p>
                          <w:p w14:paraId="148563AF"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5C4DFF53"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3748E952"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w:t>
                            </w:r>
                          </w:p>
                          <w:p w14:paraId="032BC449"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4115E1A9"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64" type="#_x0000_t202" style="width:454.1pt;height:23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" fillcolor="#f2f2f2">
                <v:textbox>
                  <w:txbxContent>
                    <w:p w14:paraId="0A77CF9C" w14:textId="77777777" w:rsidR="00B24D58" w:rsidRPr="000C3C34" w:rsidRDefault="00B24D58" w:rsidP="000C3C34">
                      <w:pPr>
                        <w:keepNext/>
                        <w:autoSpaceDE w:val="0"/>
                        <w:autoSpaceDN w:val="0"/>
                        <w:spacing w:before="240" w:after="60"/>
                        <w:outlineLvl w:val="3"/>
                        <w:rPr>
                          <w:rFonts w:ascii="Arial" w:hAnsi="Arial" w:cs="Arial"/>
                          <w:b/>
                          <w:bCs/>
                          <w:color w:val="1F497D" w:themeColor="text2"/>
                          <w:sz w:val="20"/>
                          <w:szCs w:val="20"/>
                        </w:rPr>
                      </w:pP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"FDFFlushObject:sdf.c"</w:instrText>
                      </w:r>
                      <w:r w:rsidRPr="000C3C34">
                        <w:rPr>
                          <w:rFonts w:ascii="Arial" w:hAnsi="Arial" w:cs="Arial"/>
                          <w:b/>
                          <w:bCs/>
                          <w:color w:val="1F497D" w:themeColor="text2"/>
                          <w:sz w:val="20"/>
                          <w:szCs w:val="20"/>
                        </w:rPr>
                        <w:fldChar w:fldCharType="end"/>
                      </w:r>
                      <w:r w:rsidRPr="000C3C34">
                        <w:rPr>
                          <w:rFonts w:ascii="Arial" w:hAnsi="Arial" w:cs="Arial"/>
                          <w:b/>
                          <w:bCs/>
                          <w:color w:val="1F497D" w:themeColor="text2"/>
                          <w:sz w:val="20"/>
                          <w:szCs w:val="20"/>
                        </w:rPr>
                        <w:fldChar w:fldCharType="begin"/>
                      </w:r>
                      <w:r w:rsidRPr="000C3C34">
                        <w:rPr>
                          <w:rFonts w:ascii="Arial" w:hAnsi="Arial" w:cs="Arial"/>
                          <w:b/>
                          <w:bCs/>
                          <w:color w:val="1F497D" w:themeColor="text2"/>
                          <w:sz w:val="20"/>
                          <w:szCs w:val="20"/>
                        </w:rPr>
                        <w:instrText>xe "sdf.c:FDFFlushObject"</w:instrText>
                      </w:r>
                      <w:r w:rsidRPr="000C3C34">
                        <w:rPr>
                          <w:rFonts w:ascii="Arial" w:hAnsi="Arial" w:cs="Arial"/>
                          <w:b/>
                          <w:bCs/>
                          <w:color w:val="1F497D" w:themeColor="text2"/>
                          <w:sz w:val="20"/>
                          <w:szCs w:val="20"/>
                        </w:rPr>
                        <w:fldChar w:fldCharType="end"/>
                      </w:r>
                      <w:r w:rsidRPr="000C3C34">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0C3C34">
                        <w:rPr>
                          <w:rFonts w:ascii="Arial" w:hAnsi="Arial" w:cs="Arial"/>
                          <w:b/>
                          <w:bCs/>
                          <w:color w:val="1F497D" w:themeColor="text2"/>
                          <w:sz w:val="20"/>
                          <w:szCs w:val="20"/>
                        </w:rPr>
                        <w:t>FDFFlushObject (struct FDF_thread_state *</w:t>
                      </w:r>
                      <w:r w:rsidRPr="000C3C34">
                        <w:rPr>
                          <w:rFonts w:ascii="Arial" w:hAnsi="Arial" w:cs="Arial"/>
                          <w:b/>
                          <w:bCs/>
                          <w:i/>
                          <w:iCs/>
                          <w:color w:val="1F497D" w:themeColor="text2"/>
                          <w:sz w:val="20"/>
                          <w:szCs w:val="20"/>
                        </w:rPr>
                        <w:t>thd_state</w:t>
                      </w:r>
                      <w:r w:rsidRPr="000C3C34">
                        <w:rPr>
                          <w:rFonts w:ascii="Arial" w:hAnsi="Arial" w:cs="Arial"/>
                          <w:b/>
                          <w:bCs/>
                          <w:color w:val="1F497D" w:themeColor="text2"/>
                          <w:sz w:val="20"/>
                          <w:szCs w:val="20"/>
                        </w:rPr>
                        <w:t>, FDF_cguid_t</w:t>
                      </w:r>
                      <w:r w:rsidRPr="000C3C34">
                        <w:rPr>
                          <w:rFonts w:ascii="Arial" w:hAnsi="Arial" w:cs="Arial"/>
                          <w:b/>
                          <w:bCs/>
                          <w:i/>
                          <w:iCs/>
                          <w:color w:val="1F497D" w:themeColor="text2"/>
                          <w:sz w:val="20"/>
                          <w:szCs w:val="20"/>
                        </w:rPr>
                        <w:t>cguid</w:t>
                      </w:r>
                      <w:r w:rsidRPr="000C3C34">
                        <w:rPr>
                          <w:rFonts w:ascii="Arial" w:hAnsi="Arial" w:cs="Arial"/>
                          <w:b/>
                          <w:bCs/>
                          <w:color w:val="1F497D" w:themeColor="text2"/>
                          <w:sz w:val="20"/>
                          <w:szCs w:val="20"/>
                        </w:rPr>
                        <w:t>, char *</w:t>
                      </w:r>
                      <w:r w:rsidRPr="000C3C34">
                        <w:rPr>
                          <w:rFonts w:ascii="Arial" w:hAnsi="Arial" w:cs="Arial"/>
                          <w:b/>
                          <w:bCs/>
                          <w:i/>
                          <w:iCs/>
                          <w:color w:val="1F497D" w:themeColor="text2"/>
                          <w:sz w:val="20"/>
                          <w:szCs w:val="20"/>
                        </w:rPr>
                        <w:t>key</w:t>
                      </w:r>
                      <w:r w:rsidRPr="000C3C34">
                        <w:rPr>
                          <w:rFonts w:ascii="Arial" w:hAnsi="Arial" w:cs="Arial"/>
                          <w:b/>
                          <w:bCs/>
                          <w:color w:val="1F497D" w:themeColor="text2"/>
                          <w:sz w:val="20"/>
                          <w:szCs w:val="20"/>
                        </w:rPr>
                        <w:t>, uint32_t</w:t>
                      </w:r>
                      <w:r w:rsidRPr="000C3C34">
                        <w:rPr>
                          <w:rFonts w:ascii="Arial" w:hAnsi="Arial" w:cs="Arial"/>
                          <w:b/>
                          <w:bCs/>
                          <w:i/>
                          <w:iCs/>
                          <w:color w:val="1F497D" w:themeColor="text2"/>
                          <w:sz w:val="20"/>
                          <w:szCs w:val="20"/>
                        </w:rPr>
                        <w:t>keylen</w:t>
                      </w:r>
                      <w:r w:rsidRPr="000C3C34">
                        <w:rPr>
                          <w:rFonts w:ascii="Arial" w:hAnsi="Arial" w:cs="Arial"/>
                          <w:b/>
                          <w:bCs/>
                          <w:color w:val="1F497D" w:themeColor="text2"/>
                          <w:sz w:val="20"/>
                          <w:szCs w:val="20"/>
                        </w:rPr>
                        <w:t>)</w:t>
                      </w:r>
                    </w:p>
                    <w:p w14:paraId="31645396" w14:textId="77777777" w:rsidR="00B24D58" w:rsidRPr="008A5E15" w:rsidRDefault="00B24D58" w:rsidP="000C3C34">
                      <w:pPr>
                        <w:autoSpaceDE w:val="0"/>
                        <w:autoSpaceDN w:val="0"/>
                        <w:spacing w:before="30" w:after="60"/>
                        <w:ind w:left="360"/>
                        <w:jc w:val="both"/>
                        <w:rPr>
                          <w:rFonts w:ascii="Times New Roman" w:hAnsi="Times New Roman"/>
                          <w:sz w:val="20"/>
                          <w:szCs w:val="20"/>
                        </w:rPr>
                      </w:pPr>
                    </w:p>
                    <w:p w14:paraId="70E77901" w14:textId="77777777" w:rsidR="00B24D58" w:rsidRPr="008A5E15" w:rsidRDefault="00B24D58" w:rsidP="000C3C34">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 object to storage and sync storage.</w:t>
                      </w:r>
                    </w:p>
                    <w:p w14:paraId="7B1A218E" w14:textId="77777777" w:rsidR="00B24D58" w:rsidRPr="008A5E15" w:rsidRDefault="00B24D58" w:rsidP="000C3C34">
                      <w:pPr>
                        <w:pStyle w:val="Heading3"/>
                      </w:pPr>
                      <w:bookmarkStart w:id="101" w:name="_Toc336887818"/>
                      <w:r w:rsidRPr="008A5E15">
                        <w:t>Parameters:</w:t>
                      </w:r>
                      <w:bookmarkEnd w:id="101"/>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78322EB0" w14:textId="77777777" w:rsidTr="00582915">
                        <w:tc>
                          <w:tcPr>
                            <w:tcW w:w="798" w:type="dxa"/>
                          </w:tcPr>
                          <w:p w14:paraId="34865114"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1FE135E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1DDE676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684DAF84" w14:textId="77777777" w:rsidTr="00582915">
                        <w:tc>
                          <w:tcPr>
                            <w:tcW w:w="798" w:type="dxa"/>
                          </w:tcPr>
                          <w:p w14:paraId="3836065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B9DB00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3B773C36"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identifier. </w:t>
                            </w:r>
                          </w:p>
                        </w:tc>
                      </w:tr>
                      <w:tr w:rsidR="00B24D58" w:rsidRPr="008A5E15" w14:paraId="1F499396" w14:textId="77777777" w:rsidTr="00582915">
                        <w:tc>
                          <w:tcPr>
                            <w:tcW w:w="798" w:type="dxa"/>
                          </w:tcPr>
                          <w:p w14:paraId="07535B3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3DFBF1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w:t>
                            </w:r>
                            <w:r w:rsidRPr="008A5E15">
                              <w:rPr>
                                <w:rFonts w:ascii="Times New Roman" w:hAnsi="Times New Roman"/>
                                <w:sz w:val="20"/>
                                <w:szCs w:val="20"/>
                              </w:rPr>
                              <w:t xml:space="preserve"> </w:t>
                            </w:r>
                          </w:p>
                        </w:tc>
                        <w:tc>
                          <w:tcPr>
                            <w:tcW w:w="5687" w:type="dxa"/>
                          </w:tcPr>
                          <w:p w14:paraId="59B211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Key value as an array of bytes. </w:t>
                            </w:r>
                          </w:p>
                        </w:tc>
                      </w:tr>
                      <w:tr w:rsidR="00B24D58" w:rsidRPr="008A5E15" w14:paraId="73F7AC9B" w14:textId="77777777" w:rsidTr="00582915">
                        <w:tc>
                          <w:tcPr>
                            <w:tcW w:w="798" w:type="dxa"/>
                          </w:tcPr>
                          <w:p w14:paraId="64AFA9B9"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420EFBF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keylen</w:t>
                            </w:r>
                            <w:r w:rsidRPr="008A5E15">
                              <w:rPr>
                                <w:rFonts w:ascii="Times New Roman" w:hAnsi="Times New Roman"/>
                                <w:sz w:val="20"/>
                                <w:szCs w:val="20"/>
                              </w:rPr>
                              <w:t xml:space="preserve"> </w:t>
                            </w:r>
                          </w:p>
                        </w:tc>
                        <w:tc>
                          <w:tcPr>
                            <w:tcW w:w="5687" w:type="dxa"/>
                          </w:tcPr>
                          <w:p w14:paraId="53E42F4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Length of key in bytes (including any null termination).</w:t>
                            </w:r>
                          </w:p>
                        </w:tc>
                      </w:tr>
                    </w:tbl>
                    <w:p w14:paraId="7FA5BE60" w14:textId="77777777" w:rsidR="00B24D58" w:rsidRPr="008A5E15" w:rsidRDefault="00B24D58" w:rsidP="000C3C34">
                      <w:pPr>
                        <w:pStyle w:val="Heading3"/>
                      </w:pPr>
                      <w:bookmarkStart w:id="102" w:name="_Toc336887819"/>
                      <w:r w:rsidRPr="008A5E15">
                        <w:t>Returns:</w:t>
                      </w:r>
                      <w:bookmarkEnd w:id="102"/>
                    </w:p>
                    <w:p w14:paraId="148563AF"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5C4DFF53"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3748E952"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FDF_OBJECT_UNKNOWN if the object does not exist </w:t>
                      </w:r>
                    </w:p>
                    <w:p w14:paraId="032BC449" w14:textId="77777777" w:rsidR="00B24D58" w:rsidRPr="008A5E15" w:rsidRDefault="00B24D58" w:rsidP="000C3C34">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4115E1A9" w14:textId="77777777" w:rsidR="00B24D58" w:rsidRDefault="00B24D58" w:rsidP="00F22420"/>
                  </w:txbxContent>
                </v:textbox>
                <w10:anchorlock/>
              </v:shape>
            </w:pict>
          </mc:Fallback>
        </mc:AlternateContent>
      </w:r>
    </w:p>
    <w:p w14:paraId="5DEBAC7C" w14:textId="77777777" w:rsidR="002D3440" w:rsidRDefault="002D3440" w:rsidP="00005880">
      <w:pPr>
        <w:pStyle w:val="BodyText"/>
      </w:pPr>
    </w:p>
    <w:p w14:paraId="3544F0A8" w14:textId="77777777" w:rsidR="002D3440" w:rsidRDefault="00ED0116" w:rsidP="00005880">
      <w:pPr>
        <w:pStyle w:val="BodyText"/>
      </w:pPr>
      <w:r>
        <w:rPr>
          <w:noProof/>
        </w:rPr>
        <mc:AlternateContent>
          <mc:Choice Requires="wps">
            <w:drawing>
              <wp:inline distT="0" distB="0" distL="0" distR="0" wp14:anchorId="41DD0BA7" wp14:editId="5814E546">
                <wp:extent cx="5767070" cy="2381693"/>
                <wp:effectExtent l="0" t="0" r="2413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381693"/>
                        </a:xfrm>
                        <a:prstGeom prst="rect">
                          <a:avLst/>
                        </a:prstGeom>
                        <a:solidFill>
                          <a:srgbClr val="F2F2F2"/>
                        </a:solidFill>
                        <a:ln w="9525">
                          <a:solidFill>
                            <a:srgbClr val="000000"/>
                          </a:solidFill>
                          <a:miter lim="800000"/>
                          <a:headEnd/>
                          <a:tailEnd/>
                        </a:ln>
                      </wps:spPr>
                      <wps:txbx>
                        <w:txbxContent>
                          <w:p w14:paraId="442ED9FD" w14:textId="77777777" w:rsidR="00B24D58" w:rsidRPr="004A07A3" w:rsidRDefault="00B24D58" w:rsidP="004A07A3">
                            <w:pPr>
                              <w:keepNext/>
                              <w:autoSpaceDE w:val="0"/>
                              <w:autoSpaceDN w:val="0"/>
                              <w:spacing w:before="240" w:after="60"/>
                              <w:outlineLvl w:val="3"/>
                              <w:rPr>
                                <w:rFonts w:ascii="Arial" w:hAnsi="Arial" w:cs="Arial"/>
                                <w:b/>
                                <w:bCs/>
                                <w:color w:val="1F497D" w:themeColor="text2"/>
                                <w:sz w:val="20"/>
                                <w:szCs w:val="20"/>
                              </w:rPr>
                            </w:pP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"FDFFlushContainer:sdf.c"</w:instrText>
                            </w:r>
                            <w:r w:rsidRPr="004A07A3">
                              <w:rPr>
                                <w:rFonts w:ascii="Arial" w:hAnsi="Arial" w:cs="Arial"/>
                                <w:b/>
                                <w:bCs/>
                                <w:color w:val="1F497D" w:themeColor="text2"/>
                                <w:sz w:val="20"/>
                                <w:szCs w:val="20"/>
                              </w:rPr>
                              <w:fldChar w:fldCharType="end"/>
                            </w: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"sdf.c:FDFFlushContainer"</w:instrText>
                            </w:r>
                            <w:r w:rsidRPr="004A07A3">
                              <w:rPr>
                                <w:rFonts w:ascii="Arial" w:hAnsi="Arial" w:cs="Arial"/>
                                <w:b/>
                                <w:bCs/>
                                <w:color w:val="1F497D" w:themeColor="text2"/>
                                <w:sz w:val="20"/>
                                <w:szCs w:val="20"/>
                              </w:rPr>
                              <w:fldChar w:fldCharType="end"/>
                            </w:r>
                            <w:r w:rsidRPr="004A07A3">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4A07A3">
                              <w:rPr>
                                <w:rFonts w:ascii="Arial" w:hAnsi="Arial" w:cs="Arial"/>
                                <w:b/>
                                <w:bCs/>
                                <w:color w:val="1F497D" w:themeColor="text2"/>
                                <w:sz w:val="20"/>
                                <w:szCs w:val="20"/>
                              </w:rPr>
                              <w:t>FDFFlushContainer (struct FDF_thread_state *</w:t>
                            </w:r>
                            <w:r w:rsidRPr="004A07A3">
                              <w:rPr>
                                <w:rFonts w:ascii="Arial" w:hAnsi="Arial" w:cs="Arial"/>
                                <w:b/>
                                <w:bCs/>
                                <w:i/>
                                <w:iCs/>
                                <w:color w:val="1F497D" w:themeColor="text2"/>
                                <w:sz w:val="20"/>
                                <w:szCs w:val="20"/>
                              </w:rPr>
                              <w:t>thd_state</w:t>
                            </w:r>
                            <w:r w:rsidRPr="004A07A3">
                              <w:rPr>
                                <w:rFonts w:ascii="Arial" w:hAnsi="Arial" w:cs="Arial"/>
                                <w:b/>
                                <w:bCs/>
                                <w:color w:val="1F497D" w:themeColor="text2"/>
                                <w:sz w:val="20"/>
                                <w:szCs w:val="20"/>
                              </w:rPr>
                              <w:t>, FDF_cguid_t</w:t>
                            </w:r>
                            <w:r w:rsidRPr="004A07A3">
                              <w:rPr>
                                <w:rFonts w:ascii="Arial" w:hAnsi="Arial" w:cs="Arial"/>
                                <w:b/>
                                <w:bCs/>
                                <w:i/>
                                <w:iCs/>
                                <w:color w:val="1F497D" w:themeColor="text2"/>
                                <w:sz w:val="20"/>
                                <w:szCs w:val="20"/>
                              </w:rPr>
                              <w:t>cguid</w:t>
                            </w:r>
                            <w:r w:rsidRPr="004A07A3">
                              <w:rPr>
                                <w:rFonts w:ascii="Arial" w:hAnsi="Arial" w:cs="Arial"/>
                                <w:b/>
                                <w:bCs/>
                                <w:color w:val="1F497D" w:themeColor="text2"/>
                                <w:sz w:val="20"/>
                                <w:szCs w:val="20"/>
                              </w:rPr>
                              <w:t>)</w:t>
                            </w:r>
                          </w:p>
                          <w:p w14:paraId="546D8E1C" w14:textId="77777777" w:rsidR="00B24D58" w:rsidRPr="008A5E15" w:rsidRDefault="00B24D58" w:rsidP="004A07A3">
                            <w:pPr>
                              <w:autoSpaceDE w:val="0"/>
                              <w:autoSpaceDN w:val="0"/>
                              <w:spacing w:before="30" w:after="60"/>
                              <w:ind w:left="360"/>
                              <w:jc w:val="both"/>
                              <w:rPr>
                                <w:rFonts w:ascii="Times New Roman" w:hAnsi="Times New Roman"/>
                                <w:sz w:val="20"/>
                                <w:szCs w:val="20"/>
                              </w:rPr>
                            </w:pPr>
                          </w:p>
                          <w:p w14:paraId="09F1A1CA" w14:textId="77777777" w:rsidR="00B24D58" w:rsidRPr="008A5E15" w:rsidRDefault="00B24D58" w:rsidP="004A07A3">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 container to storage and sync storage.</w:t>
                            </w:r>
                          </w:p>
                          <w:p w14:paraId="15D87F27" w14:textId="77777777" w:rsidR="00B24D58" w:rsidRPr="008A5E15" w:rsidRDefault="00B24D58" w:rsidP="004A07A3">
                            <w:pPr>
                              <w:pStyle w:val="Heading3"/>
                            </w:pPr>
                            <w:bookmarkStart w:id="103" w:name="_Toc336887820"/>
                            <w:r w:rsidRPr="008A5E15">
                              <w:t>Parameters:</w:t>
                            </w:r>
                            <w:bookmarkEnd w:id="103"/>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0CE05D11" w14:textId="77777777" w:rsidTr="00582915">
                              <w:tc>
                                <w:tcPr>
                                  <w:tcW w:w="798" w:type="dxa"/>
                                </w:tcPr>
                                <w:p w14:paraId="2D92BA8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10BCD0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6CC6420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3C6622EB" w14:textId="77777777" w:rsidTr="00582915">
                              <w:tc>
                                <w:tcPr>
                                  <w:tcW w:w="798" w:type="dxa"/>
                                </w:tcPr>
                                <w:p w14:paraId="165F0A2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7153DC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64EEE8C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14:paraId="3556636B" w14:textId="77777777" w:rsidR="00B24D58" w:rsidRPr="008A5E15" w:rsidRDefault="00B24D58" w:rsidP="004A07A3">
                            <w:pPr>
                              <w:pStyle w:val="Heading3"/>
                            </w:pPr>
                            <w:bookmarkStart w:id="104" w:name="_Toc336887821"/>
                            <w:r w:rsidRPr="008A5E15">
                              <w:t>Returns:</w:t>
                            </w:r>
                            <w:bookmarkEnd w:id="104"/>
                          </w:p>
                          <w:p w14:paraId="4E30D5BD" w14:textId="77777777" w:rsidR="00B24D58" w:rsidRPr="008A5E15" w:rsidRDefault="00B24D58" w:rsidP="004A07A3">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28493A5" w14:textId="77777777" w:rsidR="00B24D58" w:rsidRPr="008A5E15" w:rsidRDefault="00B24D58" w:rsidP="004A07A3">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7320EE90" w14:textId="77777777" w:rsidR="00B24D58" w:rsidRPr="008A5E15" w:rsidRDefault="00B24D58" w:rsidP="004A07A3">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516D1168"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65" type="#_x0000_t202" style="width:454.1pt;height:18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" fillcolor="#f2f2f2">
                <v:textbox>
                  <w:txbxContent>
                    <w:p w14:paraId="442ED9FD" w14:textId="77777777" w:rsidR="00B24D58" w:rsidRPr="004A07A3" w:rsidRDefault="00B24D58" w:rsidP="004A07A3">
                      <w:pPr>
                        <w:keepNext/>
                        <w:autoSpaceDE w:val="0"/>
                        <w:autoSpaceDN w:val="0"/>
                        <w:spacing w:before="240" w:after="60"/>
                        <w:outlineLvl w:val="3"/>
                        <w:rPr>
                          <w:rFonts w:ascii="Arial" w:hAnsi="Arial" w:cs="Arial"/>
                          <w:b/>
                          <w:bCs/>
                          <w:color w:val="1F497D" w:themeColor="text2"/>
                          <w:sz w:val="20"/>
                          <w:szCs w:val="20"/>
                        </w:rPr>
                      </w:pP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"FDFFlushContainer:sdf.c"</w:instrText>
                      </w:r>
                      <w:r w:rsidRPr="004A07A3">
                        <w:rPr>
                          <w:rFonts w:ascii="Arial" w:hAnsi="Arial" w:cs="Arial"/>
                          <w:b/>
                          <w:bCs/>
                          <w:color w:val="1F497D" w:themeColor="text2"/>
                          <w:sz w:val="20"/>
                          <w:szCs w:val="20"/>
                        </w:rPr>
                        <w:fldChar w:fldCharType="end"/>
                      </w:r>
                      <w:r w:rsidRPr="004A07A3">
                        <w:rPr>
                          <w:rFonts w:ascii="Arial" w:hAnsi="Arial" w:cs="Arial"/>
                          <w:b/>
                          <w:bCs/>
                          <w:color w:val="1F497D" w:themeColor="text2"/>
                          <w:sz w:val="20"/>
                          <w:szCs w:val="20"/>
                        </w:rPr>
                        <w:fldChar w:fldCharType="begin"/>
                      </w:r>
                      <w:r w:rsidRPr="004A07A3">
                        <w:rPr>
                          <w:rFonts w:ascii="Arial" w:hAnsi="Arial" w:cs="Arial"/>
                          <w:b/>
                          <w:bCs/>
                          <w:color w:val="1F497D" w:themeColor="text2"/>
                          <w:sz w:val="20"/>
                          <w:szCs w:val="20"/>
                        </w:rPr>
                        <w:instrText>xe "sdf.c:FDFFlushContainer"</w:instrText>
                      </w:r>
                      <w:r w:rsidRPr="004A07A3">
                        <w:rPr>
                          <w:rFonts w:ascii="Arial" w:hAnsi="Arial" w:cs="Arial"/>
                          <w:b/>
                          <w:bCs/>
                          <w:color w:val="1F497D" w:themeColor="text2"/>
                          <w:sz w:val="20"/>
                          <w:szCs w:val="20"/>
                        </w:rPr>
                        <w:fldChar w:fldCharType="end"/>
                      </w:r>
                      <w:r w:rsidRPr="004A07A3">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4A07A3">
                        <w:rPr>
                          <w:rFonts w:ascii="Arial" w:hAnsi="Arial" w:cs="Arial"/>
                          <w:b/>
                          <w:bCs/>
                          <w:color w:val="1F497D" w:themeColor="text2"/>
                          <w:sz w:val="20"/>
                          <w:szCs w:val="20"/>
                        </w:rPr>
                        <w:t>FDFFlushContainer (struct FDF_thread_state *</w:t>
                      </w:r>
                      <w:r w:rsidRPr="004A07A3">
                        <w:rPr>
                          <w:rFonts w:ascii="Arial" w:hAnsi="Arial" w:cs="Arial"/>
                          <w:b/>
                          <w:bCs/>
                          <w:i/>
                          <w:iCs/>
                          <w:color w:val="1F497D" w:themeColor="text2"/>
                          <w:sz w:val="20"/>
                          <w:szCs w:val="20"/>
                        </w:rPr>
                        <w:t>thd_state</w:t>
                      </w:r>
                      <w:r w:rsidRPr="004A07A3">
                        <w:rPr>
                          <w:rFonts w:ascii="Arial" w:hAnsi="Arial" w:cs="Arial"/>
                          <w:b/>
                          <w:bCs/>
                          <w:color w:val="1F497D" w:themeColor="text2"/>
                          <w:sz w:val="20"/>
                          <w:szCs w:val="20"/>
                        </w:rPr>
                        <w:t>, FDF_cguid_t</w:t>
                      </w:r>
                      <w:r w:rsidRPr="004A07A3">
                        <w:rPr>
                          <w:rFonts w:ascii="Arial" w:hAnsi="Arial" w:cs="Arial"/>
                          <w:b/>
                          <w:bCs/>
                          <w:i/>
                          <w:iCs/>
                          <w:color w:val="1F497D" w:themeColor="text2"/>
                          <w:sz w:val="20"/>
                          <w:szCs w:val="20"/>
                        </w:rPr>
                        <w:t>cguid</w:t>
                      </w:r>
                      <w:r w:rsidRPr="004A07A3">
                        <w:rPr>
                          <w:rFonts w:ascii="Arial" w:hAnsi="Arial" w:cs="Arial"/>
                          <w:b/>
                          <w:bCs/>
                          <w:color w:val="1F497D" w:themeColor="text2"/>
                          <w:sz w:val="20"/>
                          <w:szCs w:val="20"/>
                        </w:rPr>
                        <w:t>)</w:t>
                      </w:r>
                    </w:p>
                    <w:p w14:paraId="546D8E1C" w14:textId="77777777" w:rsidR="00B24D58" w:rsidRPr="008A5E15" w:rsidRDefault="00B24D58" w:rsidP="004A07A3">
                      <w:pPr>
                        <w:autoSpaceDE w:val="0"/>
                        <w:autoSpaceDN w:val="0"/>
                        <w:spacing w:before="30" w:after="60"/>
                        <w:ind w:left="360"/>
                        <w:jc w:val="both"/>
                        <w:rPr>
                          <w:rFonts w:ascii="Times New Roman" w:hAnsi="Times New Roman"/>
                          <w:sz w:val="20"/>
                          <w:szCs w:val="20"/>
                        </w:rPr>
                      </w:pPr>
                    </w:p>
                    <w:p w14:paraId="09F1A1CA" w14:textId="77777777" w:rsidR="00B24D58" w:rsidRPr="008A5E15" w:rsidRDefault="00B24D58" w:rsidP="004A07A3">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 container to storage and sync storage.</w:t>
                      </w:r>
                    </w:p>
                    <w:p w14:paraId="15D87F27" w14:textId="77777777" w:rsidR="00B24D58" w:rsidRPr="008A5E15" w:rsidRDefault="00B24D58" w:rsidP="004A07A3">
                      <w:pPr>
                        <w:pStyle w:val="Heading3"/>
                      </w:pPr>
                      <w:bookmarkStart w:id="105" w:name="_Toc336887820"/>
                      <w:r w:rsidRPr="008A5E15">
                        <w:t>Parameters:</w:t>
                      </w:r>
                      <w:bookmarkEnd w:id="105"/>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0CE05D11" w14:textId="77777777" w:rsidTr="00582915">
                        <w:tc>
                          <w:tcPr>
                            <w:tcW w:w="798" w:type="dxa"/>
                          </w:tcPr>
                          <w:p w14:paraId="2D92BA8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710BCD0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6CC6420A"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3C6622EB" w14:textId="77777777" w:rsidTr="00582915">
                        <w:tc>
                          <w:tcPr>
                            <w:tcW w:w="798" w:type="dxa"/>
                          </w:tcPr>
                          <w:p w14:paraId="165F0A27"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7153DC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64EEE8CE"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Container identifier.</w:t>
                            </w:r>
                          </w:p>
                        </w:tc>
                      </w:tr>
                    </w:tbl>
                    <w:p w14:paraId="3556636B" w14:textId="77777777" w:rsidR="00B24D58" w:rsidRPr="008A5E15" w:rsidRDefault="00B24D58" w:rsidP="004A07A3">
                      <w:pPr>
                        <w:pStyle w:val="Heading3"/>
                      </w:pPr>
                      <w:bookmarkStart w:id="106" w:name="_Toc336887821"/>
                      <w:r w:rsidRPr="008A5E15">
                        <w:t>Returns:</w:t>
                      </w:r>
                      <w:bookmarkEnd w:id="106"/>
                    </w:p>
                    <w:p w14:paraId="4E30D5BD" w14:textId="77777777" w:rsidR="00B24D58" w:rsidRPr="008A5E15" w:rsidRDefault="00B24D58" w:rsidP="004A07A3">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28493A5" w14:textId="77777777" w:rsidR="00B24D58" w:rsidRPr="008A5E15" w:rsidRDefault="00B24D58" w:rsidP="004A07A3">
                      <w:pPr>
                        <w:autoSpaceDE w:val="0"/>
                        <w:autoSpaceDN w:val="0"/>
                        <w:ind w:left="720"/>
                        <w:rPr>
                          <w:rFonts w:ascii="Times New Roman" w:hAnsi="Times New Roman"/>
                          <w:sz w:val="20"/>
                          <w:szCs w:val="20"/>
                        </w:rPr>
                      </w:pPr>
                      <w:r w:rsidRPr="008A5E15">
                        <w:rPr>
                          <w:rFonts w:ascii="Times New Roman" w:hAnsi="Times New Roman"/>
                          <w:sz w:val="20"/>
                          <w:szCs w:val="20"/>
                        </w:rPr>
                        <w:t xml:space="preserve">FDF_CONTAINER_UNKNOWN if the container does not exist </w:t>
                      </w:r>
                    </w:p>
                    <w:p w14:paraId="7320EE90" w14:textId="77777777" w:rsidR="00B24D58" w:rsidRPr="008A5E15" w:rsidRDefault="00B24D58" w:rsidP="004A07A3">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516D1168" w14:textId="77777777" w:rsidR="00B24D58" w:rsidRDefault="00B24D58" w:rsidP="00F22420"/>
                  </w:txbxContent>
                </v:textbox>
                <w10:anchorlock/>
              </v:shape>
            </w:pict>
          </mc:Fallback>
        </mc:AlternateContent>
      </w:r>
    </w:p>
    <w:p w14:paraId="30D12E2E" w14:textId="77777777" w:rsidR="002D3440" w:rsidRDefault="002D3440" w:rsidP="00005880">
      <w:pPr>
        <w:pStyle w:val="BodyText"/>
      </w:pPr>
    </w:p>
    <w:p w14:paraId="63E569AF" w14:textId="77777777" w:rsidR="002D3440" w:rsidRDefault="002D3440" w:rsidP="00005880">
      <w:pPr>
        <w:pStyle w:val="BodyText"/>
      </w:pPr>
    </w:p>
    <w:p w14:paraId="731449A5" w14:textId="77777777" w:rsidR="002D3440" w:rsidRDefault="00ED0116" w:rsidP="00005880">
      <w:pPr>
        <w:pStyle w:val="BodyText"/>
      </w:pPr>
      <w:r>
        <w:rPr>
          <w:noProof/>
        </w:rPr>
        <mc:AlternateContent>
          <mc:Choice Requires="wps">
            <w:drawing>
              <wp:inline distT="0" distB="0" distL="0" distR="0" wp14:anchorId="34ACA5F1" wp14:editId="5E66DD86">
                <wp:extent cx="5767070" cy="2052083"/>
                <wp:effectExtent l="0" t="0" r="24130" b="2476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052083"/>
                        </a:xfrm>
                        <a:prstGeom prst="rect">
                          <a:avLst/>
                        </a:prstGeom>
                        <a:solidFill>
                          <a:srgbClr val="F2F2F2"/>
                        </a:solidFill>
                        <a:ln w="9525">
                          <a:solidFill>
                            <a:srgbClr val="000000"/>
                          </a:solidFill>
                          <a:miter lim="800000"/>
                          <a:headEnd/>
                          <a:tailEnd/>
                        </a:ln>
                      </wps:spPr>
                      <wps:txbx>
                        <w:txbxContent>
                          <w:p w14:paraId="53023053" w14:textId="77777777" w:rsidR="00B24D58" w:rsidRPr="00085A9B" w:rsidRDefault="00B24D58" w:rsidP="00D12AF5">
                            <w:pPr>
                              <w:keepNext/>
                              <w:autoSpaceDE w:val="0"/>
                              <w:autoSpaceDN w:val="0"/>
                              <w:spacing w:before="240" w:after="60"/>
                              <w:outlineLvl w:val="3"/>
                              <w:rPr>
                                <w:rFonts w:ascii="Arial" w:hAnsi="Arial" w:cs="Arial"/>
                                <w:b/>
                                <w:bCs/>
                                <w:color w:val="1F497D" w:themeColor="text2"/>
                                <w:sz w:val="20"/>
                                <w:szCs w:val="20"/>
                              </w:rPr>
                            </w:pP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"FDFFlushCache:sdf.c"</w:instrText>
                            </w:r>
                            <w:r w:rsidRPr="00085A9B">
                              <w:rPr>
                                <w:rFonts w:ascii="Arial" w:hAnsi="Arial" w:cs="Arial"/>
                                <w:b/>
                                <w:bCs/>
                                <w:color w:val="1F497D" w:themeColor="text2"/>
                                <w:sz w:val="20"/>
                                <w:szCs w:val="20"/>
                              </w:rPr>
                              <w:fldChar w:fldCharType="end"/>
                            </w: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"sdf.c:FDFFlushCache"</w:instrText>
                            </w:r>
                            <w:r w:rsidRPr="00085A9B">
                              <w:rPr>
                                <w:rFonts w:ascii="Arial" w:hAnsi="Arial" w:cs="Arial"/>
                                <w:b/>
                                <w:bCs/>
                                <w:color w:val="1F497D" w:themeColor="text2"/>
                                <w:sz w:val="20"/>
                                <w:szCs w:val="20"/>
                              </w:rPr>
                              <w:fldChar w:fldCharType="end"/>
                            </w:r>
                            <w:r w:rsidRPr="00085A9B">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085A9B">
                              <w:rPr>
                                <w:rFonts w:ascii="Arial" w:hAnsi="Arial" w:cs="Arial"/>
                                <w:b/>
                                <w:bCs/>
                                <w:color w:val="1F497D" w:themeColor="text2"/>
                                <w:sz w:val="20"/>
                                <w:szCs w:val="20"/>
                              </w:rPr>
                              <w:t>FDFFlushCache (struct FDF_thread_state *</w:t>
                            </w:r>
                            <w:r w:rsidRPr="00085A9B">
                              <w:rPr>
                                <w:rFonts w:ascii="Arial" w:hAnsi="Arial" w:cs="Arial"/>
                                <w:b/>
                                <w:bCs/>
                                <w:i/>
                                <w:iCs/>
                                <w:color w:val="1F497D" w:themeColor="text2"/>
                                <w:sz w:val="20"/>
                                <w:szCs w:val="20"/>
                              </w:rPr>
                              <w:t>thd_state</w:t>
                            </w:r>
                            <w:r w:rsidRPr="00085A9B">
                              <w:rPr>
                                <w:rFonts w:ascii="Arial" w:hAnsi="Arial" w:cs="Arial"/>
                                <w:b/>
                                <w:bCs/>
                                <w:color w:val="1F497D" w:themeColor="text2"/>
                                <w:sz w:val="20"/>
                                <w:szCs w:val="20"/>
                              </w:rPr>
                              <w:t>)</w:t>
                            </w:r>
                          </w:p>
                          <w:p w14:paraId="1604CCBA" w14:textId="77777777" w:rsidR="00B24D58" w:rsidRPr="008A5E15" w:rsidRDefault="00B24D58" w:rsidP="00D12AF5">
                            <w:pPr>
                              <w:autoSpaceDE w:val="0"/>
                              <w:autoSpaceDN w:val="0"/>
                              <w:spacing w:before="30" w:after="60"/>
                              <w:ind w:left="360"/>
                              <w:jc w:val="both"/>
                              <w:rPr>
                                <w:rFonts w:ascii="Times New Roman" w:hAnsi="Times New Roman"/>
                                <w:sz w:val="20"/>
                                <w:szCs w:val="20"/>
                              </w:rPr>
                            </w:pPr>
                          </w:p>
                          <w:p w14:paraId="512EB69D" w14:textId="77777777" w:rsidR="00B24D58" w:rsidRPr="008A5E15" w:rsidRDefault="00B24D58" w:rsidP="00D12AF5">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any container to storage and sync storage.</w:t>
                            </w:r>
                          </w:p>
                          <w:p w14:paraId="082083F9" w14:textId="77777777" w:rsidR="00B24D58" w:rsidRPr="008A5E15" w:rsidRDefault="00B24D58" w:rsidP="00D12AF5">
                            <w:pPr>
                              <w:pStyle w:val="Heading3"/>
                            </w:pPr>
                            <w:bookmarkStart w:id="107" w:name="_Toc336887822"/>
                            <w:r w:rsidRPr="008A5E15">
                              <w:t>Parameters:</w:t>
                            </w:r>
                            <w:bookmarkEnd w:id="107"/>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4A138AA" w14:textId="77777777" w:rsidTr="00582915">
                              <w:tc>
                                <w:tcPr>
                                  <w:tcW w:w="798" w:type="dxa"/>
                                </w:tcPr>
                                <w:p w14:paraId="6273A04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8D7AB5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54D403C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per-thread FDF state.</w:t>
                                  </w:r>
                                </w:p>
                              </w:tc>
                            </w:tr>
                          </w:tbl>
                          <w:p w14:paraId="1807B005" w14:textId="77777777" w:rsidR="00B24D58" w:rsidRPr="008A5E15" w:rsidRDefault="00B24D58" w:rsidP="00D12AF5">
                            <w:pPr>
                              <w:pStyle w:val="Heading3"/>
                            </w:pPr>
                            <w:bookmarkStart w:id="108" w:name="_Toc336887823"/>
                            <w:r w:rsidRPr="008A5E15">
                              <w:t>Returns:</w:t>
                            </w:r>
                            <w:bookmarkEnd w:id="108"/>
                          </w:p>
                          <w:p w14:paraId="79F8769F" w14:textId="77777777" w:rsidR="00B24D58" w:rsidRPr="008A5E15" w:rsidRDefault="00B24D58" w:rsidP="00D12AF5">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BEBA48D" w14:textId="77777777" w:rsidR="00B24D58" w:rsidRPr="008A5E15" w:rsidRDefault="00B24D58" w:rsidP="00D12AF5">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2A14998E" w14:textId="77777777" w:rsidR="00B24D58" w:rsidRDefault="00B24D58" w:rsidP="00F22420"/>
                        </w:txbxContent>
                      </wps:txbx>
                      <wps:bodyPr rot="0" vert="horz" wrap="square" lIns="91440" tIns="45720" rIns="91440" bIns="45720" anchor="t" anchorCtr="0" upright="1">
                        <a:noAutofit/>
                      </wps:bodyPr>
                    </wps:wsp>
                  </a:graphicData>
                </a:graphic>
              </wp:inline>
            </w:drawing>
          </mc:Choice>
          <mc:Fallback>
            <w:pict>
              <v:shape id="_x0000_s1066" type="#_x0000_t202" style="width:454.1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" fillcolor="#f2f2f2">
                <v:textbox>
                  <w:txbxContent>
                    <w:p w14:paraId="53023053" w14:textId="77777777" w:rsidR="00B24D58" w:rsidRPr="00085A9B" w:rsidRDefault="00B24D58" w:rsidP="00D12AF5">
                      <w:pPr>
                        <w:keepNext/>
                        <w:autoSpaceDE w:val="0"/>
                        <w:autoSpaceDN w:val="0"/>
                        <w:spacing w:before="240" w:after="60"/>
                        <w:outlineLvl w:val="3"/>
                        <w:rPr>
                          <w:rFonts w:ascii="Arial" w:hAnsi="Arial" w:cs="Arial"/>
                          <w:b/>
                          <w:bCs/>
                          <w:color w:val="1F497D" w:themeColor="text2"/>
                          <w:sz w:val="20"/>
                          <w:szCs w:val="20"/>
                        </w:rPr>
                      </w:pP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"FDFFlushCache:sdf.c"</w:instrText>
                      </w:r>
                      <w:r w:rsidRPr="00085A9B">
                        <w:rPr>
                          <w:rFonts w:ascii="Arial" w:hAnsi="Arial" w:cs="Arial"/>
                          <w:b/>
                          <w:bCs/>
                          <w:color w:val="1F497D" w:themeColor="text2"/>
                          <w:sz w:val="20"/>
                          <w:szCs w:val="20"/>
                        </w:rPr>
                        <w:fldChar w:fldCharType="end"/>
                      </w:r>
                      <w:r w:rsidRPr="00085A9B">
                        <w:rPr>
                          <w:rFonts w:ascii="Arial" w:hAnsi="Arial" w:cs="Arial"/>
                          <w:b/>
                          <w:bCs/>
                          <w:color w:val="1F497D" w:themeColor="text2"/>
                          <w:sz w:val="20"/>
                          <w:szCs w:val="20"/>
                        </w:rPr>
                        <w:fldChar w:fldCharType="begin"/>
                      </w:r>
                      <w:r w:rsidRPr="00085A9B">
                        <w:rPr>
                          <w:rFonts w:ascii="Arial" w:hAnsi="Arial" w:cs="Arial"/>
                          <w:b/>
                          <w:bCs/>
                          <w:color w:val="1F497D" w:themeColor="text2"/>
                          <w:sz w:val="20"/>
                          <w:szCs w:val="20"/>
                        </w:rPr>
                        <w:instrText>xe "sdf.c:FDFFlushCache"</w:instrText>
                      </w:r>
                      <w:r w:rsidRPr="00085A9B">
                        <w:rPr>
                          <w:rFonts w:ascii="Arial" w:hAnsi="Arial" w:cs="Arial"/>
                          <w:b/>
                          <w:bCs/>
                          <w:color w:val="1F497D" w:themeColor="text2"/>
                          <w:sz w:val="20"/>
                          <w:szCs w:val="20"/>
                        </w:rPr>
                        <w:fldChar w:fldCharType="end"/>
                      </w:r>
                      <w:r w:rsidRPr="00085A9B">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085A9B">
                        <w:rPr>
                          <w:rFonts w:ascii="Arial" w:hAnsi="Arial" w:cs="Arial"/>
                          <w:b/>
                          <w:bCs/>
                          <w:color w:val="1F497D" w:themeColor="text2"/>
                          <w:sz w:val="20"/>
                          <w:szCs w:val="20"/>
                        </w:rPr>
                        <w:t>FDFFlushCache (struct FDF_thread_state *</w:t>
                      </w:r>
                      <w:r w:rsidRPr="00085A9B">
                        <w:rPr>
                          <w:rFonts w:ascii="Arial" w:hAnsi="Arial" w:cs="Arial"/>
                          <w:b/>
                          <w:bCs/>
                          <w:i/>
                          <w:iCs/>
                          <w:color w:val="1F497D" w:themeColor="text2"/>
                          <w:sz w:val="20"/>
                          <w:szCs w:val="20"/>
                        </w:rPr>
                        <w:t>thd_state</w:t>
                      </w:r>
                      <w:r w:rsidRPr="00085A9B">
                        <w:rPr>
                          <w:rFonts w:ascii="Arial" w:hAnsi="Arial" w:cs="Arial"/>
                          <w:b/>
                          <w:bCs/>
                          <w:color w:val="1F497D" w:themeColor="text2"/>
                          <w:sz w:val="20"/>
                          <w:szCs w:val="20"/>
                        </w:rPr>
                        <w:t>)</w:t>
                      </w:r>
                    </w:p>
                    <w:p w14:paraId="1604CCBA" w14:textId="77777777" w:rsidR="00B24D58" w:rsidRPr="008A5E15" w:rsidRDefault="00B24D58" w:rsidP="00D12AF5">
                      <w:pPr>
                        <w:autoSpaceDE w:val="0"/>
                        <w:autoSpaceDN w:val="0"/>
                        <w:spacing w:before="30" w:after="60"/>
                        <w:ind w:left="360"/>
                        <w:jc w:val="both"/>
                        <w:rPr>
                          <w:rFonts w:ascii="Times New Roman" w:hAnsi="Times New Roman"/>
                          <w:sz w:val="20"/>
                          <w:szCs w:val="20"/>
                        </w:rPr>
                      </w:pPr>
                    </w:p>
                    <w:p w14:paraId="512EB69D" w14:textId="77777777" w:rsidR="00B24D58" w:rsidRPr="008A5E15" w:rsidRDefault="00B24D58" w:rsidP="00D12AF5">
                      <w:pPr>
                        <w:autoSpaceDE w:val="0"/>
                        <w:autoSpaceDN w:val="0"/>
                        <w:spacing w:before="30" w:after="60"/>
                        <w:ind w:left="360"/>
                        <w:jc w:val="both"/>
                        <w:rPr>
                          <w:rFonts w:ascii="Times New Roman" w:hAnsi="Times New Roman"/>
                          <w:szCs w:val="22"/>
                        </w:rPr>
                      </w:pPr>
                      <w:r w:rsidRPr="008A5E15">
                        <w:rPr>
                          <w:rFonts w:ascii="Times New Roman" w:hAnsi="Times New Roman"/>
                          <w:szCs w:val="22"/>
                        </w:rPr>
                        <w:t>Force any buffered changes to any container to storage and sync storage.</w:t>
                      </w:r>
                    </w:p>
                    <w:p w14:paraId="082083F9" w14:textId="77777777" w:rsidR="00B24D58" w:rsidRPr="008A5E15" w:rsidRDefault="00B24D58" w:rsidP="00D12AF5">
                      <w:pPr>
                        <w:pStyle w:val="Heading3"/>
                      </w:pPr>
                      <w:bookmarkStart w:id="109" w:name="_Toc336887822"/>
                      <w:r w:rsidRPr="008A5E15">
                        <w:t>Parameters:</w:t>
                      </w:r>
                      <w:bookmarkEnd w:id="109"/>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4A138AA" w14:textId="77777777" w:rsidTr="00582915">
                        <w:tc>
                          <w:tcPr>
                            <w:tcW w:w="798" w:type="dxa"/>
                          </w:tcPr>
                          <w:p w14:paraId="6273A04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08D7AB5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54D403C3"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Opaque handle for per-thread FDF state.</w:t>
                            </w:r>
                          </w:p>
                        </w:tc>
                      </w:tr>
                    </w:tbl>
                    <w:p w14:paraId="1807B005" w14:textId="77777777" w:rsidR="00B24D58" w:rsidRPr="008A5E15" w:rsidRDefault="00B24D58" w:rsidP="00D12AF5">
                      <w:pPr>
                        <w:pStyle w:val="Heading3"/>
                      </w:pPr>
                      <w:bookmarkStart w:id="110" w:name="_Toc336887823"/>
                      <w:r w:rsidRPr="008A5E15">
                        <w:t>Returns:</w:t>
                      </w:r>
                      <w:bookmarkEnd w:id="110"/>
                    </w:p>
                    <w:p w14:paraId="79F8769F" w14:textId="77777777" w:rsidR="00B24D58" w:rsidRPr="008A5E15" w:rsidRDefault="00B24D58" w:rsidP="00D12AF5">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BEBA48D" w14:textId="77777777" w:rsidR="00B24D58" w:rsidRPr="008A5E15" w:rsidRDefault="00B24D58" w:rsidP="00D12AF5">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2A14998E" w14:textId="77777777" w:rsidR="00B24D58" w:rsidRDefault="00B24D58" w:rsidP="00F22420"/>
                  </w:txbxContent>
                </v:textbox>
                <w10:anchorlock/>
              </v:shape>
            </w:pict>
          </mc:Fallback>
        </mc:AlternateContent>
      </w:r>
    </w:p>
    <w:p w14:paraId="6C5A2E6F" w14:textId="77777777" w:rsidR="002D3440" w:rsidRDefault="002D3440" w:rsidP="00005880">
      <w:pPr>
        <w:pStyle w:val="BodyText"/>
      </w:pPr>
    </w:p>
    <w:p w14:paraId="5AB43CF4" w14:textId="77777777" w:rsidR="008E390A" w:rsidRPr="008E390A" w:rsidRDefault="00DA1CA6" w:rsidP="008E390A">
      <w:pPr>
        <w:pStyle w:val="Heading2"/>
        <w:rPr>
          <w:sz w:val="28"/>
        </w:rPr>
      </w:pPr>
      <w:bookmarkStart w:id="111" w:name="_Toc216261817"/>
      <w:r>
        <w:rPr>
          <w:sz w:val="28"/>
        </w:rPr>
        <w:t>Statistics</w:t>
      </w:r>
      <w:bookmarkEnd w:id="111"/>
    </w:p>
    <w:p w14:paraId="4F933462" w14:textId="77777777" w:rsidR="008E390A" w:rsidRDefault="00D16A4D" w:rsidP="00005880">
      <w:pPr>
        <w:pStyle w:val="BodyText"/>
      </w:pPr>
      <w:r>
        <w:t>FDF maintains an extensive set of counters for monitoring events within the FDF subsystem.  Most events are counted on a per-container basis as well as for all containers within the FDF instance.  FDFGetContainerStats() and FDFGetStats() are used to retrieve these statistics (Listing 7).  The same statistics structure is used for both calls.  The Appendix provides detailed lists of the counters that are returned in FDF_stats_t (Table 4).  This structure includes histograms of key and data sizes, and access times for each application access type.  Table 5 lists the fields within the FDF_histo_t structure.</w:t>
      </w:r>
    </w:p>
    <w:p w14:paraId="5D4D61FA" w14:textId="77777777" w:rsidR="00350923" w:rsidRDefault="00350923" w:rsidP="00005880">
      <w:pPr>
        <w:pStyle w:val="BodyText"/>
      </w:pPr>
    </w:p>
    <w:p w14:paraId="7CB48D82" w14:textId="77777777" w:rsidR="004C0853" w:rsidRDefault="00560A8F" w:rsidP="004C0853">
      <w:pPr>
        <w:pStyle w:val="BodyText"/>
      </w:pPr>
      <w:r>
        <w:pict w14:anchorId="2B4D48C1">
          <v:rect id="_x0000_i1042" style="width:0;height:1.5pt" o:hralign="center" o:hrstd="t" o:hr="t" fillcolor="#a0a0a0" stroked="f"/>
        </w:pict>
      </w:r>
    </w:p>
    <w:p w14:paraId="35A59E53" w14:textId="77777777" w:rsidR="004C0853" w:rsidRDefault="004C0853" w:rsidP="004C0853">
      <w:pPr>
        <w:spacing w:before="29"/>
        <w:ind w:left="720"/>
        <w:rPr>
          <w:rFonts w:ascii="Courier New" w:eastAsiaTheme="minorEastAsia" w:hAnsi="Courier New" w:cs="Courier New"/>
          <w:color w:val="000000" w:themeColor="text1"/>
          <w:kern w:val="24"/>
          <w:sz w:val="14"/>
          <w:szCs w:val="12"/>
        </w:rPr>
      </w:pPr>
    </w:p>
    <w:p w14:paraId="2DB7B7C9" w14:textId="77777777" w:rsidR="00381BDA" w:rsidRPr="00381BDA" w:rsidRDefault="00BC02F3" w:rsidP="00381BDA">
      <w:pPr>
        <w:pStyle w:val="NormalWeb"/>
        <w:spacing w:before="38"/>
        <w:ind w:left="720"/>
        <w:rPr>
          <w:rFonts w:ascii="Times New Roman" w:hAnsi="Times New Roman"/>
          <w:sz w:val="24"/>
        </w:rPr>
      </w:pPr>
      <w:r>
        <w:rPr>
          <w:rFonts w:ascii="Courier New" w:eastAsiaTheme="minorEastAsia" w:hAnsi="Courier New" w:cs="Courier New"/>
          <w:color w:val="000000" w:themeColor="text1"/>
          <w:kern w:val="24"/>
          <w:sz w:val="14"/>
          <w:szCs w:val="16"/>
        </w:rPr>
        <w:t xml:space="preserve">   </w:t>
      </w:r>
      <w:r w:rsidR="00381BDA" w:rsidRPr="00381BDA">
        <w:rPr>
          <w:rFonts w:ascii="Courier New" w:eastAsiaTheme="minorEastAsia" w:hAnsi="Courier New" w:cs="Courier New"/>
          <w:color w:val="000000" w:themeColor="text1"/>
          <w:kern w:val="24"/>
          <w:sz w:val="16"/>
          <w:szCs w:val="16"/>
        </w:rPr>
        <w:t>//**********  get FDF stats  ********************</w:t>
      </w:r>
    </w:p>
    <w:p w14:paraId="7C12677E" w14:textId="77777777" w:rsidR="00381BDA" w:rsidRPr="00381BDA" w:rsidRDefault="00381BDA" w:rsidP="00381BDA">
      <w:pPr>
        <w:spacing w:before="38"/>
        <w:ind w:left="720"/>
        <w:rPr>
          <w:rFonts w:ascii="Times New Roman" w:hAnsi="Times New Roman"/>
          <w:sz w:val="10"/>
        </w:rPr>
      </w:pPr>
      <w:r w:rsidRPr="00381BDA">
        <w:rPr>
          <w:rFonts w:ascii="Courier New" w:eastAsiaTheme="minorEastAsia" w:hAnsi="Courier New" w:cs="Courier New"/>
          <w:color w:val="000000" w:themeColor="text1"/>
          <w:kern w:val="24"/>
          <w:sz w:val="16"/>
          <w:szCs w:val="16"/>
        </w:rPr>
        <w:t xml:space="preserve"> </w:t>
      </w:r>
    </w:p>
    <w:p w14:paraId="691945EE"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 Types for FDF stats </w:t>
      </w:r>
      <w:r>
        <w:rPr>
          <w:rFonts w:ascii="Courier New" w:eastAsiaTheme="minorEastAsia" w:hAnsi="Courier New" w:cs="Courier New"/>
          <w:color w:val="000000" w:themeColor="text1"/>
          <w:kern w:val="24"/>
          <w:sz w:val="16"/>
          <w:szCs w:val="16"/>
        </w:rPr>
        <w:t xml:space="preserve">(from </w:t>
      </w:r>
      <w:r w:rsidR="009E274F">
        <w:rPr>
          <w:rFonts w:ascii="Courier New" w:eastAsiaTheme="minorEastAsia" w:hAnsi="Courier New" w:cs="Courier New"/>
          <w:color w:val="000000" w:themeColor="text1"/>
          <w:kern w:val="24"/>
          <w:sz w:val="16"/>
          <w:szCs w:val="16"/>
        </w:rPr>
        <w:t>fdf.h</w:t>
      </w: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w:t>
      </w:r>
    </w:p>
    <w:p w14:paraId="099CB0BA" w14:textId="77777777" w:rsidR="00381BDA" w:rsidRPr="00381BDA" w:rsidRDefault="00381BDA" w:rsidP="00D16A4D">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p>
    <w:p w14:paraId="5B348D4F"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typedef struct {</w:t>
      </w:r>
    </w:p>
    <w:p w14:paraId="0A1E0351"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ab/>
        <w:t>uint64_t       n_accesses[FDF_N_ACCESS_TYPES];</w:t>
      </w:r>
    </w:p>
    <w:p w14:paraId="3C71F851"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ab/>
        <w:t>uint64_t       cache_stats[FDF_N_CACHE_STATS];</w:t>
      </w:r>
    </w:p>
    <w:p w14:paraId="7B50169C"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ab/>
        <w:t>uint64_t       flash_stats[FDF_N_FLASH_STATS];</w:t>
      </w:r>
    </w:p>
    <w:p w14:paraId="4A80610C"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FDF_histo_t    key_size_histo;</w:t>
      </w:r>
    </w:p>
    <w:p w14:paraId="3A17E54C"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FDF_histo_t    data_size_histo;</w:t>
      </w:r>
    </w:p>
    <w:p w14:paraId="41C46994"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FDF_histo_t    access_time_histo[FDF_N_ACCESS_TYPES];</w:t>
      </w:r>
    </w:p>
    <w:p w14:paraId="27132BDB" w14:textId="77777777" w:rsidR="00381BDA" w:rsidRPr="00381BDA" w:rsidRDefault="00381BDA" w:rsidP="00381BDA">
      <w:pPr>
        <w:spacing w:before="38"/>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 FDF_stats_t;</w:t>
      </w:r>
    </w:p>
    <w:p w14:paraId="25864947" w14:textId="77777777" w:rsidR="00381BDA" w:rsidRDefault="00381BDA" w:rsidP="00381BDA">
      <w:pPr>
        <w:pStyle w:val="NormalWeb"/>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 xml:space="preserve">... </w:t>
      </w:r>
    </w:p>
    <w:p w14:paraId="2BB5DEAB" w14:textId="77777777" w:rsidR="00381BDA" w:rsidRDefault="00381BDA" w:rsidP="00381BDA">
      <w:pPr>
        <w:pStyle w:val="NormalWeb"/>
        <w:rPr>
          <w:rFonts w:ascii="Courier New" w:eastAsiaTheme="minorEastAsia" w:hAnsi="Courier New" w:cs="Courier New"/>
          <w:color w:val="000000" w:themeColor="text1"/>
          <w:kern w:val="24"/>
          <w:sz w:val="16"/>
          <w:szCs w:val="16"/>
        </w:rPr>
      </w:pPr>
    </w:p>
    <w:p w14:paraId="7B2C1099" w14:textId="77777777" w:rsidR="00381BDA" w:rsidRPr="00381BDA" w:rsidRDefault="00381BDA" w:rsidP="00381BDA">
      <w:pPr>
        <w:pStyle w:val="NormalWeb"/>
        <w:rPr>
          <w:rFonts w:ascii="Times New Roman" w:hAnsi="Times New Roman"/>
          <w:sz w:val="24"/>
        </w:rPr>
      </w:pP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FDF_status_t               status;</w:t>
      </w:r>
    </w:p>
    <w:p w14:paraId="6485AC8D" w14:textId="77777777"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struct FDF_thread_state  *thd_state;</w:t>
      </w:r>
    </w:p>
    <w:p w14:paraId="77397782" w14:textId="77777777"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FDF_stats_t               FDF_stats;</w:t>
      </w:r>
    </w:p>
    <w:p w14:paraId="72AAB1B5" w14:textId="77777777" w:rsidR="00381BDA" w:rsidRDefault="00381BDA" w:rsidP="00381BDA">
      <w:pPr>
        <w:ind w:left="720"/>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p>
    <w:p w14:paraId="197053C8" w14:textId="77777777" w:rsidR="00381BDA" w:rsidRPr="00381BDA" w:rsidRDefault="00381BDA" w:rsidP="00381BDA">
      <w:pPr>
        <w:ind w:left="720"/>
        <w:rPr>
          <w:rFonts w:ascii="Times New Roman" w:hAnsi="Times New Roman"/>
          <w:sz w:val="24"/>
        </w:rPr>
      </w:pPr>
    </w:p>
    <w:p w14:paraId="054AF035" w14:textId="77777777"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color w:val="000000" w:themeColor="text1"/>
          <w:kern w:val="24"/>
          <w:sz w:val="16"/>
          <w:szCs w:val="16"/>
        </w:rPr>
        <w:t xml:space="preserve">    status = </w:t>
      </w:r>
      <w:r w:rsidRPr="00381BDA">
        <w:rPr>
          <w:rFonts w:ascii="Courier New" w:eastAsiaTheme="minorEastAsia" w:hAnsi="Courier New" w:cs="Courier New"/>
          <w:b/>
          <w:bCs/>
          <w:i/>
          <w:iCs/>
          <w:color w:val="548DD4" w:themeColor="text2" w:themeTint="99"/>
          <w:kern w:val="24"/>
          <w:sz w:val="16"/>
          <w:szCs w:val="16"/>
        </w:rPr>
        <w:t xml:space="preserve">FDFGetStats( </w:t>
      </w:r>
    </w:p>
    <w:p w14:paraId="26EDDED9" w14:textId="77777777"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6"/>
          <w:szCs w:val="16"/>
        </w:rPr>
        <w:t xml:space="preserve">               thd_state,   // FDF per-thread context</w:t>
      </w:r>
    </w:p>
    <w:p w14:paraId="0E8AEA26" w14:textId="77777777"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6"/>
          <w:szCs w:val="16"/>
        </w:rPr>
        <w:t xml:space="preserve">              &amp;FDF_stats    // returns FDF stats</w:t>
      </w:r>
    </w:p>
    <w:p w14:paraId="024579F1" w14:textId="77777777" w:rsidR="00381BDA" w:rsidRPr="00381BDA" w:rsidRDefault="00381BDA" w:rsidP="00381BDA">
      <w:pPr>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6"/>
          <w:szCs w:val="16"/>
        </w:rPr>
        <w:t xml:space="preserve">             );</w:t>
      </w:r>
    </w:p>
    <w:p w14:paraId="3E63C6A0" w14:textId="77777777"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if (status != FDF_SUCCESS) {</w:t>
      </w:r>
    </w:p>
    <w:p w14:paraId="14C7CB2F" w14:textId="77777777" w:rsidR="00381BDA" w:rsidRPr="00381BDA" w:rsidRDefault="00381BDA" w:rsidP="00381BDA">
      <w:pPr>
        <w:ind w:left="720"/>
        <w:rPr>
          <w:rFonts w:ascii="Times New Roman" w:hAnsi="Times New Roman"/>
          <w:sz w:val="24"/>
        </w:rPr>
      </w:pPr>
      <w:r w:rsidRPr="00381BDA">
        <w:rPr>
          <w:rFonts w:ascii="Courier New" w:eastAsiaTheme="minorEastAsia" w:hAnsi="Courier New" w:cs="Courier New"/>
          <w:color w:val="000000" w:themeColor="text1"/>
          <w:kern w:val="24"/>
          <w:sz w:val="16"/>
          <w:szCs w:val="16"/>
        </w:rPr>
        <w:t xml:space="preserve">        ...</w:t>
      </w:r>
    </w:p>
    <w:p w14:paraId="4FCA997F" w14:textId="77777777" w:rsidR="00381BDA" w:rsidRDefault="00381BDA" w:rsidP="00381BDA">
      <w:pPr>
        <w:pStyle w:val="NormalWeb"/>
        <w:spacing w:before="34"/>
        <w:ind w:left="720"/>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p>
    <w:p w14:paraId="2A6F8BA8" w14:textId="77777777" w:rsidR="00BC02F3" w:rsidRDefault="00BC02F3" w:rsidP="00381BDA">
      <w:pPr>
        <w:pStyle w:val="NormalWeb"/>
        <w:spacing w:before="34"/>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 . .</w:t>
      </w:r>
    </w:p>
    <w:p w14:paraId="144D82CD" w14:textId="77777777" w:rsidR="00BC02F3" w:rsidRDefault="00BC02F3" w:rsidP="00381BDA">
      <w:pPr>
        <w:pStyle w:val="NormalWeb"/>
        <w:spacing w:before="34"/>
        <w:ind w:left="720"/>
        <w:rPr>
          <w:rFonts w:ascii="Courier New" w:eastAsiaTheme="minorEastAsia" w:hAnsi="Courier New" w:cs="Courier New"/>
          <w:color w:val="000000" w:themeColor="text1"/>
          <w:kern w:val="24"/>
          <w:sz w:val="16"/>
          <w:szCs w:val="16"/>
        </w:rPr>
      </w:pPr>
    </w:p>
    <w:p w14:paraId="7C9FB2FC" w14:textId="77777777" w:rsidR="00BC02F3" w:rsidRPr="00381BDA" w:rsidRDefault="00381BDA" w:rsidP="00BC02F3">
      <w:pPr>
        <w:pStyle w:val="NormalWeb"/>
        <w:spacing w:before="38"/>
        <w:ind w:left="720"/>
        <w:rPr>
          <w:rFonts w:ascii="Times New Roman" w:hAnsi="Times New Roman"/>
          <w:sz w:val="24"/>
        </w:rPr>
      </w:pPr>
      <w:r>
        <w:rPr>
          <w:rFonts w:ascii="Courier New" w:eastAsiaTheme="minorEastAsia" w:hAnsi="Courier New" w:cs="Courier New"/>
          <w:color w:val="000000" w:themeColor="text1"/>
          <w:kern w:val="24"/>
          <w:sz w:val="16"/>
          <w:szCs w:val="16"/>
        </w:rPr>
        <w:t xml:space="preserve">    </w:t>
      </w:r>
      <w:r w:rsidR="00BC02F3" w:rsidRPr="00381BDA">
        <w:rPr>
          <w:rFonts w:ascii="Courier New" w:eastAsiaTheme="minorEastAsia" w:hAnsi="Courier New" w:cs="Courier New"/>
          <w:color w:val="000000" w:themeColor="text1"/>
          <w:kern w:val="24"/>
          <w:sz w:val="16"/>
          <w:szCs w:val="16"/>
        </w:rPr>
        <w:t xml:space="preserve">//**********  get FDF </w:t>
      </w:r>
      <w:r w:rsidR="00BC02F3">
        <w:rPr>
          <w:rFonts w:ascii="Courier New" w:eastAsiaTheme="minorEastAsia" w:hAnsi="Courier New" w:cs="Courier New"/>
          <w:color w:val="000000" w:themeColor="text1"/>
          <w:kern w:val="24"/>
          <w:sz w:val="16"/>
          <w:szCs w:val="16"/>
        </w:rPr>
        <w:t xml:space="preserve">per-container </w:t>
      </w:r>
      <w:r w:rsidR="00BC02F3" w:rsidRPr="00381BDA">
        <w:rPr>
          <w:rFonts w:ascii="Courier New" w:eastAsiaTheme="minorEastAsia" w:hAnsi="Courier New" w:cs="Courier New"/>
          <w:color w:val="000000" w:themeColor="text1"/>
          <w:kern w:val="24"/>
          <w:sz w:val="16"/>
          <w:szCs w:val="16"/>
        </w:rPr>
        <w:t>stats  ********************</w:t>
      </w:r>
    </w:p>
    <w:p w14:paraId="15A25673" w14:textId="77777777" w:rsidR="00381BDA" w:rsidRDefault="00381BDA" w:rsidP="00381BDA">
      <w:pPr>
        <w:pStyle w:val="NormalWeb"/>
        <w:spacing w:before="34"/>
        <w:ind w:left="720"/>
        <w:rPr>
          <w:rFonts w:ascii="Courier New" w:eastAsiaTheme="minorEastAsia" w:hAnsi="Courier New" w:cs="Courier New"/>
          <w:color w:val="000000" w:themeColor="text1"/>
          <w:kern w:val="24"/>
          <w:sz w:val="16"/>
          <w:szCs w:val="16"/>
        </w:rPr>
      </w:pPr>
    </w:p>
    <w:p w14:paraId="0FDB38A5" w14:textId="77777777" w:rsidR="00381BDA" w:rsidRDefault="00381BDA" w:rsidP="00381BDA">
      <w:pPr>
        <w:ind w:left="720"/>
        <w:rPr>
          <w:rFonts w:ascii="Courier New" w:eastAsiaTheme="minorEastAsia" w:hAnsi="Courier New" w:cs="Courier New"/>
          <w:color w:val="000000" w:themeColor="text1"/>
          <w:kern w:val="24"/>
          <w:sz w:val="16"/>
          <w:szCs w:val="16"/>
        </w:rPr>
      </w:pP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6"/>
          <w:szCs w:val="16"/>
        </w:rPr>
        <w:t xml:space="preserve">FDF_stats_t               </w:t>
      </w:r>
      <w:r>
        <w:rPr>
          <w:rFonts w:ascii="Courier New" w:eastAsiaTheme="minorEastAsia" w:hAnsi="Courier New" w:cs="Courier New"/>
          <w:color w:val="000000" w:themeColor="text1"/>
          <w:kern w:val="24"/>
          <w:sz w:val="16"/>
          <w:szCs w:val="16"/>
        </w:rPr>
        <w:t>ctnr</w:t>
      </w:r>
      <w:r w:rsidRPr="00381BDA">
        <w:rPr>
          <w:rFonts w:ascii="Courier New" w:eastAsiaTheme="minorEastAsia" w:hAnsi="Courier New" w:cs="Courier New"/>
          <w:color w:val="000000" w:themeColor="text1"/>
          <w:kern w:val="24"/>
          <w:sz w:val="16"/>
          <w:szCs w:val="16"/>
        </w:rPr>
        <w:t>_stats;</w:t>
      </w:r>
    </w:p>
    <w:p w14:paraId="6818D4A0" w14:textId="77777777" w:rsidR="00381BDA" w:rsidRPr="00381BDA" w:rsidRDefault="00381BDA" w:rsidP="00381BDA">
      <w:pPr>
        <w:ind w:left="720"/>
        <w:rPr>
          <w:rFonts w:ascii="Times New Roman" w:hAnsi="Times New Roman"/>
          <w:sz w:val="24"/>
        </w:rPr>
      </w:pPr>
      <w:r>
        <w:rPr>
          <w:rFonts w:ascii="Courier New" w:eastAsiaTheme="minorEastAsia" w:hAnsi="Courier New" w:cs="Courier New"/>
          <w:color w:val="000000" w:themeColor="text1"/>
          <w:kern w:val="24"/>
          <w:sz w:val="16"/>
          <w:szCs w:val="16"/>
        </w:rPr>
        <w:t xml:space="preserve">    FDF_cguid_t               cguid;</w:t>
      </w:r>
    </w:p>
    <w:p w14:paraId="1BA1F14B" w14:textId="77777777" w:rsidR="00381BDA" w:rsidRDefault="00381BDA" w:rsidP="00381BDA">
      <w:pPr>
        <w:ind w:left="720"/>
        <w:rPr>
          <w:rFonts w:ascii="Courier New" w:eastAsiaTheme="minorEastAsia" w:hAnsi="Courier New" w:cs="Courier New"/>
          <w:color w:val="000000" w:themeColor="text1"/>
          <w:kern w:val="24"/>
          <w:sz w:val="16"/>
          <w:szCs w:val="16"/>
        </w:rPr>
      </w:pPr>
      <w:r w:rsidRPr="00381BDA">
        <w:rPr>
          <w:rFonts w:ascii="Courier New" w:eastAsiaTheme="minorEastAsia" w:hAnsi="Courier New" w:cs="Courier New"/>
          <w:color w:val="000000" w:themeColor="text1"/>
          <w:kern w:val="24"/>
          <w:sz w:val="16"/>
          <w:szCs w:val="16"/>
        </w:rPr>
        <w:t xml:space="preserve">    ...</w:t>
      </w:r>
    </w:p>
    <w:p w14:paraId="2EB284B1" w14:textId="77777777" w:rsidR="00381BDA" w:rsidRDefault="00381BDA" w:rsidP="00381BDA">
      <w:pPr>
        <w:ind w:left="720"/>
        <w:rPr>
          <w:rFonts w:ascii="Courier New" w:eastAsiaTheme="minorEastAsia" w:hAnsi="Courier New" w:cs="Courier New"/>
          <w:color w:val="000000" w:themeColor="text1"/>
          <w:kern w:val="24"/>
          <w:sz w:val="16"/>
          <w:szCs w:val="16"/>
        </w:rPr>
      </w:pPr>
    </w:p>
    <w:p w14:paraId="119947DB" w14:textId="77777777" w:rsidR="00381BDA" w:rsidRPr="00381BDA" w:rsidRDefault="00381BDA" w:rsidP="00381BDA">
      <w:pPr>
        <w:pStyle w:val="NormalWeb"/>
        <w:spacing w:before="34"/>
        <w:ind w:left="720"/>
        <w:rPr>
          <w:rFonts w:ascii="Times New Roman" w:hAnsi="Times New Roman"/>
          <w:color w:val="548DD4" w:themeColor="text2" w:themeTint="99"/>
          <w:sz w:val="24"/>
        </w:rPr>
      </w:pPr>
      <w:r>
        <w:rPr>
          <w:rFonts w:ascii="Courier New" w:eastAsiaTheme="minorEastAsia" w:hAnsi="Courier New" w:cs="Courier New"/>
          <w:color w:val="000000" w:themeColor="text1"/>
          <w:kern w:val="24"/>
          <w:sz w:val="16"/>
          <w:szCs w:val="16"/>
        </w:rPr>
        <w:t xml:space="preserve">    </w:t>
      </w:r>
      <w:r w:rsidRPr="00381BDA">
        <w:rPr>
          <w:rFonts w:ascii="Courier New" w:eastAsiaTheme="minorEastAsia" w:hAnsi="Courier New" w:cs="Courier New"/>
          <w:color w:val="000000" w:themeColor="text1"/>
          <w:kern w:val="24"/>
          <w:sz w:val="14"/>
          <w:szCs w:val="14"/>
        </w:rPr>
        <w:t xml:space="preserve">status = </w:t>
      </w:r>
      <w:r w:rsidRPr="00381BDA">
        <w:rPr>
          <w:rFonts w:ascii="Courier New" w:eastAsiaTheme="minorEastAsia" w:hAnsi="Courier New" w:cs="Courier New"/>
          <w:b/>
          <w:bCs/>
          <w:i/>
          <w:iCs/>
          <w:color w:val="548DD4" w:themeColor="text2" w:themeTint="99"/>
          <w:kern w:val="24"/>
          <w:sz w:val="14"/>
          <w:szCs w:val="14"/>
        </w:rPr>
        <w:t xml:space="preserve">FDFGetContainerStats( </w:t>
      </w:r>
    </w:p>
    <w:p w14:paraId="40664FF6" w14:textId="77777777" w:rsidR="00381BDA" w:rsidRPr="00381BDA" w:rsidRDefault="00381BDA" w:rsidP="00381BDA">
      <w:pPr>
        <w:spacing w:before="34"/>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4"/>
          <w:szCs w:val="14"/>
        </w:rPr>
        <w:t xml:space="preserve">                 thd_state,     // FDF per-thread context</w:t>
      </w:r>
    </w:p>
    <w:p w14:paraId="30165B12" w14:textId="77777777" w:rsidR="00381BDA" w:rsidRPr="00381BDA" w:rsidRDefault="00381BDA" w:rsidP="00381BDA">
      <w:pPr>
        <w:spacing w:before="34"/>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4"/>
          <w:szCs w:val="14"/>
        </w:rPr>
        <w:t xml:space="preserve">                 cguid,         // container id</w:t>
      </w:r>
    </w:p>
    <w:p w14:paraId="64B09F0C" w14:textId="77777777" w:rsidR="00381BDA" w:rsidRPr="00381BDA" w:rsidRDefault="00381BDA" w:rsidP="00381BDA">
      <w:pPr>
        <w:spacing w:before="34"/>
        <w:ind w:left="720"/>
        <w:rPr>
          <w:rFonts w:ascii="Times New Roman" w:hAnsi="Times New Roman"/>
          <w:color w:val="548DD4" w:themeColor="text2" w:themeTint="99"/>
          <w:sz w:val="24"/>
        </w:rPr>
      </w:pPr>
      <w:r w:rsidRPr="00381BDA">
        <w:rPr>
          <w:rFonts w:ascii="Courier New" w:eastAsiaTheme="minorEastAsia" w:hAnsi="Courier New" w:cs="Courier New"/>
          <w:b/>
          <w:bCs/>
          <w:i/>
          <w:iCs/>
          <w:color w:val="548DD4" w:themeColor="text2" w:themeTint="99"/>
          <w:kern w:val="24"/>
          <w:sz w:val="14"/>
          <w:szCs w:val="14"/>
        </w:rPr>
        <w:tab/>
        <w:t xml:space="preserve">         &amp;ctnr_stats    // returns container stats</w:t>
      </w:r>
    </w:p>
    <w:p w14:paraId="66D28392" w14:textId="77777777"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b/>
          <w:bCs/>
          <w:i/>
          <w:iCs/>
          <w:color w:val="548DD4" w:themeColor="text2" w:themeTint="99"/>
          <w:kern w:val="24"/>
          <w:sz w:val="14"/>
          <w:szCs w:val="14"/>
        </w:rPr>
        <w:t xml:space="preserve">                );</w:t>
      </w:r>
    </w:p>
    <w:p w14:paraId="350E6DAD" w14:textId="77777777"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color w:val="000000" w:themeColor="text1"/>
          <w:kern w:val="24"/>
          <w:sz w:val="14"/>
          <w:szCs w:val="14"/>
        </w:rPr>
        <w:t xml:space="preserve">    if (status != FDF_SUCCESS) {</w:t>
      </w:r>
    </w:p>
    <w:p w14:paraId="0592666F" w14:textId="77777777"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color w:val="000000" w:themeColor="text1"/>
          <w:kern w:val="24"/>
          <w:sz w:val="14"/>
          <w:szCs w:val="14"/>
        </w:rPr>
        <w:t xml:space="preserve">        ...</w:t>
      </w:r>
    </w:p>
    <w:p w14:paraId="5C7068F8" w14:textId="77777777" w:rsidR="00381BDA" w:rsidRPr="00381BDA" w:rsidRDefault="00381BDA" w:rsidP="00381BDA">
      <w:pPr>
        <w:spacing w:before="34"/>
        <w:ind w:left="720"/>
        <w:rPr>
          <w:rFonts w:ascii="Times New Roman" w:hAnsi="Times New Roman"/>
          <w:sz w:val="24"/>
        </w:rPr>
      </w:pPr>
      <w:r w:rsidRPr="00381BDA">
        <w:rPr>
          <w:rFonts w:ascii="Courier New" w:eastAsiaTheme="minorEastAsia" w:hAnsi="Courier New" w:cs="Courier New"/>
          <w:color w:val="000000" w:themeColor="text1"/>
          <w:kern w:val="24"/>
          <w:sz w:val="14"/>
          <w:szCs w:val="14"/>
        </w:rPr>
        <w:t xml:space="preserve">    }</w:t>
      </w:r>
    </w:p>
    <w:p w14:paraId="5F77D838" w14:textId="77777777" w:rsidR="004C0853" w:rsidRDefault="00560A8F" w:rsidP="004C0853">
      <w:pPr>
        <w:pStyle w:val="BodyText"/>
      </w:pPr>
      <w:r>
        <w:pict w14:anchorId="4EECDD3E">
          <v:rect id="_x0000_i1043" style="width:0;height:1.5pt" o:hralign="center" o:hrstd="t" o:hr="t" fillcolor="#a0a0a0" stroked="f"/>
        </w:pict>
      </w:r>
    </w:p>
    <w:p w14:paraId="13AECC4A" w14:textId="77777777" w:rsidR="004C0853" w:rsidRDefault="00DA253A" w:rsidP="00DA253A">
      <w:pPr>
        <w:pStyle w:val="Heading4"/>
      </w:pPr>
      <w:r>
        <w:t>Listing 7: Retrieving FDF Statistics</w:t>
      </w:r>
    </w:p>
    <w:p w14:paraId="33DFF499" w14:textId="77777777" w:rsidR="00B366EF" w:rsidRDefault="00B366EF" w:rsidP="00005880">
      <w:pPr>
        <w:pStyle w:val="BodyText"/>
      </w:pPr>
    </w:p>
    <w:p w14:paraId="31B75086" w14:textId="77777777" w:rsidR="000843DE" w:rsidRDefault="000843DE" w:rsidP="00005880">
      <w:pPr>
        <w:pStyle w:val="BodyText"/>
      </w:pPr>
      <w:r>
        <w:rPr>
          <w:noProof/>
        </w:rPr>
        <mc:AlternateContent>
          <mc:Choice Requires="wps">
            <w:drawing>
              <wp:inline distT="0" distB="0" distL="0" distR="0" wp14:anchorId="6FF07826" wp14:editId="773E47D5">
                <wp:extent cx="5767070" cy="2402958"/>
                <wp:effectExtent l="0" t="0" r="24130" b="1651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402958"/>
                        </a:xfrm>
                        <a:prstGeom prst="rect">
                          <a:avLst/>
                        </a:prstGeom>
                        <a:solidFill>
                          <a:srgbClr val="F2F2F2"/>
                        </a:solidFill>
                        <a:ln w="9525">
                          <a:solidFill>
                            <a:srgbClr val="000000"/>
                          </a:solidFill>
                          <a:miter lim="800000"/>
                          <a:headEnd/>
                          <a:tailEnd/>
                        </a:ln>
                      </wps:spPr>
                      <wps:txbx>
                        <w:txbxContent>
                          <w:p w14:paraId="69099921" w14:textId="77777777" w:rsidR="00B24D58" w:rsidRPr="00D82743" w:rsidRDefault="00B24D58" w:rsidP="00D82743">
                            <w:pPr>
                              <w:keepNext/>
                              <w:autoSpaceDE w:val="0"/>
                              <w:autoSpaceDN w:val="0"/>
                              <w:spacing w:before="240" w:after="60"/>
                              <w:outlineLvl w:val="3"/>
                              <w:rPr>
                                <w:rFonts w:ascii="Arial" w:hAnsi="Arial" w:cs="Arial"/>
                                <w:b/>
                                <w:bCs/>
                                <w:color w:val="1F497D" w:themeColor="text2"/>
                                <w:sz w:val="20"/>
                                <w:szCs w:val="20"/>
                              </w:rPr>
                            </w:pP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"FDFGetStats:sdf.c"</w:instrText>
                            </w:r>
                            <w:r w:rsidRPr="00D82743">
                              <w:rPr>
                                <w:rFonts w:ascii="Arial" w:hAnsi="Arial" w:cs="Arial"/>
                                <w:b/>
                                <w:bCs/>
                                <w:color w:val="1F497D" w:themeColor="text2"/>
                                <w:sz w:val="20"/>
                                <w:szCs w:val="20"/>
                              </w:rPr>
                              <w:fldChar w:fldCharType="end"/>
                            </w: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"sdf.c:FDFGetStats"</w:instrText>
                            </w:r>
                            <w:r w:rsidRPr="00D82743">
                              <w:rPr>
                                <w:rFonts w:ascii="Arial" w:hAnsi="Arial" w:cs="Arial"/>
                                <w:b/>
                                <w:bCs/>
                                <w:color w:val="1F497D" w:themeColor="text2"/>
                                <w:sz w:val="20"/>
                                <w:szCs w:val="20"/>
                              </w:rPr>
                              <w:fldChar w:fldCharType="end"/>
                            </w:r>
                            <w:r w:rsidRPr="00D82743">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D82743">
                              <w:rPr>
                                <w:rFonts w:ascii="Arial" w:hAnsi="Arial" w:cs="Arial"/>
                                <w:b/>
                                <w:bCs/>
                                <w:color w:val="1F497D" w:themeColor="text2"/>
                                <w:sz w:val="20"/>
                                <w:szCs w:val="20"/>
                              </w:rPr>
                              <w:t>FDFGetStats (struct FDF_thread_state *</w:t>
                            </w:r>
                            <w:r w:rsidRPr="00D82743">
                              <w:rPr>
                                <w:rFonts w:ascii="Arial" w:hAnsi="Arial" w:cs="Arial"/>
                                <w:b/>
                                <w:bCs/>
                                <w:i/>
                                <w:iCs/>
                                <w:color w:val="1F497D" w:themeColor="text2"/>
                                <w:sz w:val="20"/>
                                <w:szCs w:val="20"/>
                              </w:rPr>
                              <w:t>thd_state</w:t>
                            </w:r>
                            <w:r w:rsidRPr="00D82743">
                              <w:rPr>
                                <w:rFonts w:ascii="Arial" w:hAnsi="Arial" w:cs="Arial"/>
                                <w:b/>
                                <w:bCs/>
                                <w:color w:val="1F497D" w:themeColor="text2"/>
                                <w:sz w:val="20"/>
                                <w:szCs w:val="20"/>
                              </w:rPr>
                              <w:t>, FDF_stats_t *</w:t>
                            </w:r>
                            <w:r w:rsidRPr="00D82743">
                              <w:rPr>
                                <w:rFonts w:ascii="Arial" w:hAnsi="Arial" w:cs="Arial"/>
                                <w:b/>
                                <w:bCs/>
                                <w:i/>
                                <w:iCs/>
                                <w:color w:val="1F497D" w:themeColor="text2"/>
                                <w:sz w:val="20"/>
                                <w:szCs w:val="20"/>
                              </w:rPr>
                              <w:t>stats</w:t>
                            </w:r>
                            <w:r w:rsidRPr="00D82743">
                              <w:rPr>
                                <w:rFonts w:ascii="Arial" w:hAnsi="Arial" w:cs="Arial"/>
                                <w:b/>
                                <w:bCs/>
                                <w:color w:val="1F497D" w:themeColor="text2"/>
                                <w:sz w:val="20"/>
                                <w:szCs w:val="20"/>
                              </w:rPr>
                              <w:t>)</w:t>
                            </w:r>
                          </w:p>
                          <w:p w14:paraId="30446360" w14:textId="77777777" w:rsidR="00B24D58" w:rsidRPr="008A5E15" w:rsidRDefault="00B24D58" w:rsidP="00D82743">
                            <w:pPr>
                              <w:autoSpaceDE w:val="0"/>
                              <w:autoSpaceDN w:val="0"/>
                              <w:spacing w:before="30" w:after="60"/>
                              <w:ind w:left="360"/>
                              <w:jc w:val="both"/>
                              <w:rPr>
                                <w:rFonts w:ascii="Times New Roman" w:hAnsi="Times New Roman"/>
                                <w:sz w:val="20"/>
                                <w:szCs w:val="20"/>
                              </w:rPr>
                            </w:pPr>
                          </w:p>
                          <w:p w14:paraId="4AA5324A" w14:textId="77777777" w:rsidR="00B24D58" w:rsidRPr="008A5E15" w:rsidRDefault="00B24D58" w:rsidP="00D82743">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global access statistics for this FDF instance.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14:paraId="3E87279C" w14:textId="77777777" w:rsidR="00B24D58" w:rsidRPr="008A5E15" w:rsidRDefault="00B24D58" w:rsidP="00D82743">
                            <w:pPr>
                              <w:pStyle w:val="Heading3"/>
                            </w:pPr>
                            <w:bookmarkStart w:id="112" w:name="_Toc336887825"/>
                            <w:r w:rsidRPr="008A5E15">
                              <w:t>Parameters:</w:t>
                            </w:r>
                            <w:bookmarkEnd w:id="112"/>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08124234" w14:textId="77777777" w:rsidTr="00582915">
                              <w:tc>
                                <w:tcPr>
                                  <w:tcW w:w="798" w:type="dxa"/>
                                </w:tcPr>
                                <w:p w14:paraId="620766A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0F9425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05722C1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4F4A0FFF" w14:textId="77777777" w:rsidTr="00582915">
                              <w:tc>
                                <w:tcPr>
                                  <w:tcW w:w="798" w:type="dxa"/>
                                </w:tcPr>
                                <w:p w14:paraId="3F82822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in,out</w:t>
                                  </w:r>
                                </w:p>
                              </w:tc>
                              <w:tc>
                                <w:tcPr>
                                  <w:tcW w:w="1837" w:type="dxa"/>
                                </w:tcPr>
                                <w:p w14:paraId="0CC90EE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stats</w:t>
                                  </w:r>
                                  <w:r w:rsidRPr="008A5E15">
                                    <w:rPr>
                                      <w:rFonts w:ascii="Times New Roman" w:hAnsi="Times New Roman"/>
                                      <w:sz w:val="20"/>
                                      <w:szCs w:val="20"/>
                                    </w:rPr>
                                    <w:t xml:space="preserve"> </w:t>
                                  </w:r>
                                </w:p>
                              </w:tc>
                              <w:tc>
                                <w:tcPr>
                                  <w:tcW w:w="5687" w:type="dxa"/>
                                </w:tcPr>
                                <w:p w14:paraId="184CA45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14:paraId="67549AC7" w14:textId="77777777" w:rsidR="00B24D58" w:rsidRPr="008A5E15" w:rsidRDefault="00B24D58" w:rsidP="00D82743">
                            <w:pPr>
                              <w:pStyle w:val="Heading3"/>
                            </w:pPr>
                            <w:bookmarkStart w:id="113" w:name="_Toc336887826"/>
                            <w:r w:rsidRPr="008A5E15">
                              <w:t>Returns:</w:t>
                            </w:r>
                            <w:bookmarkEnd w:id="113"/>
                          </w:p>
                          <w:p w14:paraId="33C2A8C6" w14:textId="77777777" w:rsidR="00B24D58" w:rsidRPr="008A5E15" w:rsidRDefault="00B24D58" w:rsidP="00D82743">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DD17DA9" w14:textId="77777777" w:rsidR="00B24D58" w:rsidRPr="008A5E15" w:rsidRDefault="00B24D58" w:rsidP="00D82743">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8CE8C0A" w14:textId="77777777" w:rsidR="00B24D58" w:rsidRDefault="00B24D58" w:rsidP="000843DE"/>
                        </w:txbxContent>
                      </wps:txbx>
                      <wps:bodyPr rot="0" vert="horz" wrap="square" lIns="91440" tIns="45720" rIns="91440" bIns="45720" anchor="t" anchorCtr="0" upright="1">
                        <a:noAutofit/>
                      </wps:bodyPr>
                    </wps:wsp>
                  </a:graphicData>
                </a:graphic>
              </wp:inline>
            </w:drawing>
          </mc:Choice>
          <mc:Fallback>
            <w:pict>
              <v:shape id="_x0000_s1067" type="#_x0000_t202" style="width:454.1pt;height:18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" fillcolor="#f2f2f2">
                <v:textbox>
                  <w:txbxContent>
                    <w:p w14:paraId="69099921" w14:textId="77777777" w:rsidR="00B24D58" w:rsidRPr="00D82743" w:rsidRDefault="00B24D58" w:rsidP="00D82743">
                      <w:pPr>
                        <w:keepNext/>
                        <w:autoSpaceDE w:val="0"/>
                        <w:autoSpaceDN w:val="0"/>
                        <w:spacing w:before="240" w:after="60"/>
                        <w:outlineLvl w:val="3"/>
                        <w:rPr>
                          <w:rFonts w:ascii="Arial" w:hAnsi="Arial" w:cs="Arial"/>
                          <w:b/>
                          <w:bCs/>
                          <w:color w:val="1F497D" w:themeColor="text2"/>
                          <w:sz w:val="20"/>
                          <w:szCs w:val="20"/>
                        </w:rPr>
                      </w:pP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"FDFGetStats:sdf.c"</w:instrText>
                      </w:r>
                      <w:r w:rsidRPr="00D82743">
                        <w:rPr>
                          <w:rFonts w:ascii="Arial" w:hAnsi="Arial" w:cs="Arial"/>
                          <w:b/>
                          <w:bCs/>
                          <w:color w:val="1F497D" w:themeColor="text2"/>
                          <w:sz w:val="20"/>
                          <w:szCs w:val="20"/>
                        </w:rPr>
                        <w:fldChar w:fldCharType="end"/>
                      </w:r>
                      <w:r w:rsidRPr="00D82743">
                        <w:rPr>
                          <w:rFonts w:ascii="Arial" w:hAnsi="Arial" w:cs="Arial"/>
                          <w:b/>
                          <w:bCs/>
                          <w:color w:val="1F497D" w:themeColor="text2"/>
                          <w:sz w:val="20"/>
                          <w:szCs w:val="20"/>
                        </w:rPr>
                        <w:fldChar w:fldCharType="begin"/>
                      </w:r>
                      <w:r w:rsidRPr="00D82743">
                        <w:rPr>
                          <w:rFonts w:ascii="Arial" w:hAnsi="Arial" w:cs="Arial"/>
                          <w:b/>
                          <w:bCs/>
                          <w:color w:val="1F497D" w:themeColor="text2"/>
                          <w:sz w:val="20"/>
                          <w:szCs w:val="20"/>
                        </w:rPr>
                        <w:instrText>xe "sdf.c:FDFGetStats"</w:instrText>
                      </w:r>
                      <w:r w:rsidRPr="00D82743">
                        <w:rPr>
                          <w:rFonts w:ascii="Arial" w:hAnsi="Arial" w:cs="Arial"/>
                          <w:b/>
                          <w:bCs/>
                          <w:color w:val="1F497D" w:themeColor="text2"/>
                          <w:sz w:val="20"/>
                          <w:szCs w:val="20"/>
                        </w:rPr>
                        <w:fldChar w:fldCharType="end"/>
                      </w:r>
                      <w:r w:rsidRPr="00D82743">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D82743">
                        <w:rPr>
                          <w:rFonts w:ascii="Arial" w:hAnsi="Arial" w:cs="Arial"/>
                          <w:b/>
                          <w:bCs/>
                          <w:color w:val="1F497D" w:themeColor="text2"/>
                          <w:sz w:val="20"/>
                          <w:szCs w:val="20"/>
                        </w:rPr>
                        <w:t>FDFGetStats (struct FDF_thread_state *</w:t>
                      </w:r>
                      <w:r w:rsidRPr="00D82743">
                        <w:rPr>
                          <w:rFonts w:ascii="Arial" w:hAnsi="Arial" w:cs="Arial"/>
                          <w:b/>
                          <w:bCs/>
                          <w:i/>
                          <w:iCs/>
                          <w:color w:val="1F497D" w:themeColor="text2"/>
                          <w:sz w:val="20"/>
                          <w:szCs w:val="20"/>
                        </w:rPr>
                        <w:t>thd_state</w:t>
                      </w:r>
                      <w:r w:rsidRPr="00D82743">
                        <w:rPr>
                          <w:rFonts w:ascii="Arial" w:hAnsi="Arial" w:cs="Arial"/>
                          <w:b/>
                          <w:bCs/>
                          <w:color w:val="1F497D" w:themeColor="text2"/>
                          <w:sz w:val="20"/>
                          <w:szCs w:val="20"/>
                        </w:rPr>
                        <w:t>, FDF_stats_t *</w:t>
                      </w:r>
                      <w:r w:rsidRPr="00D82743">
                        <w:rPr>
                          <w:rFonts w:ascii="Arial" w:hAnsi="Arial" w:cs="Arial"/>
                          <w:b/>
                          <w:bCs/>
                          <w:i/>
                          <w:iCs/>
                          <w:color w:val="1F497D" w:themeColor="text2"/>
                          <w:sz w:val="20"/>
                          <w:szCs w:val="20"/>
                        </w:rPr>
                        <w:t>stats</w:t>
                      </w:r>
                      <w:r w:rsidRPr="00D82743">
                        <w:rPr>
                          <w:rFonts w:ascii="Arial" w:hAnsi="Arial" w:cs="Arial"/>
                          <w:b/>
                          <w:bCs/>
                          <w:color w:val="1F497D" w:themeColor="text2"/>
                          <w:sz w:val="20"/>
                          <w:szCs w:val="20"/>
                        </w:rPr>
                        <w:t>)</w:t>
                      </w:r>
                    </w:p>
                    <w:p w14:paraId="30446360" w14:textId="77777777" w:rsidR="00B24D58" w:rsidRPr="008A5E15" w:rsidRDefault="00B24D58" w:rsidP="00D82743">
                      <w:pPr>
                        <w:autoSpaceDE w:val="0"/>
                        <w:autoSpaceDN w:val="0"/>
                        <w:spacing w:before="30" w:after="60"/>
                        <w:ind w:left="360"/>
                        <w:jc w:val="both"/>
                        <w:rPr>
                          <w:rFonts w:ascii="Times New Roman" w:hAnsi="Times New Roman"/>
                          <w:sz w:val="20"/>
                          <w:szCs w:val="20"/>
                        </w:rPr>
                      </w:pPr>
                    </w:p>
                    <w:p w14:paraId="4AA5324A" w14:textId="77777777" w:rsidR="00B24D58" w:rsidRPr="008A5E15" w:rsidRDefault="00B24D58" w:rsidP="00D82743">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global access statistics for this FDF instance.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14:paraId="3E87279C" w14:textId="77777777" w:rsidR="00B24D58" w:rsidRPr="008A5E15" w:rsidRDefault="00B24D58" w:rsidP="00D82743">
                      <w:pPr>
                        <w:pStyle w:val="Heading3"/>
                      </w:pPr>
                      <w:bookmarkStart w:id="114" w:name="_Toc336887825"/>
                      <w:r w:rsidRPr="008A5E15">
                        <w:t>Parameters:</w:t>
                      </w:r>
                      <w:bookmarkEnd w:id="114"/>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08124234" w14:textId="77777777" w:rsidTr="00582915">
                        <w:tc>
                          <w:tcPr>
                            <w:tcW w:w="798" w:type="dxa"/>
                          </w:tcPr>
                          <w:p w14:paraId="620766A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0F9425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05722C18"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4F4A0FFF" w14:textId="77777777" w:rsidTr="00582915">
                        <w:tc>
                          <w:tcPr>
                            <w:tcW w:w="798" w:type="dxa"/>
                          </w:tcPr>
                          <w:p w14:paraId="3F82822F"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in,out</w:t>
                            </w:r>
                          </w:p>
                        </w:tc>
                        <w:tc>
                          <w:tcPr>
                            <w:tcW w:w="1837" w:type="dxa"/>
                          </w:tcPr>
                          <w:p w14:paraId="0CC90EE2"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stats</w:t>
                            </w:r>
                            <w:r w:rsidRPr="008A5E15">
                              <w:rPr>
                                <w:rFonts w:ascii="Times New Roman" w:hAnsi="Times New Roman"/>
                                <w:sz w:val="20"/>
                                <w:szCs w:val="20"/>
                              </w:rPr>
                              <w:t xml:space="preserve"> </w:t>
                            </w:r>
                          </w:p>
                        </w:tc>
                        <w:tc>
                          <w:tcPr>
                            <w:tcW w:w="5687" w:type="dxa"/>
                          </w:tcPr>
                          <w:p w14:paraId="184CA45C"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14:paraId="67549AC7" w14:textId="77777777" w:rsidR="00B24D58" w:rsidRPr="008A5E15" w:rsidRDefault="00B24D58" w:rsidP="00D82743">
                      <w:pPr>
                        <w:pStyle w:val="Heading3"/>
                      </w:pPr>
                      <w:bookmarkStart w:id="115" w:name="_Toc336887826"/>
                      <w:r w:rsidRPr="008A5E15">
                        <w:t>Returns:</w:t>
                      </w:r>
                      <w:bookmarkEnd w:id="115"/>
                    </w:p>
                    <w:p w14:paraId="33C2A8C6" w14:textId="77777777" w:rsidR="00B24D58" w:rsidRPr="008A5E15" w:rsidRDefault="00B24D58" w:rsidP="00D82743">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4DD17DA9" w14:textId="77777777" w:rsidR="00B24D58" w:rsidRPr="008A5E15" w:rsidRDefault="00B24D58" w:rsidP="00D82743">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78CE8C0A" w14:textId="77777777" w:rsidR="00B24D58" w:rsidRDefault="00B24D58" w:rsidP="000843DE"/>
                  </w:txbxContent>
                </v:textbox>
                <w10:anchorlock/>
              </v:shape>
            </w:pict>
          </mc:Fallback>
        </mc:AlternateContent>
      </w:r>
    </w:p>
    <w:p w14:paraId="6098EE55" w14:textId="77777777" w:rsidR="000843DE" w:rsidRDefault="000843DE" w:rsidP="00005880">
      <w:pPr>
        <w:pStyle w:val="BodyText"/>
      </w:pPr>
    </w:p>
    <w:p w14:paraId="65FC21EC" w14:textId="77777777" w:rsidR="000843DE" w:rsidRDefault="000843DE" w:rsidP="00005880">
      <w:pPr>
        <w:pStyle w:val="BodyText"/>
      </w:pPr>
    </w:p>
    <w:p w14:paraId="14AE3BEB" w14:textId="77777777" w:rsidR="000843DE" w:rsidRDefault="000843DE" w:rsidP="00005880">
      <w:pPr>
        <w:pStyle w:val="BodyText"/>
      </w:pPr>
      <w:r>
        <w:rPr>
          <w:noProof/>
        </w:rPr>
        <mc:AlternateContent>
          <mc:Choice Requires="wps">
            <w:drawing>
              <wp:inline distT="0" distB="0" distL="0" distR="0" wp14:anchorId="2B56A44D" wp14:editId="35E9E36F">
                <wp:extent cx="5767070" cy="2690037"/>
                <wp:effectExtent l="0" t="0" r="24130" b="1524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690037"/>
                        </a:xfrm>
                        <a:prstGeom prst="rect">
                          <a:avLst/>
                        </a:prstGeom>
                        <a:solidFill>
                          <a:srgbClr val="F2F2F2"/>
                        </a:solidFill>
                        <a:ln w="9525">
                          <a:solidFill>
                            <a:srgbClr val="000000"/>
                          </a:solidFill>
                          <a:miter lim="800000"/>
                          <a:headEnd/>
                          <a:tailEnd/>
                        </a:ln>
                      </wps:spPr>
                      <wps:txbx>
                        <w:txbxContent>
                          <w:p w14:paraId="624E8D00" w14:textId="77777777" w:rsidR="00B24D58" w:rsidRPr="00C23C04" w:rsidRDefault="00B24D58" w:rsidP="00C23C04">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C23C04">
                              <w:rPr>
                                <w:rFonts w:ascii="Arial" w:hAnsi="Arial" w:cs="Arial"/>
                                <w:b/>
                                <w:bCs/>
                                <w:color w:val="1F497D" w:themeColor="text2"/>
                                <w:sz w:val="20"/>
                                <w:szCs w:val="20"/>
                              </w:rPr>
                              <w:t>FDFGetContainerStats (struct FDF_thread_state *</w:t>
                            </w:r>
                            <w:r w:rsidRPr="00C23C04">
                              <w:rPr>
                                <w:rFonts w:ascii="Arial" w:hAnsi="Arial" w:cs="Arial"/>
                                <w:b/>
                                <w:bCs/>
                                <w:i/>
                                <w:iCs/>
                                <w:color w:val="1F497D" w:themeColor="text2"/>
                                <w:sz w:val="20"/>
                                <w:szCs w:val="20"/>
                              </w:rPr>
                              <w:t>thd_state</w:t>
                            </w:r>
                            <w:r w:rsidRPr="00C23C04">
                              <w:rPr>
                                <w:rFonts w:ascii="Arial" w:hAnsi="Arial" w:cs="Arial"/>
                                <w:b/>
                                <w:bCs/>
                                <w:color w:val="1F497D" w:themeColor="text2"/>
                                <w:sz w:val="20"/>
                                <w:szCs w:val="20"/>
                              </w:rPr>
                              <w:t>, FDF_cguid_t</w:t>
                            </w:r>
                            <w:r w:rsidRPr="00C23C04">
                              <w:rPr>
                                <w:rFonts w:ascii="Arial" w:hAnsi="Arial" w:cs="Arial"/>
                                <w:b/>
                                <w:bCs/>
                                <w:i/>
                                <w:iCs/>
                                <w:color w:val="1F497D" w:themeColor="text2"/>
                                <w:sz w:val="20"/>
                                <w:szCs w:val="20"/>
                              </w:rPr>
                              <w:t>cguid</w:t>
                            </w:r>
                            <w:r>
                              <w:rPr>
                                <w:rFonts w:ascii="Arial" w:hAnsi="Arial" w:cs="Arial"/>
                                <w:b/>
                                <w:bCs/>
                                <w:color w:val="1F497D" w:themeColor="text2"/>
                                <w:sz w:val="20"/>
                                <w:szCs w:val="20"/>
                              </w:rPr>
                              <w:t>, FDF</w:t>
                            </w:r>
                            <w:r w:rsidRPr="00C23C04">
                              <w:rPr>
                                <w:rFonts w:ascii="Arial" w:hAnsi="Arial" w:cs="Arial"/>
                                <w:b/>
                                <w:bCs/>
                                <w:color w:val="1F497D" w:themeColor="text2"/>
                                <w:sz w:val="20"/>
                                <w:szCs w:val="20"/>
                              </w:rPr>
                              <w:t>_stats_t *</w:t>
                            </w:r>
                            <w:r w:rsidRPr="00C23C04">
                              <w:rPr>
                                <w:rFonts w:ascii="Arial" w:hAnsi="Arial" w:cs="Arial"/>
                                <w:b/>
                                <w:bCs/>
                                <w:i/>
                                <w:iCs/>
                                <w:color w:val="1F497D" w:themeColor="text2"/>
                                <w:sz w:val="20"/>
                                <w:szCs w:val="20"/>
                              </w:rPr>
                              <w:t>stats</w:t>
                            </w:r>
                            <w:r w:rsidRPr="00C23C04">
                              <w:rPr>
                                <w:rFonts w:ascii="Arial" w:hAnsi="Arial" w:cs="Arial"/>
                                <w:b/>
                                <w:bCs/>
                                <w:color w:val="1F497D" w:themeColor="text2"/>
                                <w:sz w:val="20"/>
                                <w:szCs w:val="20"/>
                              </w:rPr>
                              <w:t>)</w:t>
                            </w:r>
                          </w:p>
                          <w:p w14:paraId="7A842EEF" w14:textId="77777777" w:rsidR="00B24D58" w:rsidRPr="008A5E15" w:rsidRDefault="00B24D58" w:rsidP="00C23C04">
                            <w:pPr>
                              <w:autoSpaceDE w:val="0"/>
                              <w:autoSpaceDN w:val="0"/>
                              <w:spacing w:before="30" w:after="60"/>
                              <w:ind w:left="360"/>
                              <w:jc w:val="both"/>
                              <w:rPr>
                                <w:rFonts w:ascii="Times New Roman" w:hAnsi="Times New Roman"/>
                                <w:sz w:val="20"/>
                                <w:szCs w:val="20"/>
                              </w:rPr>
                            </w:pPr>
                          </w:p>
                          <w:p w14:paraId="3C098348" w14:textId="77777777" w:rsidR="00B24D58" w:rsidRPr="008A5E15" w:rsidRDefault="00B24D58" w:rsidP="00C23C04">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access statistics for a particular container.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14:paraId="53FE2FC1" w14:textId="77777777" w:rsidR="00B24D58" w:rsidRPr="008A5E15" w:rsidRDefault="00B24D58" w:rsidP="00C23C04">
                            <w:pPr>
                              <w:pStyle w:val="Heading3"/>
                            </w:pPr>
                            <w:bookmarkStart w:id="116" w:name="_Toc336887827"/>
                            <w:r w:rsidRPr="008A5E15">
                              <w:t>Parameters:</w:t>
                            </w:r>
                            <w:bookmarkEnd w:id="116"/>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1C0E088" w14:textId="77777777" w:rsidTr="00582915">
                              <w:tc>
                                <w:tcPr>
                                  <w:tcW w:w="798" w:type="dxa"/>
                                </w:tcPr>
                                <w:p w14:paraId="597AEDB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BFE167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DB19C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FED611F" w14:textId="77777777" w:rsidTr="00582915">
                              <w:tc>
                                <w:tcPr>
                                  <w:tcW w:w="798" w:type="dxa"/>
                                </w:tcPr>
                                <w:p w14:paraId="3F72A31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BE863F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0D5062D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6C2D47A6" w14:textId="77777777" w:rsidTr="00582915">
                              <w:tc>
                                <w:tcPr>
                                  <w:tcW w:w="798" w:type="dxa"/>
                                </w:tcPr>
                                <w:p w14:paraId="30B3BBE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in,out</w:t>
                                  </w:r>
                                </w:p>
                              </w:tc>
                              <w:tc>
                                <w:tcPr>
                                  <w:tcW w:w="1837" w:type="dxa"/>
                                </w:tcPr>
                                <w:p w14:paraId="7A3B638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stats</w:t>
                                  </w:r>
                                  <w:r w:rsidRPr="008A5E15">
                                    <w:rPr>
                                      <w:rFonts w:ascii="Times New Roman" w:hAnsi="Times New Roman"/>
                                      <w:sz w:val="20"/>
                                      <w:szCs w:val="20"/>
                                    </w:rPr>
                                    <w:t xml:space="preserve"> </w:t>
                                  </w:r>
                                </w:p>
                              </w:tc>
                              <w:tc>
                                <w:tcPr>
                                  <w:tcW w:w="5687" w:type="dxa"/>
                                </w:tcPr>
                                <w:p w14:paraId="5365319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14:paraId="20228F90" w14:textId="77777777" w:rsidR="00B24D58" w:rsidRPr="008A5E15" w:rsidRDefault="00B24D58" w:rsidP="00C23C04">
                            <w:pPr>
                              <w:pStyle w:val="Heading3"/>
                            </w:pPr>
                            <w:bookmarkStart w:id="117" w:name="_Toc336887828"/>
                            <w:r w:rsidRPr="008A5E15">
                              <w:t>Returns:</w:t>
                            </w:r>
                            <w:bookmarkEnd w:id="117"/>
                          </w:p>
                          <w:p w14:paraId="68EA3C49" w14:textId="77777777" w:rsidR="00B24D58" w:rsidRPr="008A5E15" w:rsidRDefault="00B24D58" w:rsidP="00C23C04">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7D17A677" w14:textId="77777777" w:rsidR="00B24D58" w:rsidRPr="008A5E15" w:rsidRDefault="00B24D58" w:rsidP="00C23C04">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0F5A1D4B" w14:textId="77777777" w:rsidR="00B24D58" w:rsidRDefault="00B24D58" w:rsidP="000843DE"/>
                        </w:txbxContent>
                      </wps:txbx>
                      <wps:bodyPr rot="0" vert="horz" wrap="square" lIns="91440" tIns="45720" rIns="91440" bIns="45720" anchor="t" anchorCtr="0" upright="1">
                        <a:noAutofit/>
                      </wps:bodyPr>
                    </wps:wsp>
                  </a:graphicData>
                </a:graphic>
              </wp:inline>
            </w:drawing>
          </mc:Choice>
          <mc:Fallback>
            <w:pict>
              <v:shape id="_x0000_s1068" type="#_x0000_t202" style="width:454.1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" fillcolor="#f2f2f2">
                <v:textbox>
                  <w:txbxContent>
                    <w:p w14:paraId="624E8D00" w14:textId="77777777" w:rsidR="00B24D58" w:rsidRPr="00C23C04" w:rsidRDefault="00B24D58" w:rsidP="00C23C04">
                      <w:pPr>
                        <w:keepNext/>
                        <w:autoSpaceDE w:val="0"/>
                        <w:autoSpaceDN w:val="0"/>
                        <w:spacing w:before="240" w:after="60"/>
                        <w:outlineLvl w:val="3"/>
                        <w:rPr>
                          <w:rFonts w:ascii="Arial" w:hAnsi="Arial" w:cs="Arial"/>
                          <w:b/>
                          <w:bCs/>
                          <w:color w:val="1F497D" w:themeColor="text2"/>
                          <w:sz w:val="20"/>
                          <w:szCs w:val="20"/>
                        </w:rPr>
                      </w:pP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"FDFGetContainerStats:sdf.c"</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fldChar w:fldCharType="begin"/>
                      </w:r>
                      <w:r w:rsidRPr="00C23C04">
                        <w:rPr>
                          <w:rFonts w:ascii="Arial" w:hAnsi="Arial" w:cs="Arial"/>
                          <w:b/>
                          <w:bCs/>
                          <w:color w:val="1F497D" w:themeColor="text2"/>
                          <w:sz w:val="20"/>
                          <w:szCs w:val="20"/>
                        </w:rPr>
                        <w:instrText>xe "sdf.c:FDFGetContainerStats"</w:instrText>
                      </w:r>
                      <w:r w:rsidRPr="00C23C04">
                        <w:rPr>
                          <w:rFonts w:ascii="Arial" w:hAnsi="Arial" w:cs="Arial"/>
                          <w:b/>
                          <w:bCs/>
                          <w:color w:val="1F497D" w:themeColor="text2"/>
                          <w:sz w:val="20"/>
                          <w:szCs w:val="20"/>
                        </w:rPr>
                        <w:fldChar w:fldCharType="end"/>
                      </w:r>
                      <w:r w:rsidRPr="00C23C04">
                        <w:rPr>
                          <w:rFonts w:ascii="Arial" w:hAnsi="Arial" w:cs="Arial"/>
                          <w:b/>
                          <w:bCs/>
                          <w:color w:val="1F497D" w:themeColor="text2"/>
                          <w:sz w:val="20"/>
                          <w:szCs w:val="20"/>
                        </w:rPr>
                        <w:t xml:space="preserve">FDF_status_t </w:t>
                      </w:r>
                      <w:r>
                        <w:rPr>
                          <w:rFonts w:ascii="Arial" w:hAnsi="Arial" w:cs="Arial"/>
                          <w:b/>
                          <w:bCs/>
                          <w:color w:val="1F497D" w:themeColor="text2"/>
                          <w:sz w:val="20"/>
                          <w:szCs w:val="20"/>
                        </w:rPr>
                        <w:t xml:space="preserve"> </w:t>
                      </w:r>
                      <w:r w:rsidRPr="00C23C04">
                        <w:rPr>
                          <w:rFonts w:ascii="Arial" w:hAnsi="Arial" w:cs="Arial"/>
                          <w:b/>
                          <w:bCs/>
                          <w:color w:val="1F497D" w:themeColor="text2"/>
                          <w:sz w:val="20"/>
                          <w:szCs w:val="20"/>
                        </w:rPr>
                        <w:t>FDFGetContainerStats (struct FDF_thread_state *</w:t>
                      </w:r>
                      <w:r w:rsidRPr="00C23C04">
                        <w:rPr>
                          <w:rFonts w:ascii="Arial" w:hAnsi="Arial" w:cs="Arial"/>
                          <w:b/>
                          <w:bCs/>
                          <w:i/>
                          <w:iCs/>
                          <w:color w:val="1F497D" w:themeColor="text2"/>
                          <w:sz w:val="20"/>
                          <w:szCs w:val="20"/>
                        </w:rPr>
                        <w:t>thd_state</w:t>
                      </w:r>
                      <w:r w:rsidRPr="00C23C04">
                        <w:rPr>
                          <w:rFonts w:ascii="Arial" w:hAnsi="Arial" w:cs="Arial"/>
                          <w:b/>
                          <w:bCs/>
                          <w:color w:val="1F497D" w:themeColor="text2"/>
                          <w:sz w:val="20"/>
                          <w:szCs w:val="20"/>
                        </w:rPr>
                        <w:t>, FDF_cguid_t</w:t>
                      </w:r>
                      <w:r w:rsidRPr="00C23C04">
                        <w:rPr>
                          <w:rFonts w:ascii="Arial" w:hAnsi="Arial" w:cs="Arial"/>
                          <w:b/>
                          <w:bCs/>
                          <w:i/>
                          <w:iCs/>
                          <w:color w:val="1F497D" w:themeColor="text2"/>
                          <w:sz w:val="20"/>
                          <w:szCs w:val="20"/>
                        </w:rPr>
                        <w:t>cguid</w:t>
                      </w:r>
                      <w:r>
                        <w:rPr>
                          <w:rFonts w:ascii="Arial" w:hAnsi="Arial" w:cs="Arial"/>
                          <w:b/>
                          <w:bCs/>
                          <w:color w:val="1F497D" w:themeColor="text2"/>
                          <w:sz w:val="20"/>
                          <w:szCs w:val="20"/>
                        </w:rPr>
                        <w:t>, FDF</w:t>
                      </w:r>
                      <w:r w:rsidRPr="00C23C04">
                        <w:rPr>
                          <w:rFonts w:ascii="Arial" w:hAnsi="Arial" w:cs="Arial"/>
                          <w:b/>
                          <w:bCs/>
                          <w:color w:val="1F497D" w:themeColor="text2"/>
                          <w:sz w:val="20"/>
                          <w:szCs w:val="20"/>
                        </w:rPr>
                        <w:t>_stats_t *</w:t>
                      </w:r>
                      <w:r w:rsidRPr="00C23C04">
                        <w:rPr>
                          <w:rFonts w:ascii="Arial" w:hAnsi="Arial" w:cs="Arial"/>
                          <w:b/>
                          <w:bCs/>
                          <w:i/>
                          <w:iCs/>
                          <w:color w:val="1F497D" w:themeColor="text2"/>
                          <w:sz w:val="20"/>
                          <w:szCs w:val="20"/>
                        </w:rPr>
                        <w:t>stats</w:t>
                      </w:r>
                      <w:r w:rsidRPr="00C23C04">
                        <w:rPr>
                          <w:rFonts w:ascii="Arial" w:hAnsi="Arial" w:cs="Arial"/>
                          <w:b/>
                          <w:bCs/>
                          <w:color w:val="1F497D" w:themeColor="text2"/>
                          <w:sz w:val="20"/>
                          <w:szCs w:val="20"/>
                        </w:rPr>
                        <w:t>)</w:t>
                      </w:r>
                    </w:p>
                    <w:p w14:paraId="7A842EEF" w14:textId="77777777" w:rsidR="00B24D58" w:rsidRPr="008A5E15" w:rsidRDefault="00B24D58" w:rsidP="00C23C04">
                      <w:pPr>
                        <w:autoSpaceDE w:val="0"/>
                        <w:autoSpaceDN w:val="0"/>
                        <w:spacing w:before="30" w:after="60"/>
                        <w:ind w:left="360"/>
                        <w:jc w:val="both"/>
                        <w:rPr>
                          <w:rFonts w:ascii="Times New Roman" w:hAnsi="Times New Roman"/>
                          <w:sz w:val="20"/>
                          <w:szCs w:val="20"/>
                        </w:rPr>
                      </w:pPr>
                    </w:p>
                    <w:p w14:paraId="3C098348" w14:textId="77777777" w:rsidR="00B24D58" w:rsidRPr="008A5E15" w:rsidRDefault="00B24D58" w:rsidP="00C23C04">
                      <w:pPr>
                        <w:autoSpaceDE w:val="0"/>
                        <w:autoSpaceDN w:val="0"/>
                        <w:spacing w:before="30" w:after="60"/>
                        <w:ind w:left="360"/>
                        <w:jc w:val="both"/>
                        <w:rPr>
                          <w:rFonts w:ascii="Times New Roman" w:hAnsi="Times New Roman"/>
                          <w:szCs w:val="22"/>
                        </w:rPr>
                      </w:pPr>
                      <w:r w:rsidRPr="008A5E15">
                        <w:rPr>
                          <w:rFonts w:ascii="Times New Roman" w:hAnsi="Times New Roman"/>
                          <w:szCs w:val="22"/>
                        </w:rPr>
                        <w:t xml:space="preserve">Retrieve access statistics for a particular container. The statistics are returned via an application-allocated </w:t>
                      </w:r>
                      <w:r>
                        <w:rPr>
                          <w:rFonts w:ascii="Times New Roman" w:hAnsi="Times New Roman"/>
                          <w:szCs w:val="22"/>
                        </w:rPr>
                        <w:t>statistics</w:t>
                      </w:r>
                      <w:r w:rsidRPr="008A5E15">
                        <w:rPr>
                          <w:rFonts w:ascii="Times New Roman" w:hAnsi="Times New Roman"/>
                          <w:szCs w:val="22"/>
                        </w:rPr>
                        <w:t xml:space="preserve"> structure.</w:t>
                      </w:r>
                    </w:p>
                    <w:p w14:paraId="53FE2FC1" w14:textId="77777777" w:rsidR="00B24D58" w:rsidRPr="008A5E15" w:rsidRDefault="00B24D58" w:rsidP="00C23C04">
                      <w:pPr>
                        <w:pStyle w:val="Heading3"/>
                      </w:pPr>
                      <w:bookmarkStart w:id="118" w:name="_Toc336887827"/>
                      <w:r w:rsidRPr="008A5E15">
                        <w:t>Parameters:</w:t>
                      </w:r>
                      <w:bookmarkEnd w:id="118"/>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24D58" w:rsidRPr="008A5E15" w14:paraId="61C0E088" w14:textId="77777777" w:rsidTr="00582915">
                        <w:tc>
                          <w:tcPr>
                            <w:tcW w:w="798" w:type="dxa"/>
                          </w:tcPr>
                          <w:p w14:paraId="597AEDB5"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5BFE167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thd_state</w:t>
                            </w:r>
                            <w:r w:rsidRPr="008A5E15">
                              <w:rPr>
                                <w:rFonts w:ascii="Times New Roman" w:hAnsi="Times New Roman"/>
                                <w:sz w:val="20"/>
                                <w:szCs w:val="20"/>
                              </w:rPr>
                              <w:t xml:space="preserve"> </w:t>
                            </w:r>
                          </w:p>
                        </w:tc>
                        <w:tc>
                          <w:tcPr>
                            <w:tcW w:w="5687" w:type="dxa"/>
                          </w:tcPr>
                          <w:p w14:paraId="3DB19C2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Opaque handle for per-thread FDF state. </w:t>
                            </w:r>
                          </w:p>
                        </w:tc>
                      </w:tr>
                      <w:tr w:rsidR="00B24D58" w:rsidRPr="008A5E15" w14:paraId="5FED611F" w14:textId="77777777" w:rsidTr="00582915">
                        <w:tc>
                          <w:tcPr>
                            <w:tcW w:w="798" w:type="dxa"/>
                          </w:tcPr>
                          <w:p w14:paraId="3F72A31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w:t>
                            </w:r>
                          </w:p>
                        </w:tc>
                        <w:tc>
                          <w:tcPr>
                            <w:tcW w:w="1837" w:type="dxa"/>
                          </w:tcPr>
                          <w:p w14:paraId="2BE863FB"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cguid</w:t>
                            </w:r>
                            <w:r w:rsidRPr="008A5E15">
                              <w:rPr>
                                <w:rFonts w:ascii="Times New Roman" w:hAnsi="Times New Roman"/>
                                <w:sz w:val="20"/>
                                <w:szCs w:val="20"/>
                              </w:rPr>
                              <w:t xml:space="preserve"> </w:t>
                            </w:r>
                          </w:p>
                        </w:tc>
                        <w:tc>
                          <w:tcPr>
                            <w:tcW w:w="5687" w:type="dxa"/>
                          </w:tcPr>
                          <w:p w14:paraId="0D5062D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 xml:space="preserve">Container id. </w:t>
                            </w:r>
                          </w:p>
                        </w:tc>
                      </w:tr>
                      <w:tr w:rsidR="00B24D58" w:rsidRPr="008A5E15" w14:paraId="6C2D47A6" w14:textId="77777777" w:rsidTr="00582915">
                        <w:tc>
                          <w:tcPr>
                            <w:tcW w:w="798" w:type="dxa"/>
                          </w:tcPr>
                          <w:p w14:paraId="30B3BBE1"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in,out</w:t>
                            </w:r>
                          </w:p>
                        </w:tc>
                        <w:tc>
                          <w:tcPr>
                            <w:tcW w:w="1837" w:type="dxa"/>
                          </w:tcPr>
                          <w:p w14:paraId="7A3B6380"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i/>
                                <w:iCs/>
                                <w:sz w:val="20"/>
                                <w:szCs w:val="20"/>
                              </w:rPr>
                              <w:t>stats</w:t>
                            </w:r>
                            <w:r w:rsidRPr="008A5E15">
                              <w:rPr>
                                <w:rFonts w:ascii="Times New Roman" w:hAnsi="Times New Roman"/>
                                <w:sz w:val="20"/>
                                <w:szCs w:val="20"/>
                              </w:rPr>
                              <w:t xml:space="preserve"> </w:t>
                            </w:r>
                          </w:p>
                        </w:tc>
                        <w:tc>
                          <w:tcPr>
                            <w:tcW w:w="5687" w:type="dxa"/>
                          </w:tcPr>
                          <w:p w14:paraId="5365319D" w14:textId="77777777" w:rsidR="00B24D58" w:rsidRPr="008A5E15" w:rsidRDefault="00B24D58" w:rsidP="00582915">
                            <w:pPr>
                              <w:autoSpaceDE w:val="0"/>
                              <w:autoSpaceDN w:val="0"/>
                              <w:rPr>
                                <w:rFonts w:ascii="Times New Roman" w:hAnsi="Times New Roman"/>
                                <w:sz w:val="20"/>
                                <w:szCs w:val="20"/>
                              </w:rPr>
                            </w:pPr>
                            <w:r w:rsidRPr="008A5E15">
                              <w:rPr>
                                <w:rFonts w:ascii="Times New Roman" w:hAnsi="Times New Roman"/>
                                <w:sz w:val="20"/>
                                <w:szCs w:val="20"/>
                              </w:rPr>
                              <w:t>Pointer to structure in which to return the statistics.</w:t>
                            </w:r>
                          </w:p>
                        </w:tc>
                      </w:tr>
                    </w:tbl>
                    <w:p w14:paraId="20228F90" w14:textId="77777777" w:rsidR="00B24D58" w:rsidRPr="008A5E15" w:rsidRDefault="00B24D58" w:rsidP="00C23C04">
                      <w:pPr>
                        <w:pStyle w:val="Heading3"/>
                      </w:pPr>
                      <w:bookmarkStart w:id="119" w:name="_Toc336887828"/>
                      <w:r w:rsidRPr="008A5E15">
                        <w:t>Returns:</w:t>
                      </w:r>
                      <w:bookmarkEnd w:id="119"/>
                    </w:p>
                    <w:p w14:paraId="68EA3C49" w14:textId="77777777" w:rsidR="00B24D58" w:rsidRPr="008A5E15" w:rsidRDefault="00B24D58" w:rsidP="00C23C04">
                      <w:pPr>
                        <w:autoSpaceDE w:val="0"/>
                        <w:autoSpaceDN w:val="0"/>
                        <w:ind w:left="720"/>
                        <w:rPr>
                          <w:rFonts w:ascii="Times New Roman" w:hAnsi="Times New Roman"/>
                          <w:sz w:val="20"/>
                          <w:szCs w:val="20"/>
                        </w:rPr>
                      </w:pPr>
                      <w:r w:rsidRPr="008A5E15">
                        <w:rPr>
                          <w:rFonts w:ascii="Times New Roman" w:hAnsi="Times New Roman"/>
                          <w:sz w:val="20"/>
                          <w:szCs w:val="20"/>
                        </w:rPr>
                        <w:t xml:space="preserve">FDF_SUCCESS if successful </w:t>
                      </w:r>
                    </w:p>
                    <w:p w14:paraId="7D17A677" w14:textId="77777777" w:rsidR="00B24D58" w:rsidRPr="008A5E15" w:rsidRDefault="00B24D58" w:rsidP="00C23C04">
                      <w:pPr>
                        <w:autoSpaceDE w:val="0"/>
                        <w:autoSpaceDN w:val="0"/>
                        <w:ind w:left="720"/>
                        <w:rPr>
                          <w:rFonts w:ascii="Times New Roman" w:hAnsi="Times New Roman"/>
                          <w:sz w:val="20"/>
                          <w:szCs w:val="20"/>
                        </w:rPr>
                      </w:pPr>
                      <w:r w:rsidRPr="008A5E15">
                        <w:rPr>
                          <w:rFonts w:ascii="Times New Roman" w:hAnsi="Times New Roman"/>
                          <w:sz w:val="20"/>
                          <w:szCs w:val="20"/>
                        </w:rPr>
                        <w:t xml:space="preserve">FDF_FAILURE otherwise </w:t>
                      </w:r>
                    </w:p>
                    <w:p w14:paraId="0F5A1D4B" w14:textId="77777777" w:rsidR="00B24D58" w:rsidRDefault="00B24D58" w:rsidP="000843DE"/>
                  </w:txbxContent>
                </v:textbox>
                <w10:anchorlock/>
              </v:shape>
            </w:pict>
          </mc:Fallback>
        </mc:AlternateContent>
      </w:r>
    </w:p>
    <w:p w14:paraId="7B3D7066" w14:textId="77777777" w:rsidR="000843DE" w:rsidRDefault="000843DE" w:rsidP="00005880">
      <w:pPr>
        <w:pStyle w:val="BodyText"/>
      </w:pPr>
    </w:p>
    <w:p w14:paraId="7F0DE493" w14:textId="77777777" w:rsidR="000843DE" w:rsidRDefault="000843DE" w:rsidP="00005880">
      <w:pPr>
        <w:pStyle w:val="BodyText"/>
      </w:pPr>
    </w:p>
    <w:p w14:paraId="5306CE6B" w14:textId="77777777" w:rsidR="000843DE" w:rsidRDefault="000843DE" w:rsidP="00005880">
      <w:pPr>
        <w:pStyle w:val="BodyText"/>
      </w:pPr>
    </w:p>
    <w:p w14:paraId="4729B1D1" w14:textId="77777777" w:rsidR="000843DE" w:rsidRDefault="000843DE" w:rsidP="00005880">
      <w:pPr>
        <w:pStyle w:val="BodyText"/>
      </w:pPr>
    </w:p>
    <w:p w14:paraId="25977BB0" w14:textId="77777777" w:rsidR="000843DE" w:rsidRDefault="000843DE" w:rsidP="00005880">
      <w:pPr>
        <w:pStyle w:val="BodyText"/>
      </w:pPr>
    </w:p>
    <w:p w14:paraId="3F70E3D5" w14:textId="77777777" w:rsidR="000843DE" w:rsidRDefault="000843DE" w:rsidP="00005880">
      <w:pPr>
        <w:pStyle w:val="BodyText"/>
      </w:pPr>
    </w:p>
    <w:p w14:paraId="68E13480" w14:textId="77777777" w:rsidR="000843DE" w:rsidRDefault="000843DE" w:rsidP="00005880">
      <w:pPr>
        <w:pStyle w:val="BodyText"/>
      </w:pPr>
    </w:p>
    <w:p w14:paraId="22A7EF57" w14:textId="77777777" w:rsidR="00E43216" w:rsidRDefault="00E43216"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9"/>
        <w:gridCol w:w="1413"/>
        <w:gridCol w:w="4324"/>
      </w:tblGrid>
      <w:tr w:rsidR="00F625A3" w:rsidRPr="00E23EFB" w14:paraId="4812E3CF" w14:textId="77777777" w:rsidTr="007E47BB">
        <w:tc>
          <w:tcPr>
            <w:tcW w:w="9576" w:type="dxa"/>
            <w:gridSpan w:val="3"/>
            <w:tcBorders>
              <w:top w:val="single" w:sz="4" w:space="0" w:color="FFFFFF"/>
              <w:left w:val="single" w:sz="4" w:space="0" w:color="FFFFFF"/>
              <w:bottom w:val="single" w:sz="4" w:space="0" w:color="FFFFFF"/>
              <w:right w:val="single" w:sz="4" w:space="0" w:color="FFFFFF"/>
            </w:tcBorders>
            <w:shd w:val="clear" w:color="auto" w:fill="1F497D"/>
          </w:tcPr>
          <w:p w14:paraId="1F95921B" w14:textId="77777777" w:rsidR="00F625A3" w:rsidRPr="00E23EFB" w:rsidRDefault="00F2671C"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FDF_</w:t>
            </w:r>
            <w:r w:rsidR="00F625A3">
              <w:rPr>
                <w:rFonts w:ascii="Calibri" w:eastAsia="Calibri" w:hAnsi="Calibri" w:cs="Calibri"/>
                <w:b/>
                <w:color w:val="FFFFFF"/>
                <w:sz w:val="32"/>
                <w:szCs w:val="21"/>
              </w:rPr>
              <w:t>stats_t  Fields</w:t>
            </w:r>
          </w:p>
        </w:tc>
      </w:tr>
      <w:tr w:rsidR="007E47BB" w:rsidRPr="00E23EFB" w14:paraId="56B0D2EB" w14:textId="77777777" w:rsidTr="009F3C07">
        <w:tc>
          <w:tcPr>
            <w:tcW w:w="3218" w:type="dxa"/>
            <w:tcBorders>
              <w:top w:val="single" w:sz="4" w:space="0" w:color="FFFFFF"/>
              <w:left w:val="single" w:sz="4" w:space="0" w:color="FFFFFF"/>
              <w:bottom w:val="single" w:sz="4" w:space="0" w:color="FFFFFF"/>
              <w:right w:val="single" w:sz="4" w:space="0" w:color="FFFFFF"/>
            </w:tcBorders>
            <w:shd w:val="clear" w:color="auto" w:fill="1F497D"/>
          </w:tcPr>
          <w:p w14:paraId="17BA596A" w14:textId="77777777" w:rsidR="00F625A3" w:rsidRPr="00E23EFB" w:rsidRDefault="00F625A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1452" w:type="dxa"/>
            <w:tcBorders>
              <w:top w:val="single" w:sz="4" w:space="0" w:color="FFFFFF"/>
              <w:left w:val="single" w:sz="4" w:space="0" w:color="FFFFFF"/>
              <w:bottom w:val="single" w:sz="4" w:space="0" w:color="FFFFFF"/>
              <w:right w:val="single" w:sz="4" w:space="0" w:color="FFFFFF"/>
            </w:tcBorders>
            <w:shd w:val="clear" w:color="auto" w:fill="1F497D"/>
          </w:tcPr>
          <w:p w14:paraId="6304E97C" w14:textId="77777777" w:rsidR="00F625A3" w:rsidRPr="00E23EFB" w:rsidRDefault="00F625A3" w:rsidP="007E47BB">
            <w:pPr>
              <w:jc w:val="center"/>
              <w:rPr>
                <w:rFonts w:ascii="Calibri" w:eastAsia="Calibri" w:hAnsi="Calibri" w:cs="Calibri"/>
                <w:b/>
                <w:color w:val="FFFFFF"/>
                <w:sz w:val="32"/>
                <w:szCs w:val="21"/>
              </w:rPr>
            </w:pPr>
            <w:r>
              <w:rPr>
                <w:rFonts w:ascii="Calibri" w:eastAsia="Calibri" w:hAnsi="Calibri" w:cs="Calibri"/>
                <w:b/>
                <w:color w:val="FFFFFF"/>
                <w:sz w:val="32"/>
                <w:szCs w:val="21"/>
              </w:rPr>
              <w:t>Type</w:t>
            </w:r>
          </w:p>
        </w:tc>
        <w:tc>
          <w:tcPr>
            <w:tcW w:w="4906" w:type="dxa"/>
            <w:tcBorders>
              <w:top w:val="single" w:sz="4" w:space="0" w:color="FFFFFF"/>
              <w:left w:val="single" w:sz="4" w:space="0" w:color="FFFFFF"/>
              <w:bottom w:val="single" w:sz="4" w:space="0" w:color="FFFFFF"/>
              <w:right w:val="single" w:sz="4" w:space="0" w:color="FFFFFF"/>
            </w:tcBorders>
            <w:shd w:val="clear" w:color="auto" w:fill="1F497D"/>
          </w:tcPr>
          <w:p w14:paraId="4E7E19CE" w14:textId="77777777" w:rsidR="00F625A3" w:rsidRPr="00E23EFB" w:rsidRDefault="00F625A3" w:rsidP="007E47B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7E47BB" w:rsidRPr="00E23EFB" w14:paraId="1D87B7EB" w14:textId="77777777" w:rsidTr="009F3C07">
        <w:tc>
          <w:tcPr>
            <w:tcW w:w="3218" w:type="dxa"/>
            <w:tcBorders>
              <w:top w:val="single" w:sz="4" w:space="0" w:color="FFFFFF"/>
            </w:tcBorders>
            <w:shd w:val="clear" w:color="auto" w:fill="F2F2F2"/>
          </w:tcPr>
          <w:p w14:paraId="58986E77" w14:textId="77777777" w:rsidR="00F625A3" w:rsidRPr="00E23EFB" w:rsidRDefault="007E47BB" w:rsidP="007E47BB">
            <w:pPr>
              <w:jc w:val="center"/>
              <w:rPr>
                <w:rFonts w:ascii="Calibri" w:eastAsia="Calibri" w:hAnsi="Calibri" w:cs="Calibri"/>
                <w:sz w:val="21"/>
                <w:szCs w:val="21"/>
              </w:rPr>
            </w:pPr>
            <w:r>
              <w:rPr>
                <w:rFonts w:ascii="Calibri" w:eastAsia="Calibri" w:hAnsi="Calibri" w:cs="Calibri"/>
                <w:sz w:val="21"/>
                <w:szCs w:val="21"/>
              </w:rPr>
              <w:t>n_accesses[FDF_N_ACCESS_TYPES]</w:t>
            </w:r>
          </w:p>
        </w:tc>
        <w:tc>
          <w:tcPr>
            <w:tcW w:w="1452" w:type="dxa"/>
            <w:tcBorders>
              <w:top w:val="single" w:sz="4" w:space="0" w:color="FFFFFF"/>
            </w:tcBorders>
            <w:shd w:val="clear" w:color="auto" w:fill="F2F2F2"/>
          </w:tcPr>
          <w:p w14:paraId="6AD2B70D" w14:textId="77777777" w:rsidR="00F625A3" w:rsidRPr="00E23EFB" w:rsidRDefault="009F3C07" w:rsidP="009F3C07">
            <w:pPr>
              <w:jc w:val="center"/>
              <w:rPr>
                <w:rFonts w:ascii="Calibri" w:eastAsia="Calibri" w:hAnsi="Calibri" w:cs="Calibri"/>
                <w:sz w:val="21"/>
                <w:szCs w:val="21"/>
              </w:rPr>
            </w:pPr>
            <w:r>
              <w:rPr>
                <w:rFonts w:ascii="Calibri" w:eastAsia="Calibri" w:hAnsi="Calibri" w:cs="Calibri"/>
                <w:sz w:val="21"/>
                <w:szCs w:val="21"/>
              </w:rPr>
              <w:t>u</w:t>
            </w:r>
            <w:r w:rsidR="007E47BB">
              <w:rPr>
                <w:rFonts w:ascii="Calibri" w:eastAsia="Calibri" w:hAnsi="Calibri" w:cs="Calibri"/>
                <w:sz w:val="21"/>
                <w:szCs w:val="21"/>
              </w:rPr>
              <w:t>int64_t</w:t>
            </w:r>
          </w:p>
        </w:tc>
        <w:tc>
          <w:tcPr>
            <w:tcW w:w="4906" w:type="dxa"/>
            <w:tcBorders>
              <w:top w:val="single" w:sz="4" w:space="0" w:color="FFFFFF"/>
            </w:tcBorders>
            <w:shd w:val="clear" w:color="auto" w:fill="F2F2F2"/>
          </w:tcPr>
          <w:p w14:paraId="30C5562D" w14:textId="77777777" w:rsidR="00F625A3" w:rsidRPr="00E23EFB" w:rsidRDefault="009F3C07" w:rsidP="009F3C07">
            <w:pPr>
              <w:rPr>
                <w:rFonts w:ascii="Calibri" w:eastAsia="Calibri" w:hAnsi="Calibri" w:cs="Calibri"/>
                <w:sz w:val="21"/>
                <w:szCs w:val="21"/>
              </w:rPr>
            </w:pPr>
            <w:r>
              <w:rPr>
                <w:rFonts w:ascii="Calibri" w:eastAsia="Calibri" w:hAnsi="Calibri" w:cs="Calibri"/>
                <w:sz w:val="21"/>
                <w:szCs w:val="21"/>
              </w:rPr>
              <w:t>Counts of FDF access types</w:t>
            </w:r>
            <w:r w:rsidR="00F2671C">
              <w:rPr>
                <w:rFonts w:ascii="Calibri" w:eastAsia="Calibri" w:hAnsi="Calibri" w:cs="Calibri"/>
                <w:sz w:val="21"/>
                <w:szCs w:val="21"/>
              </w:rPr>
              <w:t xml:space="preserve"> (see Table 5</w:t>
            </w:r>
            <w:r>
              <w:rPr>
                <w:rFonts w:ascii="Calibri" w:eastAsia="Calibri" w:hAnsi="Calibri" w:cs="Calibri"/>
                <w:sz w:val="21"/>
                <w:szCs w:val="21"/>
              </w:rPr>
              <w:t>)</w:t>
            </w:r>
          </w:p>
        </w:tc>
      </w:tr>
      <w:tr w:rsidR="00F2671C" w:rsidRPr="00E23EFB" w14:paraId="4B967AAE" w14:textId="77777777" w:rsidTr="009F3C07">
        <w:tc>
          <w:tcPr>
            <w:tcW w:w="3218" w:type="dxa"/>
            <w:shd w:val="clear" w:color="auto" w:fill="F2F2F2"/>
          </w:tcPr>
          <w:p w14:paraId="7AA7755B" w14:textId="77777777" w:rsidR="00F2671C" w:rsidRPr="00E23EFB" w:rsidRDefault="00F2671C" w:rsidP="00D923F7">
            <w:pPr>
              <w:jc w:val="center"/>
              <w:rPr>
                <w:rFonts w:ascii="Calibri" w:eastAsia="Calibri" w:hAnsi="Calibri" w:cs="Calibri"/>
                <w:sz w:val="21"/>
                <w:szCs w:val="21"/>
              </w:rPr>
            </w:pPr>
            <w:r>
              <w:rPr>
                <w:rFonts w:ascii="Calibri" w:eastAsia="Calibri" w:hAnsi="Calibri" w:cs="Calibri"/>
                <w:sz w:val="21"/>
                <w:szCs w:val="21"/>
              </w:rPr>
              <w:t>flash_stats[FDF_N_FLASH_STATS]</w:t>
            </w:r>
          </w:p>
        </w:tc>
        <w:tc>
          <w:tcPr>
            <w:tcW w:w="1452" w:type="dxa"/>
            <w:shd w:val="clear" w:color="auto" w:fill="F2F2F2"/>
          </w:tcPr>
          <w:p w14:paraId="054E0CBD" w14:textId="77777777" w:rsidR="00F2671C" w:rsidRPr="00E23EFB" w:rsidRDefault="00F2671C" w:rsidP="00D923F7">
            <w:pPr>
              <w:jc w:val="center"/>
              <w:rPr>
                <w:rFonts w:ascii="Calibri" w:eastAsia="Calibri" w:hAnsi="Calibri" w:cs="Calibri"/>
                <w:sz w:val="21"/>
                <w:szCs w:val="21"/>
              </w:rPr>
            </w:pPr>
            <w:r>
              <w:rPr>
                <w:rFonts w:ascii="Calibri" w:eastAsia="Calibri" w:hAnsi="Calibri" w:cs="Calibri"/>
                <w:sz w:val="21"/>
                <w:szCs w:val="21"/>
              </w:rPr>
              <w:t>uint64_t</w:t>
            </w:r>
          </w:p>
        </w:tc>
        <w:tc>
          <w:tcPr>
            <w:tcW w:w="4906" w:type="dxa"/>
            <w:shd w:val="clear" w:color="auto" w:fill="F2F2F2"/>
          </w:tcPr>
          <w:p w14:paraId="1E4B58B3" w14:textId="77777777" w:rsidR="00F2671C" w:rsidRPr="00E23EFB" w:rsidRDefault="00F2671C" w:rsidP="00D923F7">
            <w:pPr>
              <w:rPr>
                <w:rFonts w:ascii="Calibri" w:eastAsia="Calibri" w:hAnsi="Calibri" w:cs="Calibri"/>
                <w:sz w:val="21"/>
                <w:szCs w:val="21"/>
              </w:rPr>
            </w:pPr>
            <w:r>
              <w:rPr>
                <w:rFonts w:ascii="Calibri" w:eastAsia="Calibri" w:hAnsi="Calibri" w:cs="Calibri"/>
                <w:sz w:val="21"/>
                <w:szCs w:val="21"/>
              </w:rPr>
              <w:t>Counts of various flash activities (see Table 6)</w:t>
            </w:r>
          </w:p>
        </w:tc>
      </w:tr>
      <w:tr w:rsidR="009F3C07" w:rsidRPr="00E23EFB" w14:paraId="39AC9532" w14:textId="77777777" w:rsidTr="009F3C07">
        <w:tc>
          <w:tcPr>
            <w:tcW w:w="3218" w:type="dxa"/>
            <w:shd w:val="clear" w:color="auto" w:fill="F2F2F2"/>
          </w:tcPr>
          <w:p w14:paraId="66ED5321" w14:textId="77777777" w:rsidR="009F3C07" w:rsidRPr="00E23EFB" w:rsidRDefault="009F3C07" w:rsidP="007E47BB">
            <w:pPr>
              <w:jc w:val="center"/>
              <w:rPr>
                <w:rFonts w:ascii="Calibri" w:eastAsia="Calibri" w:hAnsi="Calibri" w:cs="Calibri"/>
                <w:sz w:val="21"/>
                <w:szCs w:val="21"/>
              </w:rPr>
            </w:pPr>
            <w:r>
              <w:rPr>
                <w:rFonts w:ascii="Calibri" w:eastAsia="Calibri" w:hAnsi="Calibri" w:cs="Calibri"/>
                <w:sz w:val="21"/>
                <w:szCs w:val="21"/>
              </w:rPr>
              <w:t>cache_stats[FDF_N_CACHE_STATS]</w:t>
            </w:r>
          </w:p>
        </w:tc>
        <w:tc>
          <w:tcPr>
            <w:tcW w:w="1452" w:type="dxa"/>
            <w:shd w:val="clear" w:color="auto" w:fill="F2F2F2"/>
          </w:tcPr>
          <w:p w14:paraId="399B04BC" w14:textId="77777777" w:rsidR="009F3C07" w:rsidRPr="00E23EFB" w:rsidRDefault="009F3C07" w:rsidP="00D923F7">
            <w:pPr>
              <w:jc w:val="center"/>
              <w:rPr>
                <w:rFonts w:ascii="Calibri" w:eastAsia="Calibri" w:hAnsi="Calibri" w:cs="Calibri"/>
                <w:sz w:val="21"/>
                <w:szCs w:val="21"/>
              </w:rPr>
            </w:pPr>
            <w:r>
              <w:rPr>
                <w:rFonts w:ascii="Calibri" w:eastAsia="Calibri" w:hAnsi="Calibri" w:cs="Calibri"/>
                <w:sz w:val="21"/>
                <w:szCs w:val="21"/>
              </w:rPr>
              <w:t>uint64_t</w:t>
            </w:r>
          </w:p>
        </w:tc>
        <w:tc>
          <w:tcPr>
            <w:tcW w:w="4906" w:type="dxa"/>
            <w:shd w:val="clear" w:color="auto" w:fill="F2F2F2"/>
          </w:tcPr>
          <w:p w14:paraId="0B1181C8" w14:textId="77777777"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 xml:space="preserve">Counts of various cache activities (see Tables </w:t>
            </w:r>
            <w:r w:rsidR="00F2671C">
              <w:rPr>
                <w:rFonts w:ascii="Calibri" w:eastAsia="Calibri" w:hAnsi="Calibri" w:cs="Calibri"/>
                <w:sz w:val="21"/>
                <w:szCs w:val="21"/>
              </w:rPr>
              <w:t>7-12</w:t>
            </w:r>
            <w:r>
              <w:rPr>
                <w:rFonts w:ascii="Calibri" w:eastAsia="Calibri" w:hAnsi="Calibri" w:cs="Calibri"/>
                <w:sz w:val="21"/>
                <w:szCs w:val="21"/>
              </w:rPr>
              <w:t>)</w:t>
            </w:r>
          </w:p>
        </w:tc>
      </w:tr>
      <w:tr w:rsidR="009F3C07" w:rsidRPr="00E23EFB" w14:paraId="31C463DD" w14:textId="77777777" w:rsidTr="009F3C07">
        <w:tc>
          <w:tcPr>
            <w:tcW w:w="3218" w:type="dxa"/>
            <w:shd w:val="clear" w:color="auto" w:fill="F2F2F2"/>
          </w:tcPr>
          <w:p w14:paraId="2CE47A34" w14:textId="77777777" w:rsidR="009F3C07" w:rsidRPr="00E23EFB" w:rsidRDefault="009F3C07" w:rsidP="007E47BB">
            <w:pPr>
              <w:jc w:val="center"/>
              <w:rPr>
                <w:rFonts w:ascii="Calibri" w:eastAsia="Calibri" w:hAnsi="Calibri" w:cs="Calibri"/>
                <w:sz w:val="21"/>
                <w:szCs w:val="21"/>
              </w:rPr>
            </w:pPr>
            <w:r>
              <w:rPr>
                <w:rFonts w:ascii="Calibri" w:eastAsia="Calibri" w:hAnsi="Calibri" w:cs="Calibri"/>
                <w:sz w:val="21"/>
                <w:szCs w:val="21"/>
              </w:rPr>
              <w:t>key_size_histo</w:t>
            </w:r>
          </w:p>
        </w:tc>
        <w:tc>
          <w:tcPr>
            <w:tcW w:w="1452" w:type="dxa"/>
            <w:shd w:val="clear" w:color="auto" w:fill="F2F2F2"/>
          </w:tcPr>
          <w:p w14:paraId="5430EAF7" w14:textId="77777777" w:rsidR="009F3C07" w:rsidRPr="00E23EFB" w:rsidRDefault="009F3C07" w:rsidP="009F3C07">
            <w:pPr>
              <w:jc w:val="center"/>
              <w:rPr>
                <w:rFonts w:ascii="Calibri" w:eastAsia="Calibri" w:hAnsi="Calibri" w:cs="Calibri"/>
                <w:sz w:val="21"/>
                <w:szCs w:val="21"/>
              </w:rPr>
            </w:pPr>
            <w:r>
              <w:rPr>
                <w:rFonts w:ascii="Calibri" w:eastAsia="Calibri" w:hAnsi="Calibri" w:cs="Calibri"/>
                <w:sz w:val="21"/>
                <w:szCs w:val="21"/>
              </w:rPr>
              <w:t>FDF_histo_t</w:t>
            </w:r>
          </w:p>
        </w:tc>
        <w:tc>
          <w:tcPr>
            <w:tcW w:w="4906" w:type="dxa"/>
            <w:shd w:val="clear" w:color="auto" w:fill="F2F2F2"/>
          </w:tcPr>
          <w:p w14:paraId="73B2E9E8" w14:textId="77777777"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Base-2 logarithmic histogram of key sizes in bytes</w:t>
            </w:r>
          </w:p>
        </w:tc>
      </w:tr>
      <w:tr w:rsidR="009F3C07" w:rsidRPr="00E23EFB" w14:paraId="64803841" w14:textId="77777777" w:rsidTr="009F3C07">
        <w:tc>
          <w:tcPr>
            <w:tcW w:w="3218" w:type="dxa"/>
            <w:shd w:val="clear" w:color="auto" w:fill="F2F2F2"/>
          </w:tcPr>
          <w:p w14:paraId="5637F56B" w14:textId="77777777" w:rsidR="009F3C07" w:rsidRPr="00E23EFB" w:rsidRDefault="009F3C07" w:rsidP="007E47BB">
            <w:pPr>
              <w:jc w:val="center"/>
              <w:rPr>
                <w:rFonts w:ascii="Calibri" w:eastAsia="Calibri" w:hAnsi="Calibri" w:cs="Calibri"/>
                <w:sz w:val="21"/>
                <w:szCs w:val="21"/>
              </w:rPr>
            </w:pPr>
            <w:r>
              <w:rPr>
                <w:rFonts w:ascii="Calibri" w:eastAsia="Calibri" w:hAnsi="Calibri" w:cs="Calibri"/>
                <w:sz w:val="21"/>
                <w:szCs w:val="21"/>
              </w:rPr>
              <w:t>data_size_histo</w:t>
            </w:r>
          </w:p>
        </w:tc>
        <w:tc>
          <w:tcPr>
            <w:tcW w:w="1452" w:type="dxa"/>
            <w:shd w:val="clear" w:color="auto" w:fill="F2F2F2"/>
          </w:tcPr>
          <w:p w14:paraId="3BCEE56F" w14:textId="77777777" w:rsidR="009F3C07" w:rsidRPr="00E23EFB" w:rsidRDefault="009F3C07" w:rsidP="009F3C07">
            <w:pPr>
              <w:jc w:val="center"/>
              <w:rPr>
                <w:rFonts w:ascii="Calibri" w:eastAsia="Calibri" w:hAnsi="Calibri" w:cs="Calibri"/>
                <w:sz w:val="21"/>
                <w:szCs w:val="21"/>
              </w:rPr>
            </w:pPr>
            <w:r>
              <w:rPr>
                <w:rFonts w:ascii="Calibri" w:eastAsia="Calibri" w:hAnsi="Calibri" w:cs="Calibri"/>
                <w:sz w:val="21"/>
                <w:szCs w:val="21"/>
              </w:rPr>
              <w:t>FDF_histo_t</w:t>
            </w:r>
          </w:p>
        </w:tc>
        <w:tc>
          <w:tcPr>
            <w:tcW w:w="4906" w:type="dxa"/>
            <w:shd w:val="clear" w:color="auto" w:fill="F2F2F2"/>
          </w:tcPr>
          <w:p w14:paraId="0B44ABD1" w14:textId="77777777"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Base-2 logarithmic histogram of data sizes in bytes</w:t>
            </w:r>
          </w:p>
        </w:tc>
      </w:tr>
      <w:tr w:rsidR="009F3C07" w:rsidRPr="00E23EFB" w14:paraId="00766893" w14:textId="77777777" w:rsidTr="009F3C07">
        <w:tc>
          <w:tcPr>
            <w:tcW w:w="3218" w:type="dxa"/>
            <w:shd w:val="clear" w:color="auto" w:fill="F2F2F2"/>
          </w:tcPr>
          <w:p w14:paraId="25FB12D2" w14:textId="77777777" w:rsidR="009F3C07" w:rsidRPr="00E23EFB" w:rsidRDefault="009F3C07" w:rsidP="007E47BB">
            <w:pPr>
              <w:jc w:val="center"/>
              <w:rPr>
                <w:rFonts w:ascii="Calibri" w:eastAsia="Calibri" w:hAnsi="Calibri" w:cs="Calibri"/>
                <w:sz w:val="21"/>
                <w:szCs w:val="21"/>
              </w:rPr>
            </w:pPr>
            <w:r>
              <w:rPr>
                <w:rFonts w:ascii="Calibri" w:eastAsia="Calibri" w:hAnsi="Calibri" w:cs="Calibri"/>
                <w:sz w:val="21"/>
                <w:szCs w:val="21"/>
              </w:rPr>
              <w:t>access_time_histo</w:t>
            </w:r>
            <w:r w:rsidR="000C5326">
              <w:rPr>
                <w:rFonts w:ascii="Calibri" w:eastAsia="Calibri" w:hAnsi="Calibri" w:cs="Calibri"/>
                <w:sz w:val="21"/>
                <w:szCs w:val="21"/>
              </w:rPr>
              <w:t>[FDF_N_ACCESS_TYPES]</w:t>
            </w:r>
          </w:p>
        </w:tc>
        <w:tc>
          <w:tcPr>
            <w:tcW w:w="1452" w:type="dxa"/>
            <w:shd w:val="clear" w:color="auto" w:fill="F2F2F2"/>
          </w:tcPr>
          <w:p w14:paraId="2C0DC9C6" w14:textId="77777777" w:rsidR="009F3C07" w:rsidRPr="00E23EFB" w:rsidRDefault="009F3C07" w:rsidP="009F3C07">
            <w:pPr>
              <w:jc w:val="center"/>
              <w:rPr>
                <w:rFonts w:ascii="Calibri" w:eastAsia="Calibri" w:hAnsi="Calibri" w:cs="Calibri"/>
                <w:sz w:val="21"/>
                <w:szCs w:val="21"/>
              </w:rPr>
            </w:pPr>
            <w:r>
              <w:rPr>
                <w:rFonts w:ascii="Calibri" w:eastAsia="Calibri" w:hAnsi="Calibri" w:cs="Calibri"/>
                <w:sz w:val="21"/>
                <w:szCs w:val="21"/>
              </w:rPr>
              <w:t>FDF_histo_t</w:t>
            </w:r>
          </w:p>
        </w:tc>
        <w:tc>
          <w:tcPr>
            <w:tcW w:w="4906" w:type="dxa"/>
            <w:shd w:val="clear" w:color="auto" w:fill="F2F2F2"/>
          </w:tcPr>
          <w:p w14:paraId="28026F59" w14:textId="77777777" w:rsidR="009F3C07" w:rsidRPr="00E23EFB" w:rsidRDefault="009F3C07" w:rsidP="007E47BB">
            <w:pPr>
              <w:rPr>
                <w:rFonts w:ascii="Calibri" w:eastAsia="Calibri" w:hAnsi="Calibri" w:cs="Calibri"/>
                <w:sz w:val="21"/>
                <w:szCs w:val="21"/>
              </w:rPr>
            </w:pPr>
            <w:r>
              <w:rPr>
                <w:rFonts w:ascii="Calibri" w:eastAsia="Calibri" w:hAnsi="Calibri" w:cs="Calibri"/>
                <w:sz w:val="21"/>
                <w:szCs w:val="21"/>
              </w:rPr>
              <w:t>Base-2 logarithmic histogram of access latencies in microseconds</w:t>
            </w:r>
          </w:p>
        </w:tc>
      </w:tr>
    </w:tbl>
    <w:p w14:paraId="59968E91" w14:textId="77777777" w:rsidR="00E43216" w:rsidRDefault="00F2671C" w:rsidP="00E43216">
      <w:pPr>
        <w:pStyle w:val="Heading4"/>
      </w:pPr>
      <w:r>
        <w:t>Table 4</w:t>
      </w:r>
      <w:r w:rsidR="00E43216">
        <w:t>: Field Definitions for FDF Statistics Structure</w:t>
      </w:r>
    </w:p>
    <w:p w14:paraId="7FE82F3C" w14:textId="77777777" w:rsidR="000843DE" w:rsidRDefault="000843DE" w:rsidP="0000588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170"/>
        <w:gridCol w:w="6858"/>
      </w:tblGrid>
      <w:tr w:rsidR="001638DD" w:rsidRPr="00E23EFB" w14:paraId="1C093DFE" w14:textId="77777777" w:rsidTr="00D923F7">
        <w:tc>
          <w:tcPr>
            <w:tcW w:w="9576" w:type="dxa"/>
            <w:gridSpan w:val="3"/>
            <w:tcBorders>
              <w:top w:val="single" w:sz="4" w:space="0" w:color="FFFFFF"/>
              <w:left w:val="single" w:sz="4" w:space="0" w:color="FFFFFF"/>
              <w:bottom w:val="single" w:sz="4" w:space="0" w:color="FFFFFF"/>
              <w:right w:val="single" w:sz="4" w:space="0" w:color="FFFFFF"/>
            </w:tcBorders>
            <w:shd w:val="clear" w:color="auto" w:fill="1F497D"/>
          </w:tcPr>
          <w:p w14:paraId="0968FEF2" w14:textId="77777777" w:rsidR="001638DD" w:rsidRPr="00E23EFB" w:rsidRDefault="001638DD" w:rsidP="001638DD">
            <w:pPr>
              <w:jc w:val="center"/>
              <w:rPr>
                <w:rFonts w:ascii="Calibri" w:eastAsia="Calibri" w:hAnsi="Calibri" w:cs="Calibri"/>
                <w:b/>
                <w:color w:val="FFFFFF"/>
                <w:sz w:val="32"/>
                <w:szCs w:val="21"/>
              </w:rPr>
            </w:pPr>
            <w:r>
              <w:rPr>
                <w:rFonts w:ascii="Calibri" w:eastAsia="Calibri" w:hAnsi="Calibri" w:cs="Calibri"/>
                <w:b/>
                <w:color w:val="FFFFFF"/>
                <w:sz w:val="32"/>
                <w:szCs w:val="21"/>
              </w:rPr>
              <w:t>FDF_histo_t  Fields</w:t>
            </w:r>
          </w:p>
        </w:tc>
      </w:tr>
      <w:tr w:rsidR="001638DD" w:rsidRPr="00E23EFB" w14:paraId="2F19644B" w14:textId="77777777" w:rsidTr="004C0853">
        <w:tc>
          <w:tcPr>
            <w:tcW w:w="1548" w:type="dxa"/>
            <w:tcBorders>
              <w:top w:val="single" w:sz="4" w:space="0" w:color="FFFFFF"/>
              <w:left w:val="single" w:sz="4" w:space="0" w:color="FFFFFF"/>
              <w:bottom w:val="single" w:sz="4" w:space="0" w:color="FFFFFF"/>
              <w:right w:val="single" w:sz="4" w:space="0" w:color="FFFFFF"/>
            </w:tcBorders>
            <w:shd w:val="clear" w:color="auto" w:fill="1F497D"/>
          </w:tcPr>
          <w:p w14:paraId="299BF5F8" w14:textId="77777777" w:rsidR="001638DD" w:rsidRPr="00E23EFB" w:rsidRDefault="001638DD"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1170" w:type="dxa"/>
            <w:tcBorders>
              <w:top w:val="single" w:sz="4" w:space="0" w:color="FFFFFF"/>
              <w:left w:val="single" w:sz="4" w:space="0" w:color="FFFFFF"/>
              <w:bottom w:val="single" w:sz="4" w:space="0" w:color="FFFFFF"/>
              <w:right w:val="single" w:sz="4" w:space="0" w:color="FFFFFF"/>
            </w:tcBorders>
            <w:shd w:val="clear" w:color="auto" w:fill="1F497D"/>
          </w:tcPr>
          <w:p w14:paraId="5F37E383" w14:textId="77777777" w:rsidR="001638DD" w:rsidRPr="00E23EFB" w:rsidRDefault="001638DD" w:rsidP="00D923F7">
            <w:pPr>
              <w:jc w:val="center"/>
              <w:rPr>
                <w:rFonts w:ascii="Calibri" w:eastAsia="Calibri" w:hAnsi="Calibri" w:cs="Calibri"/>
                <w:b/>
                <w:color w:val="FFFFFF"/>
                <w:sz w:val="32"/>
                <w:szCs w:val="21"/>
              </w:rPr>
            </w:pPr>
            <w:r>
              <w:rPr>
                <w:rFonts w:ascii="Calibri" w:eastAsia="Calibri" w:hAnsi="Calibri" w:cs="Calibri"/>
                <w:b/>
                <w:color w:val="FFFFFF"/>
                <w:sz w:val="32"/>
                <w:szCs w:val="21"/>
              </w:rPr>
              <w:t>Type</w:t>
            </w:r>
          </w:p>
        </w:tc>
        <w:tc>
          <w:tcPr>
            <w:tcW w:w="6858" w:type="dxa"/>
            <w:tcBorders>
              <w:top w:val="single" w:sz="4" w:space="0" w:color="FFFFFF"/>
              <w:left w:val="single" w:sz="4" w:space="0" w:color="FFFFFF"/>
              <w:bottom w:val="single" w:sz="4" w:space="0" w:color="FFFFFF"/>
              <w:right w:val="single" w:sz="4" w:space="0" w:color="FFFFFF"/>
            </w:tcBorders>
            <w:shd w:val="clear" w:color="auto" w:fill="1F497D"/>
          </w:tcPr>
          <w:p w14:paraId="7E20102C" w14:textId="77777777" w:rsidR="001638DD" w:rsidRPr="00E23EFB" w:rsidRDefault="001638DD"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638DD" w:rsidRPr="00E23EFB" w14:paraId="15A3FEA5" w14:textId="77777777" w:rsidTr="004C0853">
        <w:tc>
          <w:tcPr>
            <w:tcW w:w="1548" w:type="dxa"/>
            <w:tcBorders>
              <w:top w:val="single" w:sz="4" w:space="0" w:color="FFFFFF"/>
            </w:tcBorders>
            <w:shd w:val="clear" w:color="auto" w:fill="F2F2F2"/>
          </w:tcPr>
          <w:p w14:paraId="7C2951E8"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n</w:t>
            </w:r>
          </w:p>
        </w:tc>
        <w:tc>
          <w:tcPr>
            <w:tcW w:w="1170" w:type="dxa"/>
            <w:tcBorders>
              <w:top w:val="single" w:sz="4" w:space="0" w:color="FFFFFF"/>
            </w:tcBorders>
            <w:shd w:val="clear" w:color="auto" w:fill="F2F2F2"/>
          </w:tcPr>
          <w:p w14:paraId="5838281E"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uint64_t</w:t>
            </w:r>
          </w:p>
        </w:tc>
        <w:tc>
          <w:tcPr>
            <w:tcW w:w="6858" w:type="dxa"/>
            <w:tcBorders>
              <w:top w:val="single" w:sz="4" w:space="0" w:color="FFFFFF"/>
            </w:tcBorders>
            <w:shd w:val="clear" w:color="auto" w:fill="F2F2F2"/>
          </w:tcPr>
          <w:p w14:paraId="7D67E408" w14:textId="77777777"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Number of events</w:t>
            </w:r>
          </w:p>
        </w:tc>
      </w:tr>
      <w:tr w:rsidR="001638DD" w:rsidRPr="00E23EFB" w14:paraId="7533F043" w14:textId="77777777" w:rsidTr="004C0853">
        <w:tc>
          <w:tcPr>
            <w:tcW w:w="1548" w:type="dxa"/>
            <w:shd w:val="clear" w:color="auto" w:fill="F2F2F2"/>
          </w:tcPr>
          <w:p w14:paraId="4F6CBD9B"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min</w:t>
            </w:r>
          </w:p>
        </w:tc>
        <w:tc>
          <w:tcPr>
            <w:tcW w:w="1170" w:type="dxa"/>
            <w:shd w:val="clear" w:color="auto" w:fill="F2F2F2"/>
          </w:tcPr>
          <w:p w14:paraId="19B2CFF5"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uint64_t</w:t>
            </w:r>
          </w:p>
        </w:tc>
        <w:tc>
          <w:tcPr>
            <w:tcW w:w="6858" w:type="dxa"/>
            <w:shd w:val="clear" w:color="auto" w:fill="F2F2F2"/>
          </w:tcPr>
          <w:p w14:paraId="7BE0AC03" w14:textId="77777777"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Minimum value</w:t>
            </w:r>
          </w:p>
        </w:tc>
      </w:tr>
      <w:tr w:rsidR="001638DD" w:rsidRPr="00E23EFB" w14:paraId="1053319E" w14:textId="77777777" w:rsidTr="004C0853">
        <w:tc>
          <w:tcPr>
            <w:tcW w:w="1548" w:type="dxa"/>
            <w:shd w:val="clear" w:color="auto" w:fill="F2F2F2"/>
          </w:tcPr>
          <w:p w14:paraId="6495403C"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max</w:t>
            </w:r>
          </w:p>
        </w:tc>
        <w:tc>
          <w:tcPr>
            <w:tcW w:w="1170" w:type="dxa"/>
            <w:shd w:val="clear" w:color="auto" w:fill="F2F2F2"/>
          </w:tcPr>
          <w:p w14:paraId="4CCE2E6A"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uint64_t</w:t>
            </w:r>
          </w:p>
        </w:tc>
        <w:tc>
          <w:tcPr>
            <w:tcW w:w="6858" w:type="dxa"/>
            <w:shd w:val="clear" w:color="auto" w:fill="F2F2F2"/>
          </w:tcPr>
          <w:p w14:paraId="1CD77293" w14:textId="77777777"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Maximum value</w:t>
            </w:r>
          </w:p>
        </w:tc>
      </w:tr>
      <w:tr w:rsidR="001638DD" w:rsidRPr="00E23EFB" w14:paraId="737AF61E" w14:textId="77777777" w:rsidTr="004C0853">
        <w:tc>
          <w:tcPr>
            <w:tcW w:w="1548" w:type="dxa"/>
            <w:shd w:val="clear" w:color="auto" w:fill="F2F2F2"/>
          </w:tcPr>
          <w:p w14:paraId="62A3476C"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avg</w:t>
            </w:r>
          </w:p>
        </w:tc>
        <w:tc>
          <w:tcPr>
            <w:tcW w:w="1170" w:type="dxa"/>
            <w:shd w:val="clear" w:color="auto" w:fill="F2F2F2"/>
          </w:tcPr>
          <w:p w14:paraId="2CF7EFF3"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double</w:t>
            </w:r>
          </w:p>
        </w:tc>
        <w:tc>
          <w:tcPr>
            <w:tcW w:w="6858" w:type="dxa"/>
            <w:shd w:val="clear" w:color="auto" w:fill="F2F2F2"/>
          </w:tcPr>
          <w:p w14:paraId="3EBCFE77" w14:textId="77777777"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Average value</w:t>
            </w:r>
          </w:p>
        </w:tc>
      </w:tr>
      <w:tr w:rsidR="001638DD" w:rsidRPr="00E23EFB" w14:paraId="185C6790" w14:textId="77777777" w:rsidTr="004C0853">
        <w:tc>
          <w:tcPr>
            <w:tcW w:w="1548" w:type="dxa"/>
            <w:shd w:val="clear" w:color="auto" w:fill="F2F2F2"/>
          </w:tcPr>
          <w:p w14:paraId="4F40C366"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geo</w:t>
            </w:r>
          </w:p>
        </w:tc>
        <w:tc>
          <w:tcPr>
            <w:tcW w:w="1170" w:type="dxa"/>
            <w:shd w:val="clear" w:color="auto" w:fill="F2F2F2"/>
          </w:tcPr>
          <w:p w14:paraId="02950C7B"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double</w:t>
            </w:r>
          </w:p>
        </w:tc>
        <w:tc>
          <w:tcPr>
            <w:tcW w:w="6858" w:type="dxa"/>
            <w:shd w:val="clear" w:color="auto" w:fill="F2F2F2"/>
          </w:tcPr>
          <w:p w14:paraId="2B0C77CB" w14:textId="77777777"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Geometric mean</w:t>
            </w:r>
          </w:p>
        </w:tc>
      </w:tr>
      <w:tr w:rsidR="001638DD" w:rsidRPr="00E23EFB" w14:paraId="7800D429" w14:textId="77777777" w:rsidTr="004C0853">
        <w:tc>
          <w:tcPr>
            <w:tcW w:w="1548" w:type="dxa"/>
            <w:shd w:val="clear" w:color="auto" w:fill="F2F2F2"/>
          </w:tcPr>
          <w:p w14:paraId="2BFDCE5D"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std</w:t>
            </w:r>
          </w:p>
        </w:tc>
        <w:tc>
          <w:tcPr>
            <w:tcW w:w="1170" w:type="dxa"/>
            <w:shd w:val="clear" w:color="auto" w:fill="F2F2F2"/>
          </w:tcPr>
          <w:p w14:paraId="42E29176" w14:textId="77777777" w:rsidR="001638DD"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double</w:t>
            </w:r>
          </w:p>
        </w:tc>
        <w:tc>
          <w:tcPr>
            <w:tcW w:w="6858" w:type="dxa"/>
            <w:shd w:val="clear" w:color="auto" w:fill="F2F2F2"/>
          </w:tcPr>
          <w:p w14:paraId="08F3473E" w14:textId="77777777" w:rsidR="001638DD" w:rsidRPr="00E23EFB" w:rsidRDefault="00150D3B" w:rsidP="00D923F7">
            <w:pPr>
              <w:rPr>
                <w:rFonts w:ascii="Calibri" w:eastAsia="Calibri" w:hAnsi="Calibri" w:cs="Calibri"/>
                <w:sz w:val="21"/>
                <w:szCs w:val="21"/>
              </w:rPr>
            </w:pPr>
            <w:r>
              <w:rPr>
                <w:rFonts w:ascii="Calibri" w:eastAsia="Calibri" w:hAnsi="Calibri" w:cs="Calibri"/>
                <w:sz w:val="21"/>
                <w:szCs w:val="21"/>
              </w:rPr>
              <w:t>Standard deviation</w:t>
            </w:r>
          </w:p>
        </w:tc>
      </w:tr>
      <w:tr w:rsidR="00150D3B" w:rsidRPr="00E23EFB" w14:paraId="4E834B44" w14:textId="77777777" w:rsidTr="004C0853">
        <w:tc>
          <w:tcPr>
            <w:tcW w:w="1548" w:type="dxa"/>
            <w:shd w:val="clear" w:color="auto" w:fill="F2F2F2"/>
          </w:tcPr>
          <w:p w14:paraId="52D82367" w14:textId="77777777" w:rsidR="00150D3B" w:rsidRDefault="00150D3B" w:rsidP="00D923F7">
            <w:pPr>
              <w:jc w:val="center"/>
              <w:rPr>
                <w:rFonts w:ascii="Calibri" w:eastAsia="Calibri" w:hAnsi="Calibri" w:cs="Calibri"/>
                <w:sz w:val="21"/>
                <w:szCs w:val="21"/>
              </w:rPr>
            </w:pPr>
            <w:r>
              <w:rPr>
                <w:rFonts w:ascii="Calibri" w:eastAsia="Calibri" w:hAnsi="Calibri" w:cs="Calibri"/>
                <w:sz w:val="21"/>
                <w:szCs w:val="21"/>
              </w:rPr>
              <w:t>counts[64]</w:t>
            </w:r>
          </w:p>
        </w:tc>
        <w:tc>
          <w:tcPr>
            <w:tcW w:w="1170" w:type="dxa"/>
            <w:shd w:val="clear" w:color="auto" w:fill="F2F2F2"/>
          </w:tcPr>
          <w:p w14:paraId="48D2FFA8" w14:textId="77777777" w:rsidR="00150D3B" w:rsidRPr="00E23EFB" w:rsidRDefault="00150D3B" w:rsidP="00D923F7">
            <w:pPr>
              <w:jc w:val="center"/>
              <w:rPr>
                <w:rFonts w:ascii="Calibri" w:eastAsia="Calibri" w:hAnsi="Calibri" w:cs="Calibri"/>
                <w:sz w:val="21"/>
                <w:szCs w:val="21"/>
              </w:rPr>
            </w:pPr>
            <w:r>
              <w:rPr>
                <w:rFonts w:ascii="Calibri" w:eastAsia="Calibri" w:hAnsi="Calibri" w:cs="Calibri"/>
                <w:sz w:val="21"/>
                <w:szCs w:val="21"/>
              </w:rPr>
              <w:t>uint64_t</w:t>
            </w:r>
          </w:p>
        </w:tc>
        <w:tc>
          <w:tcPr>
            <w:tcW w:w="6858" w:type="dxa"/>
            <w:shd w:val="clear" w:color="auto" w:fill="F2F2F2"/>
          </w:tcPr>
          <w:p w14:paraId="61A6B6AE" w14:textId="77777777" w:rsidR="00150D3B" w:rsidRDefault="00150D3B" w:rsidP="00D923F7">
            <w:pPr>
              <w:rPr>
                <w:rFonts w:ascii="Calibri" w:eastAsia="Calibri" w:hAnsi="Calibri" w:cs="Calibri"/>
                <w:sz w:val="21"/>
                <w:szCs w:val="21"/>
              </w:rPr>
            </w:pPr>
            <w:r>
              <w:rPr>
                <w:rFonts w:ascii="Calibri" w:eastAsia="Calibri" w:hAnsi="Calibri" w:cs="Calibri"/>
                <w:sz w:val="21"/>
                <w:szCs w:val="21"/>
              </w:rPr>
              <w:t>Counts of the Base-2 logarithm of the event values.</w:t>
            </w:r>
          </w:p>
          <w:p w14:paraId="53BB2B91" w14:textId="77777777" w:rsidR="00150D3B" w:rsidRPr="00E23EFB" w:rsidRDefault="00150D3B" w:rsidP="00D923F7">
            <w:pPr>
              <w:rPr>
                <w:rFonts w:ascii="Calibri" w:eastAsia="Calibri" w:hAnsi="Calibri" w:cs="Calibri"/>
                <w:sz w:val="21"/>
                <w:szCs w:val="21"/>
              </w:rPr>
            </w:pPr>
            <w:r>
              <w:rPr>
                <w:rFonts w:ascii="Calibri" w:eastAsia="Calibri" w:hAnsi="Calibri" w:cs="Calibri"/>
                <w:sz w:val="21"/>
                <w:szCs w:val="21"/>
              </w:rPr>
              <w:t>For example, counts[23] provides the number of events with values in the range [2^23, 2^24).</w:t>
            </w:r>
          </w:p>
        </w:tc>
      </w:tr>
    </w:tbl>
    <w:p w14:paraId="1DEB57A2" w14:textId="77777777" w:rsidR="001638DD" w:rsidRDefault="00990B98" w:rsidP="001638DD">
      <w:pPr>
        <w:pStyle w:val="Heading4"/>
      </w:pPr>
      <w:r>
        <w:t>Table 5</w:t>
      </w:r>
      <w:r w:rsidR="001638DD">
        <w:t>: Field Definitions for FDF Statistics Structure</w:t>
      </w:r>
    </w:p>
    <w:p w14:paraId="688D92DA" w14:textId="77777777" w:rsidR="000843DE" w:rsidRDefault="000843DE" w:rsidP="00005880">
      <w:pPr>
        <w:pStyle w:val="BodyText"/>
      </w:pPr>
    </w:p>
    <w:p w14:paraId="1A47AD75" w14:textId="77777777" w:rsidR="000843DE" w:rsidRDefault="000843DE" w:rsidP="00005880">
      <w:pPr>
        <w:pStyle w:val="BodyText"/>
      </w:pPr>
    </w:p>
    <w:p w14:paraId="4AD6296F" w14:textId="77777777" w:rsidR="00F32F04" w:rsidRDefault="001009F9" w:rsidP="00515466">
      <w:pPr>
        <w:pStyle w:val="Heading1"/>
      </w:pPr>
      <w:bookmarkStart w:id="120" w:name="_Toc158002275"/>
      <w:bookmarkStart w:id="121" w:name="_Toc216261818"/>
      <w:r>
        <w:t xml:space="preserve">Chapter 3: </w:t>
      </w:r>
      <w:bookmarkEnd w:id="120"/>
      <w:r w:rsidR="00B61758">
        <w:t xml:space="preserve">“Hello </w:t>
      </w:r>
      <w:r w:rsidR="00B61758" w:rsidRPr="00515466">
        <w:t>World</w:t>
      </w:r>
      <w:r w:rsidR="00B61758">
        <w:t>” with FDF</w:t>
      </w:r>
      <w:bookmarkEnd w:id="121"/>
    </w:p>
    <w:p w14:paraId="15006F8D" w14:textId="77777777" w:rsidR="00FB0947" w:rsidRDefault="00FB0947" w:rsidP="007E69B8">
      <w:pPr>
        <w:pStyle w:val="BodyText"/>
      </w:pPr>
    </w:p>
    <w:p w14:paraId="4CC44119" w14:textId="77777777" w:rsidR="007E69B8" w:rsidRDefault="0084124B" w:rsidP="007E69B8">
      <w:pPr>
        <w:pStyle w:val="BodyText"/>
      </w:pPr>
      <w:r>
        <w:t>Listing 8 shows a simple example of a complete FDF session:</w:t>
      </w:r>
    </w:p>
    <w:p w14:paraId="200243DC" w14:textId="77777777" w:rsidR="0084124B" w:rsidRDefault="0084124B" w:rsidP="0084124B">
      <w:pPr>
        <w:pStyle w:val="BodyText"/>
        <w:numPr>
          <w:ilvl w:val="0"/>
          <w:numId w:val="39"/>
        </w:numPr>
      </w:pPr>
      <w:r>
        <w:t>Initializing FDF</w:t>
      </w:r>
    </w:p>
    <w:p w14:paraId="11F2185B" w14:textId="77777777" w:rsidR="0084124B" w:rsidRDefault="0084124B" w:rsidP="0084124B">
      <w:pPr>
        <w:pStyle w:val="BodyText"/>
        <w:numPr>
          <w:ilvl w:val="0"/>
          <w:numId w:val="39"/>
        </w:numPr>
      </w:pPr>
      <w:r>
        <w:t>Creating a container</w:t>
      </w:r>
    </w:p>
    <w:p w14:paraId="0F9D0ED6" w14:textId="77777777" w:rsidR="0084124B" w:rsidRDefault="0084124B" w:rsidP="0084124B">
      <w:pPr>
        <w:pStyle w:val="BodyText"/>
        <w:numPr>
          <w:ilvl w:val="0"/>
          <w:numId w:val="39"/>
        </w:numPr>
      </w:pPr>
      <w:r>
        <w:t>Writing several objects</w:t>
      </w:r>
    </w:p>
    <w:p w14:paraId="174EEEED" w14:textId="77777777" w:rsidR="0084124B" w:rsidRDefault="0084124B" w:rsidP="0084124B">
      <w:pPr>
        <w:pStyle w:val="BodyText"/>
        <w:numPr>
          <w:ilvl w:val="0"/>
          <w:numId w:val="39"/>
        </w:numPr>
      </w:pPr>
      <w:r>
        <w:t>Reading an object</w:t>
      </w:r>
    </w:p>
    <w:p w14:paraId="4A30C301" w14:textId="77777777" w:rsidR="0084124B" w:rsidRDefault="0084124B" w:rsidP="0084124B">
      <w:pPr>
        <w:pStyle w:val="BodyText"/>
        <w:numPr>
          <w:ilvl w:val="0"/>
          <w:numId w:val="39"/>
        </w:numPr>
      </w:pPr>
      <w:r>
        <w:t>Enumerating all objects</w:t>
      </w:r>
    </w:p>
    <w:p w14:paraId="4BB5CD16" w14:textId="77777777" w:rsidR="0084124B" w:rsidRDefault="0084124B" w:rsidP="0084124B">
      <w:pPr>
        <w:pStyle w:val="BodyText"/>
        <w:numPr>
          <w:ilvl w:val="0"/>
          <w:numId w:val="39"/>
        </w:numPr>
      </w:pPr>
      <w:r>
        <w:t>Deleting an object</w:t>
      </w:r>
    </w:p>
    <w:p w14:paraId="1889A906" w14:textId="77777777" w:rsidR="0084124B" w:rsidRDefault="0084124B" w:rsidP="0084124B">
      <w:pPr>
        <w:pStyle w:val="BodyText"/>
        <w:numPr>
          <w:ilvl w:val="0"/>
          <w:numId w:val="39"/>
        </w:numPr>
      </w:pPr>
      <w:r>
        <w:t>Closing and deleting a container</w:t>
      </w:r>
    </w:p>
    <w:p w14:paraId="74261176" w14:textId="77777777" w:rsidR="0084124B" w:rsidRDefault="0084124B" w:rsidP="0084124B">
      <w:pPr>
        <w:pStyle w:val="BodyText"/>
        <w:numPr>
          <w:ilvl w:val="0"/>
          <w:numId w:val="39"/>
        </w:numPr>
      </w:pPr>
      <w:r>
        <w:t>Terminating FDF</w:t>
      </w:r>
    </w:p>
    <w:p w14:paraId="7378C43D" w14:textId="77777777" w:rsidR="0084124B" w:rsidRDefault="0084124B" w:rsidP="0084124B">
      <w:pPr>
        <w:pStyle w:val="BodyText"/>
        <w:ind w:left="720"/>
      </w:pPr>
    </w:p>
    <w:p w14:paraId="7B0D5968" w14:textId="77777777" w:rsidR="00044BEC" w:rsidRDefault="00044BEC" w:rsidP="00B22ABD">
      <w:pPr>
        <w:pStyle w:val="BodyText"/>
      </w:pPr>
      <w:r>
        <w:t>Note that error checking is omitted for clarity!</w:t>
      </w:r>
    </w:p>
    <w:p w14:paraId="4A2BF7B9" w14:textId="77777777" w:rsidR="00B61758" w:rsidRDefault="00560A8F" w:rsidP="007E69B8">
      <w:pPr>
        <w:pStyle w:val="BodyText"/>
      </w:pPr>
      <w:r>
        <w:pict w14:anchorId="68C6DB69">
          <v:rect id="_x0000_i1044" style="width:0;height:1.5pt" o:hralign="center" o:hrstd="t" o:hr="t" fillcolor="#a0a0a0" stroked="f"/>
        </w:pict>
      </w:r>
    </w:p>
    <w:p w14:paraId="13CB4150" w14:textId="77777777" w:rsidR="00B22ABD" w:rsidRPr="007328DB" w:rsidRDefault="00B22ABD" w:rsidP="00B22ABD">
      <w:pPr>
        <w:pStyle w:val="PlainText"/>
        <w:ind w:left="864"/>
        <w:rPr>
          <w:sz w:val="14"/>
          <w:szCs w:val="14"/>
        </w:rPr>
      </w:pPr>
      <w:r w:rsidRPr="007328DB">
        <w:rPr>
          <w:sz w:val="14"/>
          <w:szCs w:val="14"/>
        </w:rPr>
        <w:t>#include</w:t>
      </w:r>
      <w:r w:rsidRPr="007328DB">
        <w:rPr>
          <w:sz w:val="14"/>
          <w:szCs w:val="14"/>
        </w:rPr>
        <w:tab/>
        <w:t>&lt;fdf.h&gt;</w:t>
      </w:r>
    </w:p>
    <w:p w14:paraId="77954A03" w14:textId="77777777" w:rsidR="00B22ABD" w:rsidRPr="007328DB" w:rsidRDefault="00B22ABD" w:rsidP="00B22ABD">
      <w:pPr>
        <w:pStyle w:val="PlainText"/>
        <w:rPr>
          <w:sz w:val="14"/>
          <w:szCs w:val="14"/>
        </w:rPr>
      </w:pPr>
    </w:p>
    <w:p w14:paraId="35455EE2" w14:textId="77777777" w:rsidR="00B22ABD" w:rsidRPr="007328DB" w:rsidRDefault="00B22ABD" w:rsidP="00B22ABD">
      <w:pPr>
        <w:pStyle w:val="PlainText"/>
        <w:ind w:left="864"/>
        <w:rPr>
          <w:sz w:val="14"/>
          <w:szCs w:val="14"/>
        </w:rPr>
      </w:pPr>
      <w:r w:rsidRPr="007328DB">
        <w:rPr>
          <w:sz w:val="14"/>
          <w:szCs w:val="14"/>
        </w:rPr>
        <w:t>main( )</w:t>
      </w:r>
    </w:p>
    <w:p w14:paraId="4155DF70" w14:textId="77777777" w:rsidR="00B22ABD" w:rsidRPr="007328DB" w:rsidRDefault="00B22ABD" w:rsidP="00B22ABD">
      <w:pPr>
        <w:pStyle w:val="PlainText"/>
        <w:ind w:left="864"/>
        <w:rPr>
          <w:sz w:val="14"/>
          <w:szCs w:val="14"/>
        </w:rPr>
      </w:pPr>
      <w:r w:rsidRPr="007328DB">
        <w:rPr>
          <w:sz w:val="14"/>
          <w:szCs w:val="14"/>
        </w:rPr>
        <w:t>{</w:t>
      </w:r>
    </w:p>
    <w:p w14:paraId="1669B5A4" w14:textId="77777777" w:rsidR="00B22ABD" w:rsidRPr="007328DB" w:rsidRDefault="00B22ABD" w:rsidP="00B22ABD">
      <w:pPr>
        <w:pStyle w:val="PlainText"/>
        <w:ind w:left="864"/>
        <w:rPr>
          <w:sz w:val="14"/>
          <w:szCs w:val="14"/>
        </w:rPr>
      </w:pPr>
      <w:r w:rsidRPr="007328DB">
        <w:rPr>
          <w:sz w:val="14"/>
          <w:szCs w:val="14"/>
        </w:rPr>
        <w:tab/>
        <w:t>FDF_container_props_t</w:t>
      </w:r>
      <w:r w:rsidRPr="007328DB">
        <w:rPr>
          <w:sz w:val="14"/>
          <w:szCs w:val="14"/>
        </w:rPr>
        <w:tab/>
        <w:t>props;</w:t>
      </w:r>
    </w:p>
    <w:p w14:paraId="706A01E8" w14:textId="77777777" w:rsidR="00B22ABD" w:rsidRPr="007328DB" w:rsidRDefault="00B22ABD" w:rsidP="00B22ABD">
      <w:pPr>
        <w:pStyle w:val="PlainText"/>
        <w:ind w:left="864"/>
        <w:rPr>
          <w:sz w:val="14"/>
          <w:szCs w:val="14"/>
        </w:rPr>
      </w:pPr>
      <w:r w:rsidRPr="007328DB">
        <w:rPr>
          <w:sz w:val="14"/>
          <w:szCs w:val="14"/>
        </w:rPr>
        <w:tab/>
        <w:t>struct FDF_state</w:t>
      </w:r>
      <w:r w:rsidRPr="007328DB">
        <w:rPr>
          <w:sz w:val="14"/>
          <w:szCs w:val="14"/>
        </w:rPr>
        <w:tab/>
      </w:r>
      <w:r>
        <w:rPr>
          <w:sz w:val="14"/>
          <w:szCs w:val="14"/>
        </w:rPr>
        <w:tab/>
      </w:r>
      <w:r w:rsidRPr="007328DB">
        <w:rPr>
          <w:sz w:val="14"/>
          <w:szCs w:val="14"/>
        </w:rPr>
        <w:t>*fdf_state;</w:t>
      </w:r>
    </w:p>
    <w:p w14:paraId="2DD81D5D" w14:textId="77777777" w:rsidR="00B22ABD" w:rsidRPr="007328DB" w:rsidRDefault="00B22ABD" w:rsidP="00B22ABD">
      <w:pPr>
        <w:pStyle w:val="PlainText"/>
        <w:ind w:left="864"/>
        <w:rPr>
          <w:sz w:val="14"/>
          <w:szCs w:val="14"/>
        </w:rPr>
      </w:pPr>
      <w:r w:rsidRPr="007328DB">
        <w:rPr>
          <w:sz w:val="14"/>
          <w:szCs w:val="14"/>
        </w:rPr>
        <w:tab/>
        <w:t>struct FDF_thread_state</w:t>
      </w:r>
      <w:r w:rsidRPr="007328DB">
        <w:rPr>
          <w:sz w:val="14"/>
          <w:szCs w:val="14"/>
        </w:rPr>
        <w:tab/>
        <w:t>*thd_state;</w:t>
      </w:r>
    </w:p>
    <w:p w14:paraId="56EB4AD5" w14:textId="77777777" w:rsidR="00B22ABD" w:rsidRPr="007328DB" w:rsidRDefault="00B22ABD" w:rsidP="00B22ABD">
      <w:pPr>
        <w:pStyle w:val="PlainText"/>
        <w:ind w:left="864"/>
        <w:rPr>
          <w:sz w:val="14"/>
          <w:szCs w:val="14"/>
        </w:rPr>
      </w:pPr>
      <w:r w:rsidRPr="007328DB">
        <w:rPr>
          <w:sz w:val="14"/>
          <w:szCs w:val="14"/>
        </w:rPr>
        <w:tab/>
        <w:t>struct FDF_iterator</w:t>
      </w:r>
      <w:r w:rsidRPr="007328DB">
        <w:rPr>
          <w:sz w:val="14"/>
          <w:szCs w:val="14"/>
        </w:rPr>
        <w:tab/>
        <w:t>*iterator;</w:t>
      </w:r>
    </w:p>
    <w:p w14:paraId="1BA2A340" w14:textId="77777777" w:rsidR="00B22ABD" w:rsidRPr="007328DB" w:rsidRDefault="00B22ABD" w:rsidP="00B22ABD">
      <w:pPr>
        <w:pStyle w:val="PlainText"/>
        <w:ind w:left="864"/>
        <w:rPr>
          <w:sz w:val="14"/>
          <w:szCs w:val="14"/>
        </w:rPr>
      </w:pPr>
      <w:r w:rsidRPr="007328DB">
        <w:rPr>
          <w:sz w:val="14"/>
          <w:szCs w:val="14"/>
        </w:rPr>
        <w:tab/>
        <w:t>FDF_status_t</w:t>
      </w:r>
      <w:r w:rsidRPr="007328DB">
        <w:rPr>
          <w:sz w:val="14"/>
          <w:szCs w:val="14"/>
        </w:rPr>
        <w:tab/>
      </w:r>
      <w:r w:rsidRPr="007328DB">
        <w:rPr>
          <w:sz w:val="14"/>
          <w:szCs w:val="14"/>
        </w:rPr>
        <w:tab/>
        <w:t>status;</w:t>
      </w:r>
    </w:p>
    <w:p w14:paraId="495D87DF" w14:textId="77777777" w:rsidR="00B22ABD" w:rsidRPr="007328DB" w:rsidRDefault="00B22ABD" w:rsidP="00B22ABD">
      <w:pPr>
        <w:pStyle w:val="PlainText"/>
        <w:ind w:left="864"/>
        <w:rPr>
          <w:sz w:val="14"/>
          <w:szCs w:val="14"/>
        </w:rPr>
      </w:pPr>
      <w:r w:rsidRPr="007328DB">
        <w:rPr>
          <w:sz w:val="14"/>
          <w:szCs w:val="14"/>
        </w:rPr>
        <w:tab/>
        <w:t>FDF_cguid_t</w:t>
      </w:r>
      <w:r w:rsidRPr="007328DB">
        <w:rPr>
          <w:sz w:val="14"/>
          <w:szCs w:val="14"/>
        </w:rPr>
        <w:tab/>
      </w:r>
      <w:r w:rsidRPr="007328DB">
        <w:rPr>
          <w:sz w:val="14"/>
          <w:szCs w:val="14"/>
        </w:rPr>
        <w:tab/>
        <w:t>cguid;</w:t>
      </w:r>
    </w:p>
    <w:p w14:paraId="243243A4" w14:textId="77777777" w:rsidR="00B22ABD" w:rsidRPr="007328DB" w:rsidRDefault="00B22ABD" w:rsidP="00B22ABD">
      <w:pPr>
        <w:pStyle w:val="PlainText"/>
        <w:ind w:left="864"/>
        <w:rPr>
          <w:sz w:val="14"/>
          <w:szCs w:val="14"/>
        </w:rPr>
      </w:pPr>
      <w:r w:rsidRPr="007328DB">
        <w:rPr>
          <w:sz w:val="14"/>
          <w:szCs w:val="14"/>
        </w:rPr>
        <w:tab/>
        <w:t>char</w:t>
      </w:r>
      <w:r w:rsidRPr="007328DB">
        <w:rPr>
          <w:sz w:val="14"/>
          <w:szCs w:val="14"/>
        </w:rPr>
        <w:tab/>
      </w:r>
      <w:r w:rsidRPr="007328DB">
        <w:rPr>
          <w:sz w:val="14"/>
          <w:szCs w:val="14"/>
        </w:rPr>
        <w:tab/>
      </w:r>
      <w:r w:rsidRPr="007328DB">
        <w:rPr>
          <w:sz w:val="14"/>
          <w:szCs w:val="14"/>
        </w:rPr>
        <w:tab/>
        <w:t>*key,</w:t>
      </w:r>
    </w:p>
    <w:p w14:paraId="3759A4F3" w14:textId="77777777" w:rsidR="00B22ABD" w:rsidRPr="007328DB" w:rsidRDefault="00B22ABD" w:rsidP="00B22ABD">
      <w:pPr>
        <w:pStyle w:val="PlainText"/>
        <w:ind w:left="864"/>
        <w:rPr>
          <w:sz w:val="14"/>
          <w:szCs w:val="14"/>
        </w:rPr>
      </w:pPr>
      <w:r w:rsidRPr="007328DB">
        <w:rPr>
          <w:sz w:val="14"/>
          <w:szCs w:val="14"/>
        </w:rPr>
        <w:tab/>
      </w:r>
      <w:r w:rsidRPr="007328DB">
        <w:rPr>
          <w:sz w:val="14"/>
          <w:szCs w:val="14"/>
        </w:rPr>
        <w:tab/>
      </w:r>
      <w:r w:rsidRPr="007328DB">
        <w:rPr>
          <w:sz w:val="14"/>
          <w:szCs w:val="14"/>
        </w:rPr>
        <w:tab/>
      </w:r>
      <w:r w:rsidRPr="007328DB">
        <w:rPr>
          <w:sz w:val="14"/>
          <w:szCs w:val="14"/>
        </w:rPr>
        <w:tab/>
        <w:t>*data;</w:t>
      </w:r>
    </w:p>
    <w:p w14:paraId="0519C4DD" w14:textId="77777777" w:rsidR="00B22ABD" w:rsidRPr="007328DB" w:rsidRDefault="00B22ABD" w:rsidP="00B22ABD">
      <w:pPr>
        <w:pStyle w:val="PlainText"/>
        <w:ind w:left="864"/>
        <w:rPr>
          <w:sz w:val="14"/>
          <w:szCs w:val="14"/>
        </w:rPr>
      </w:pPr>
      <w:r w:rsidRPr="007328DB">
        <w:rPr>
          <w:sz w:val="14"/>
          <w:szCs w:val="14"/>
        </w:rPr>
        <w:tab/>
        <w:t>uint32_t</w:t>
      </w:r>
      <w:r w:rsidRPr="007328DB">
        <w:rPr>
          <w:sz w:val="14"/>
          <w:szCs w:val="14"/>
        </w:rPr>
        <w:tab/>
      </w:r>
      <w:r w:rsidRPr="007328DB">
        <w:rPr>
          <w:sz w:val="14"/>
          <w:szCs w:val="14"/>
        </w:rPr>
        <w:tab/>
      </w:r>
      <w:r>
        <w:rPr>
          <w:sz w:val="14"/>
          <w:szCs w:val="14"/>
        </w:rPr>
        <w:tab/>
      </w:r>
      <w:r w:rsidRPr="007328DB">
        <w:rPr>
          <w:sz w:val="14"/>
          <w:szCs w:val="14"/>
        </w:rPr>
        <w:t>keylen;</w:t>
      </w:r>
    </w:p>
    <w:p w14:paraId="48A209CF" w14:textId="77777777" w:rsidR="00B22ABD" w:rsidRPr="007328DB" w:rsidRDefault="00B22ABD" w:rsidP="00B22ABD">
      <w:pPr>
        <w:pStyle w:val="PlainText"/>
        <w:ind w:left="864"/>
        <w:rPr>
          <w:sz w:val="14"/>
          <w:szCs w:val="14"/>
        </w:rPr>
      </w:pPr>
      <w:r w:rsidRPr="007328DB">
        <w:rPr>
          <w:sz w:val="14"/>
          <w:szCs w:val="14"/>
        </w:rPr>
        <w:tab/>
        <w:t>uint64_t</w:t>
      </w:r>
      <w:r w:rsidRPr="007328DB">
        <w:rPr>
          <w:sz w:val="14"/>
          <w:szCs w:val="14"/>
        </w:rPr>
        <w:tab/>
      </w:r>
      <w:r w:rsidRPr="007328DB">
        <w:rPr>
          <w:sz w:val="14"/>
          <w:szCs w:val="14"/>
        </w:rPr>
        <w:tab/>
      </w:r>
      <w:r>
        <w:rPr>
          <w:sz w:val="14"/>
          <w:szCs w:val="14"/>
        </w:rPr>
        <w:tab/>
      </w:r>
      <w:r w:rsidRPr="007328DB">
        <w:rPr>
          <w:sz w:val="14"/>
          <w:szCs w:val="14"/>
        </w:rPr>
        <w:t>datalen;</w:t>
      </w:r>
    </w:p>
    <w:p w14:paraId="0B5F1488" w14:textId="77777777" w:rsidR="00B22ABD" w:rsidRPr="007328DB" w:rsidRDefault="00B22ABD" w:rsidP="00B22ABD">
      <w:pPr>
        <w:pStyle w:val="PlainText"/>
        <w:ind w:left="864"/>
        <w:rPr>
          <w:sz w:val="14"/>
          <w:szCs w:val="14"/>
        </w:rPr>
      </w:pPr>
    </w:p>
    <w:p w14:paraId="59A36013" w14:textId="77777777" w:rsidR="00B22ABD" w:rsidRPr="007328DB" w:rsidRDefault="00B22ABD" w:rsidP="00B22ABD">
      <w:pPr>
        <w:pStyle w:val="PlainText"/>
        <w:ind w:left="864"/>
        <w:rPr>
          <w:sz w:val="14"/>
          <w:szCs w:val="14"/>
        </w:rPr>
      </w:pPr>
      <w:r w:rsidRPr="007328DB">
        <w:rPr>
          <w:sz w:val="14"/>
          <w:szCs w:val="14"/>
        </w:rPr>
        <w:tab/>
        <w:t>FDFLoadProperties( "/schooner/backup/sample.prop");</w:t>
      </w:r>
    </w:p>
    <w:p w14:paraId="6BA99B5B" w14:textId="77777777" w:rsidR="00B22ABD" w:rsidRPr="007328DB" w:rsidRDefault="00B22ABD" w:rsidP="00B22ABD">
      <w:pPr>
        <w:pStyle w:val="PlainText"/>
        <w:ind w:left="864"/>
        <w:rPr>
          <w:sz w:val="14"/>
          <w:szCs w:val="14"/>
        </w:rPr>
      </w:pPr>
      <w:r w:rsidRPr="007328DB">
        <w:rPr>
          <w:sz w:val="14"/>
          <w:szCs w:val="14"/>
        </w:rPr>
        <w:tab/>
        <w:t>FDFInit( &amp;fdf_state);</w:t>
      </w:r>
    </w:p>
    <w:p w14:paraId="64B9E5D2" w14:textId="77777777" w:rsidR="00B22ABD" w:rsidRPr="007328DB" w:rsidRDefault="00B22ABD" w:rsidP="00B22ABD">
      <w:pPr>
        <w:pStyle w:val="PlainText"/>
        <w:ind w:left="864"/>
        <w:rPr>
          <w:sz w:val="14"/>
          <w:szCs w:val="14"/>
        </w:rPr>
      </w:pPr>
      <w:r w:rsidRPr="007328DB">
        <w:rPr>
          <w:sz w:val="14"/>
          <w:szCs w:val="14"/>
        </w:rPr>
        <w:tab/>
        <w:t>FDFInitPerThreadState( fdf_state, &amp;thd_state);</w:t>
      </w:r>
    </w:p>
    <w:p w14:paraId="4AB29B8E" w14:textId="77777777" w:rsidR="00B22ABD" w:rsidRPr="007328DB" w:rsidRDefault="00B22ABD" w:rsidP="00B22ABD">
      <w:pPr>
        <w:pStyle w:val="PlainText"/>
        <w:ind w:left="864"/>
        <w:rPr>
          <w:sz w:val="14"/>
          <w:szCs w:val="14"/>
        </w:rPr>
      </w:pPr>
      <w:r w:rsidRPr="007328DB">
        <w:rPr>
          <w:sz w:val="14"/>
          <w:szCs w:val="14"/>
        </w:rPr>
        <w:tab/>
        <w:t>FDFLoadCntrPropDefaults( &amp;props);</w:t>
      </w:r>
    </w:p>
    <w:p w14:paraId="41067080" w14:textId="77777777" w:rsidR="00B22ABD" w:rsidRPr="007328DB" w:rsidRDefault="00B22ABD" w:rsidP="00B22ABD">
      <w:pPr>
        <w:pStyle w:val="PlainText"/>
        <w:ind w:left="864"/>
        <w:rPr>
          <w:sz w:val="14"/>
          <w:szCs w:val="14"/>
        </w:rPr>
      </w:pPr>
      <w:r w:rsidRPr="007328DB">
        <w:rPr>
          <w:sz w:val="14"/>
          <w:szCs w:val="14"/>
        </w:rPr>
        <w:tab/>
        <w:t>status = FDFOpenContainer( thd_state, "cntr1", &amp;props, FDF_CTNR_CREATE, &amp;cguid);</w:t>
      </w:r>
    </w:p>
    <w:p w14:paraId="2F16B724" w14:textId="77777777" w:rsidR="00B22ABD" w:rsidRPr="007328DB" w:rsidRDefault="00B22ABD" w:rsidP="00B22ABD">
      <w:pPr>
        <w:pStyle w:val="PlainText"/>
        <w:ind w:left="864"/>
        <w:rPr>
          <w:sz w:val="14"/>
          <w:szCs w:val="14"/>
        </w:rPr>
      </w:pPr>
      <w:r w:rsidRPr="007328DB">
        <w:rPr>
          <w:sz w:val="14"/>
          <w:szCs w:val="14"/>
        </w:rPr>
        <w:tab/>
        <w:t>FDFWriteObject( thd_state, cguid, "key1", 5, "key1_data", 10, 0);</w:t>
      </w:r>
    </w:p>
    <w:p w14:paraId="157CB559" w14:textId="77777777" w:rsidR="00B22ABD" w:rsidRPr="007328DB" w:rsidRDefault="00B22ABD" w:rsidP="00B22ABD">
      <w:pPr>
        <w:pStyle w:val="PlainText"/>
        <w:ind w:left="864"/>
        <w:rPr>
          <w:sz w:val="14"/>
          <w:szCs w:val="14"/>
        </w:rPr>
      </w:pPr>
      <w:r w:rsidRPr="007328DB">
        <w:rPr>
          <w:sz w:val="14"/>
          <w:szCs w:val="14"/>
        </w:rPr>
        <w:tab/>
        <w:t>FDFWriteObject( thd_state, cguid, "key2", 5, "key2_data", 10, 0);</w:t>
      </w:r>
    </w:p>
    <w:p w14:paraId="6C45E5EE" w14:textId="77777777" w:rsidR="00B22ABD" w:rsidRPr="007328DB" w:rsidRDefault="00B22ABD" w:rsidP="00B22ABD">
      <w:pPr>
        <w:pStyle w:val="PlainText"/>
        <w:ind w:left="864"/>
        <w:rPr>
          <w:sz w:val="14"/>
          <w:szCs w:val="14"/>
        </w:rPr>
      </w:pPr>
      <w:r w:rsidRPr="007328DB">
        <w:rPr>
          <w:sz w:val="14"/>
          <w:szCs w:val="14"/>
        </w:rPr>
        <w:tab/>
        <w:t>FDFWriteObject( thd_state, cguid, "key3", 5, "key3_data", 10, 0);</w:t>
      </w:r>
    </w:p>
    <w:p w14:paraId="5092CA0E" w14:textId="77777777" w:rsidR="00B22ABD" w:rsidRPr="007328DB" w:rsidRDefault="00B22ABD" w:rsidP="00B22ABD">
      <w:pPr>
        <w:pStyle w:val="PlainText"/>
        <w:ind w:left="864"/>
        <w:rPr>
          <w:sz w:val="14"/>
          <w:szCs w:val="14"/>
        </w:rPr>
      </w:pPr>
      <w:r w:rsidRPr="007328DB">
        <w:rPr>
          <w:sz w:val="14"/>
          <w:szCs w:val="14"/>
        </w:rPr>
        <w:tab/>
        <w:t>FDFReadObject( thd_state, cguid, "key2", 5, &amp;data, &amp;datalen);</w:t>
      </w:r>
    </w:p>
    <w:p w14:paraId="2A5E58D3" w14:textId="77777777" w:rsidR="00B22ABD" w:rsidRPr="007328DB" w:rsidRDefault="00B22ABD" w:rsidP="00B22ABD">
      <w:pPr>
        <w:pStyle w:val="PlainText"/>
        <w:ind w:left="864"/>
        <w:rPr>
          <w:sz w:val="14"/>
          <w:szCs w:val="14"/>
        </w:rPr>
      </w:pPr>
      <w:r w:rsidRPr="007328DB">
        <w:rPr>
          <w:sz w:val="14"/>
          <w:szCs w:val="14"/>
        </w:rPr>
        <w:tab/>
        <w:t>printf( "sdf_get: data=%s, datalen=%ld\n", data, datalen);</w:t>
      </w:r>
    </w:p>
    <w:p w14:paraId="0082530C" w14:textId="77777777" w:rsidR="00B22ABD" w:rsidRPr="007328DB" w:rsidRDefault="00B22ABD" w:rsidP="00B22ABD">
      <w:pPr>
        <w:pStyle w:val="PlainText"/>
        <w:ind w:left="864"/>
        <w:rPr>
          <w:sz w:val="14"/>
          <w:szCs w:val="14"/>
        </w:rPr>
      </w:pPr>
      <w:r w:rsidRPr="007328DB">
        <w:rPr>
          <w:sz w:val="14"/>
          <w:szCs w:val="14"/>
        </w:rPr>
        <w:tab/>
        <w:t>FDFFreeBuffer( data);</w:t>
      </w:r>
    </w:p>
    <w:p w14:paraId="22B8B646" w14:textId="77777777" w:rsidR="00B22ABD" w:rsidRPr="007328DB" w:rsidRDefault="00B22ABD" w:rsidP="00B22ABD">
      <w:pPr>
        <w:pStyle w:val="PlainText"/>
        <w:ind w:left="864"/>
        <w:rPr>
          <w:sz w:val="14"/>
          <w:szCs w:val="14"/>
        </w:rPr>
      </w:pPr>
      <w:r w:rsidRPr="007328DB">
        <w:rPr>
          <w:sz w:val="14"/>
          <w:szCs w:val="14"/>
        </w:rPr>
        <w:tab/>
        <w:t>status = FDFEnumerateContainerObjects( thd_state, cguid, &amp;iterator);</w:t>
      </w:r>
    </w:p>
    <w:p w14:paraId="233556C7" w14:textId="77777777" w:rsidR="00B22ABD" w:rsidRDefault="00B22ABD" w:rsidP="00B22ABD">
      <w:pPr>
        <w:pStyle w:val="PlainText"/>
        <w:ind w:left="864" w:right="-720"/>
        <w:rPr>
          <w:sz w:val="14"/>
          <w:szCs w:val="14"/>
        </w:rPr>
      </w:pPr>
      <w:r w:rsidRPr="007328DB">
        <w:rPr>
          <w:sz w:val="14"/>
          <w:szCs w:val="14"/>
        </w:rPr>
        <w:tab/>
        <w:t>while (FDFNextEnumeratedObject( thd_state, iterator, &amp;key, &amp;keylen, &amp;data, &amp;datalen) ==</w:t>
      </w:r>
    </w:p>
    <w:p w14:paraId="504EC9E0" w14:textId="77777777" w:rsidR="00B22ABD" w:rsidRPr="007328DB" w:rsidRDefault="00B22ABD" w:rsidP="00B22ABD">
      <w:pPr>
        <w:pStyle w:val="PlainText"/>
        <w:ind w:left="7344" w:right="-720" w:firstLine="576"/>
        <w:rPr>
          <w:sz w:val="14"/>
          <w:szCs w:val="14"/>
        </w:rPr>
      </w:pPr>
      <w:r w:rsidRPr="007328DB">
        <w:rPr>
          <w:sz w:val="14"/>
          <w:szCs w:val="14"/>
        </w:rPr>
        <w:t>FDF_SUCCESS) {</w:t>
      </w:r>
    </w:p>
    <w:p w14:paraId="79A373B2" w14:textId="77777777" w:rsidR="00B22ABD" w:rsidRDefault="00B22ABD" w:rsidP="00B22ABD">
      <w:pPr>
        <w:pStyle w:val="PlainText"/>
        <w:ind w:left="864" w:right="-576"/>
        <w:rPr>
          <w:sz w:val="14"/>
          <w:szCs w:val="14"/>
        </w:rPr>
      </w:pPr>
      <w:r w:rsidRPr="007328DB">
        <w:rPr>
          <w:sz w:val="14"/>
          <w:szCs w:val="14"/>
        </w:rPr>
        <w:tab/>
      </w:r>
      <w:r w:rsidRPr="007328DB">
        <w:rPr>
          <w:sz w:val="14"/>
          <w:szCs w:val="14"/>
        </w:rPr>
        <w:tab/>
        <w:t>printf( "sdf_enum: key=%s, keylen=%d, data=%s, datalen=%ld\n", key, keylen, data,</w:t>
      </w:r>
    </w:p>
    <w:p w14:paraId="0E9A699B" w14:textId="77777777" w:rsidR="00B22ABD" w:rsidRPr="007328DB" w:rsidRDefault="00B22ABD" w:rsidP="00B22ABD">
      <w:pPr>
        <w:pStyle w:val="PlainText"/>
        <w:ind w:left="7200" w:right="-576" w:firstLine="720"/>
        <w:rPr>
          <w:sz w:val="14"/>
          <w:szCs w:val="14"/>
        </w:rPr>
      </w:pPr>
      <w:r w:rsidRPr="007328DB">
        <w:rPr>
          <w:sz w:val="14"/>
          <w:szCs w:val="14"/>
        </w:rPr>
        <w:t>datalen);</w:t>
      </w:r>
    </w:p>
    <w:p w14:paraId="54D20F30" w14:textId="77777777" w:rsidR="00B22ABD" w:rsidRPr="007328DB" w:rsidRDefault="00B22ABD" w:rsidP="00B22ABD">
      <w:pPr>
        <w:pStyle w:val="PlainText"/>
        <w:ind w:left="864"/>
        <w:rPr>
          <w:sz w:val="14"/>
          <w:szCs w:val="14"/>
        </w:rPr>
      </w:pPr>
      <w:r w:rsidRPr="007328DB">
        <w:rPr>
          <w:sz w:val="14"/>
          <w:szCs w:val="14"/>
        </w:rPr>
        <w:tab/>
      </w:r>
      <w:r w:rsidRPr="007328DB">
        <w:rPr>
          <w:sz w:val="14"/>
          <w:szCs w:val="14"/>
        </w:rPr>
        <w:tab/>
        <w:t>FDFFreeBuffer( key);</w:t>
      </w:r>
    </w:p>
    <w:p w14:paraId="199D80E7" w14:textId="77777777" w:rsidR="00B22ABD" w:rsidRPr="007328DB" w:rsidRDefault="00B22ABD" w:rsidP="00B22ABD">
      <w:pPr>
        <w:pStyle w:val="PlainText"/>
        <w:ind w:left="864"/>
        <w:rPr>
          <w:sz w:val="14"/>
          <w:szCs w:val="14"/>
        </w:rPr>
      </w:pPr>
      <w:r w:rsidRPr="007328DB">
        <w:rPr>
          <w:sz w:val="14"/>
          <w:szCs w:val="14"/>
        </w:rPr>
        <w:tab/>
      </w:r>
      <w:r w:rsidRPr="007328DB">
        <w:rPr>
          <w:sz w:val="14"/>
          <w:szCs w:val="14"/>
        </w:rPr>
        <w:tab/>
        <w:t>FDFFreeBuffer( data);</w:t>
      </w:r>
    </w:p>
    <w:p w14:paraId="4A66D6F0" w14:textId="77777777" w:rsidR="00B22ABD" w:rsidRPr="007328DB" w:rsidRDefault="00B22ABD" w:rsidP="00B22ABD">
      <w:pPr>
        <w:pStyle w:val="PlainText"/>
        <w:ind w:left="864"/>
        <w:rPr>
          <w:sz w:val="14"/>
          <w:szCs w:val="14"/>
        </w:rPr>
      </w:pPr>
      <w:r w:rsidRPr="007328DB">
        <w:rPr>
          <w:sz w:val="14"/>
          <w:szCs w:val="14"/>
        </w:rPr>
        <w:tab/>
        <w:t>}</w:t>
      </w:r>
    </w:p>
    <w:p w14:paraId="665097CB" w14:textId="77777777" w:rsidR="00B22ABD" w:rsidRPr="007328DB" w:rsidRDefault="00B22ABD" w:rsidP="00B22ABD">
      <w:pPr>
        <w:pStyle w:val="PlainText"/>
        <w:ind w:left="864"/>
        <w:rPr>
          <w:sz w:val="14"/>
          <w:szCs w:val="14"/>
        </w:rPr>
      </w:pPr>
      <w:r w:rsidRPr="007328DB">
        <w:rPr>
          <w:sz w:val="14"/>
          <w:szCs w:val="14"/>
        </w:rPr>
        <w:tab/>
        <w:t>FDFFinishEnumeration( thd_state, iterator);</w:t>
      </w:r>
    </w:p>
    <w:p w14:paraId="3CDC2216" w14:textId="77777777" w:rsidR="00B22ABD" w:rsidRPr="007328DB" w:rsidRDefault="00B22ABD" w:rsidP="00B22ABD">
      <w:pPr>
        <w:pStyle w:val="PlainText"/>
        <w:ind w:left="864"/>
        <w:rPr>
          <w:sz w:val="14"/>
          <w:szCs w:val="14"/>
        </w:rPr>
      </w:pPr>
      <w:r w:rsidRPr="007328DB">
        <w:rPr>
          <w:sz w:val="14"/>
          <w:szCs w:val="14"/>
        </w:rPr>
        <w:tab/>
        <w:t>FDFDeleteObject( thd_state, cguid, "key2", 5);</w:t>
      </w:r>
    </w:p>
    <w:p w14:paraId="64146993" w14:textId="77777777" w:rsidR="00B22ABD" w:rsidRPr="007328DB" w:rsidRDefault="00B22ABD" w:rsidP="00B22ABD">
      <w:pPr>
        <w:pStyle w:val="PlainText"/>
        <w:ind w:left="864"/>
        <w:rPr>
          <w:sz w:val="14"/>
          <w:szCs w:val="14"/>
        </w:rPr>
      </w:pPr>
      <w:r w:rsidRPr="007328DB">
        <w:rPr>
          <w:sz w:val="14"/>
          <w:szCs w:val="14"/>
        </w:rPr>
        <w:tab/>
        <w:t>FDFCloseContainer( thd_state, cguid);</w:t>
      </w:r>
    </w:p>
    <w:p w14:paraId="7E232675" w14:textId="77777777" w:rsidR="00B22ABD" w:rsidRPr="007328DB" w:rsidRDefault="00B22ABD" w:rsidP="00B22ABD">
      <w:pPr>
        <w:pStyle w:val="PlainText"/>
        <w:ind w:left="864"/>
        <w:rPr>
          <w:sz w:val="14"/>
          <w:szCs w:val="14"/>
        </w:rPr>
      </w:pPr>
      <w:r w:rsidRPr="007328DB">
        <w:rPr>
          <w:sz w:val="14"/>
          <w:szCs w:val="14"/>
        </w:rPr>
        <w:tab/>
        <w:t>FDFDeleteContainer( thd_state, cguid);</w:t>
      </w:r>
    </w:p>
    <w:p w14:paraId="25875296" w14:textId="77777777" w:rsidR="00B22ABD" w:rsidRPr="007328DB" w:rsidRDefault="00B22ABD" w:rsidP="00B22ABD">
      <w:pPr>
        <w:pStyle w:val="PlainText"/>
        <w:ind w:left="864"/>
        <w:rPr>
          <w:sz w:val="14"/>
          <w:szCs w:val="14"/>
        </w:rPr>
      </w:pPr>
      <w:r w:rsidRPr="007328DB">
        <w:rPr>
          <w:sz w:val="14"/>
          <w:szCs w:val="14"/>
        </w:rPr>
        <w:tab/>
        <w:t>FDFReleasePerThreadState( &amp;thd_state);</w:t>
      </w:r>
    </w:p>
    <w:p w14:paraId="5378168A" w14:textId="77777777" w:rsidR="00B22ABD" w:rsidRPr="007328DB" w:rsidRDefault="00B22ABD" w:rsidP="00B22ABD">
      <w:pPr>
        <w:pStyle w:val="PlainText"/>
        <w:ind w:left="864"/>
        <w:rPr>
          <w:sz w:val="14"/>
          <w:szCs w:val="14"/>
        </w:rPr>
      </w:pPr>
      <w:r w:rsidRPr="007328DB">
        <w:rPr>
          <w:sz w:val="14"/>
          <w:szCs w:val="14"/>
        </w:rPr>
        <w:tab/>
        <w:t>FDFShutdown( fdf_state);</w:t>
      </w:r>
    </w:p>
    <w:p w14:paraId="41058200" w14:textId="77777777" w:rsidR="00B22ABD" w:rsidRPr="007328DB" w:rsidRDefault="00B22ABD" w:rsidP="00B22ABD">
      <w:pPr>
        <w:pStyle w:val="PlainText"/>
        <w:ind w:left="864"/>
        <w:rPr>
          <w:sz w:val="14"/>
          <w:szCs w:val="14"/>
        </w:rPr>
      </w:pPr>
      <w:r w:rsidRPr="007328DB">
        <w:rPr>
          <w:sz w:val="14"/>
          <w:szCs w:val="14"/>
        </w:rPr>
        <w:tab/>
        <w:t>return (0);</w:t>
      </w:r>
    </w:p>
    <w:p w14:paraId="0B5919FD" w14:textId="77777777" w:rsidR="00B22ABD" w:rsidRDefault="00B22ABD" w:rsidP="00B22ABD">
      <w:pPr>
        <w:pStyle w:val="PlainText"/>
        <w:ind w:left="864"/>
        <w:rPr>
          <w:sz w:val="14"/>
          <w:szCs w:val="14"/>
        </w:rPr>
      </w:pPr>
      <w:r w:rsidRPr="007328DB">
        <w:rPr>
          <w:sz w:val="14"/>
          <w:szCs w:val="14"/>
        </w:rPr>
        <w:t>}</w:t>
      </w:r>
    </w:p>
    <w:p w14:paraId="7446A62B" w14:textId="77777777" w:rsidR="00B22ABD" w:rsidRDefault="00B22ABD" w:rsidP="007E69B8">
      <w:pPr>
        <w:pStyle w:val="BodyText"/>
      </w:pPr>
    </w:p>
    <w:p w14:paraId="5561C6B7" w14:textId="77777777" w:rsidR="00B61758" w:rsidRDefault="00560A8F" w:rsidP="007E69B8">
      <w:pPr>
        <w:pStyle w:val="BodyText"/>
      </w:pPr>
      <w:r>
        <w:pict w14:anchorId="2FDC2CED">
          <v:rect id="_x0000_i1045" style="width:0;height:1.5pt" o:hralign="center" o:hrstd="t" o:hr="t" fillcolor="#a0a0a0" stroked="f"/>
        </w:pict>
      </w:r>
    </w:p>
    <w:p w14:paraId="23114781" w14:textId="77777777" w:rsidR="00B61758" w:rsidRDefault="00DA253A" w:rsidP="002D2540">
      <w:pPr>
        <w:pStyle w:val="Heading4"/>
      </w:pPr>
      <w:r>
        <w:t>Listing 8</w:t>
      </w:r>
      <w:r w:rsidR="00E43216">
        <w:t>: “Hello World” with FDF</w:t>
      </w:r>
    </w:p>
    <w:p w14:paraId="68F0DE5A" w14:textId="77777777" w:rsidR="002D2540" w:rsidRPr="002D2540" w:rsidRDefault="002D2540" w:rsidP="00FD1EA2"/>
    <w:p w14:paraId="7B8F0F43" w14:textId="77777777" w:rsidR="002D2540" w:rsidRDefault="002D2540" w:rsidP="00515466">
      <w:pPr>
        <w:pStyle w:val="Heading1"/>
      </w:pPr>
      <w:bookmarkStart w:id="122" w:name="_Toc216261819"/>
      <w:r>
        <w:t xml:space="preserve">Chapter 4: </w:t>
      </w:r>
      <w:r w:rsidRPr="00515466">
        <w:t>Compiling</w:t>
      </w:r>
      <w:r>
        <w:t xml:space="preserve"> with FDF</w:t>
      </w:r>
      <w:bookmarkEnd w:id="122"/>
    </w:p>
    <w:p w14:paraId="3A49851C" w14:textId="77777777" w:rsidR="002D2540" w:rsidRDefault="002D2540" w:rsidP="002D2540">
      <w:pPr>
        <w:pStyle w:val="BodyText"/>
      </w:pPr>
    </w:p>
    <w:p w14:paraId="3184621B" w14:textId="77777777" w:rsidR="00306A4A" w:rsidRDefault="00306A4A" w:rsidP="002D2540">
      <w:pPr>
        <w:pStyle w:val="BodyText"/>
      </w:pPr>
      <w:r>
        <w:t xml:space="preserve">The FDF development kit provides an fdf.h file that must be included in application files that use FDF, and a </w:t>
      </w:r>
      <w:r w:rsidR="008665E7">
        <w:t>library file libfdfdll</w:t>
      </w:r>
      <w:r>
        <w:t xml:space="preserve">.a that must be linked with the application.  </w:t>
      </w:r>
      <w:r w:rsidR="00EB1234">
        <w:t xml:space="preserve"> At runtime the full FDF library is dy</w:t>
      </w:r>
      <w:r w:rsidR="00F64AB6">
        <w:t>namically loaded from one of</w:t>
      </w:r>
      <w:r w:rsidR="00EB1234">
        <w:t xml:space="preserve"> these locations in the order shown:</w:t>
      </w:r>
    </w:p>
    <w:p w14:paraId="3EB484F8" w14:textId="77777777" w:rsidR="00EB1234" w:rsidRDefault="00EB1234" w:rsidP="002D2540">
      <w:pPr>
        <w:pStyle w:val="BodyText"/>
      </w:pPr>
    </w:p>
    <w:p w14:paraId="2E5DEBCC" w14:textId="77777777" w:rsidR="00EB1234" w:rsidRDefault="00EB1234" w:rsidP="00EB0703">
      <w:pPr>
        <w:pStyle w:val="BodyText"/>
        <w:ind w:left="720"/>
      </w:pPr>
      <w:r>
        <w:t>/usr/lib64/fdf/libfdf.so</w:t>
      </w:r>
    </w:p>
    <w:p w14:paraId="642BB272" w14:textId="77777777" w:rsidR="00EB1234" w:rsidRDefault="00EB1234" w:rsidP="00EB0703">
      <w:pPr>
        <w:pStyle w:val="BodyText"/>
        <w:ind w:left="720"/>
      </w:pPr>
      <w:r>
        <w:t>/use/lib/fdf/libfdf.so</w:t>
      </w:r>
    </w:p>
    <w:p w14:paraId="7B69A83C" w14:textId="77777777" w:rsidR="00EB1234" w:rsidRDefault="00EB1234" w:rsidP="00EB0703">
      <w:pPr>
        <w:pStyle w:val="BodyText"/>
        <w:ind w:left="720"/>
      </w:pPr>
      <w:r>
        <w:t>/lib64/libfdf.so</w:t>
      </w:r>
    </w:p>
    <w:p w14:paraId="1F680A6C" w14:textId="77777777" w:rsidR="00EB1234" w:rsidRDefault="00EB1234" w:rsidP="00EB0703">
      <w:pPr>
        <w:pStyle w:val="BodyText"/>
        <w:ind w:left="720"/>
      </w:pPr>
      <w:r>
        <w:t>/lib/libfdf.so</w:t>
      </w:r>
    </w:p>
    <w:p w14:paraId="75649830" w14:textId="77777777" w:rsidR="00EB1234" w:rsidRDefault="00EB1234" w:rsidP="00EB0703">
      <w:pPr>
        <w:pStyle w:val="BodyText"/>
        <w:ind w:left="720"/>
      </w:pPr>
      <w:r>
        <w:t>/usr/local/lib64/libfdf.so</w:t>
      </w:r>
    </w:p>
    <w:p w14:paraId="2F2F6A2A" w14:textId="77777777" w:rsidR="00EB1234" w:rsidRDefault="00EB1234" w:rsidP="00EB0703">
      <w:pPr>
        <w:pStyle w:val="BodyText"/>
        <w:ind w:left="720"/>
      </w:pPr>
      <w:r>
        <w:t>/usr/local/lib/libfdf.so</w:t>
      </w:r>
    </w:p>
    <w:p w14:paraId="4908A97F" w14:textId="77777777" w:rsidR="00EB1234" w:rsidRDefault="00EB1234" w:rsidP="002D2540">
      <w:pPr>
        <w:pStyle w:val="BodyText"/>
      </w:pPr>
    </w:p>
    <w:p w14:paraId="6C5B379D" w14:textId="77777777" w:rsidR="00EB1234" w:rsidRDefault="00EB1234" w:rsidP="002D2540">
      <w:pPr>
        <w:pStyle w:val="BodyText"/>
      </w:pPr>
      <w:r>
        <w:t>If the library is not in one of the above locations, LD_LIBRARY_PATH is searched to find libfdf.so.</w:t>
      </w:r>
    </w:p>
    <w:p w14:paraId="02717102" w14:textId="77777777" w:rsidR="00EB1234" w:rsidRDefault="00EB1234" w:rsidP="002D2540">
      <w:pPr>
        <w:pStyle w:val="BodyText"/>
      </w:pPr>
    </w:p>
    <w:p w14:paraId="55090DA7" w14:textId="77777777" w:rsidR="00EB1234" w:rsidRDefault="00EB1234" w:rsidP="002D2540">
      <w:pPr>
        <w:pStyle w:val="BodyText"/>
      </w:pPr>
      <w:r>
        <w:t>Alternatively, if you set the environment variable FDF_LIB, the application will only look for the library there.</w:t>
      </w:r>
    </w:p>
    <w:p w14:paraId="575D94CA" w14:textId="77777777" w:rsidR="004E7B84" w:rsidRDefault="004E7B84" w:rsidP="002D2540">
      <w:pPr>
        <w:pStyle w:val="BodyText"/>
      </w:pPr>
    </w:p>
    <w:p w14:paraId="3C21E10D" w14:textId="77777777" w:rsidR="004E7B84" w:rsidRDefault="004E7B84" w:rsidP="002D2540">
      <w:pPr>
        <w:pStyle w:val="BodyText"/>
      </w:pPr>
      <w:r>
        <w:t>See the Release Notes for details concerning supported platforms.</w:t>
      </w:r>
    </w:p>
    <w:p w14:paraId="7AC37720" w14:textId="77777777" w:rsidR="00306A4A" w:rsidRDefault="00306A4A" w:rsidP="002D2540">
      <w:pPr>
        <w:pStyle w:val="BodyText"/>
      </w:pPr>
    </w:p>
    <w:p w14:paraId="37BE0ACD" w14:textId="77777777" w:rsidR="00306A4A" w:rsidRPr="002D2540" w:rsidRDefault="00306A4A" w:rsidP="002D2540">
      <w:pPr>
        <w:pStyle w:val="BodyText"/>
      </w:pPr>
    </w:p>
    <w:p w14:paraId="10B11DD6" w14:textId="77777777" w:rsidR="0010705A" w:rsidRDefault="001009F9" w:rsidP="00C24875">
      <w:pPr>
        <w:pStyle w:val="Heading1"/>
      </w:pPr>
      <w:bookmarkStart w:id="123" w:name="_Toc216261820"/>
      <w:r>
        <w:t xml:space="preserve">Appendix: </w:t>
      </w:r>
      <w:r w:rsidR="004413E8">
        <w:t>FDF</w:t>
      </w:r>
      <w:r w:rsidR="0010705A">
        <w:t xml:space="preserve"> </w:t>
      </w:r>
      <w:r>
        <w:t>Statistics</w:t>
      </w:r>
      <w:bookmarkEnd w:id="12"/>
      <w:bookmarkEnd w:id="13"/>
      <w:bookmarkEnd w:id="123"/>
    </w:p>
    <w:p w14:paraId="75D25987" w14:textId="77777777" w:rsidR="00CD4889" w:rsidRDefault="00CD4889" w:rsidP="00FD1EA2">
      <w:pPr>
        <w:pStyle w:val="BodyText"/>
      </w:pPr>
    </w:p>
    <w:p w14:paraId="21C1987D" w14:textId="77777777" w:rsidR="00FD1EA2" w:rsidRDefault="00CA5819" w:rsidP="00FD1EA2">
      <w:pPr>
        <w:pStyle w:val="BodyText"/>
      </w:pPr>
      <w:r>
        <w:t>Tables 5 through 12 list the counts that are available in the FDF_stats_t structure that can be retrieved per container (FDFGetContainerStats()) or for all containers (FDFGetStats()):</w:t>
      </w:r>
    </w:p>
    <w:p w14:paraId="1B03C469" w14:textId="77777777" w:rsidR="007978A3" w:rsidRDefault="007978A3" w:rsidP="00FD1EA2">
      <w:pPr>
        <w:pStyle w:val="BodyText"/>
      </w:pPr>
    </w:p>
    <w:p w14:paraId="7A92B12E" w14:textId="77777777" w:rsidR="00CA5819" w:rsidRDefault="00CA5819" w:rsidP="00CA5819">
      <w:pPr>
        <w:pStyle w:val="BodyText"/>
        <w:numPr>
          <w:ilvl w:val="0"/>
          <w:numId w:val="40"/>
        </w:numPr>
      </w:pPr>
      <w:r>
        <w:t>Table 5 lists the enum values for indexing the n_accesses[] array.</w:t>
      </w:r>
    </w:p>
    <w:p w14:paraId="68A42506" w14:textId="77777777" w:rsidR="00CA5819" w:rsidRDefault="00CA5819" w:rsidP="00CA5819">
      <w:pPr>
        <w:pStyle w:val="BodyText"/>
        <w:numPr>
          <w:ilvl w:val="0"/>
          <w:numId w:val="40"/>
        </w:numPr>
      </w:pPr>
      <w:r>
        <w:t>Table 6 lists the enum values for indexing the flash_stats[] array.</w:t>
      </w:r>
    </w:p>
    <w:p w14:paraId="7C2D45FF" w14:textId="77777777" w:rsidR="00A45F94" w:rsidRDefault="00A45F94" w:rsidP="00CA5819">
      <w:pPr>
        <w:pStyle w:val="BodyText"/>
        <w:numPr>
          <w:ilvl w:val="0"/>
          <w:numId w:val="40"/>
        </w:numPr>
      </w:pPr>
      <w:r>
        <w:t>Tables 7 – 12 list the enum values for indexing the cache_stats[] array:</w:t>
      </w:r>
    </w:p>
    <w:p w14:paraId="6FE33A46" w14:textId="77777777" w:rsidR="00A45F94" w:rsidRDefault="00A45F94" w:rsidP="00A45F94">
      <w:pPr>
        <w:pStyle w:val="BodyText"/>
        <w:numPr>
          <w:ilvl w:val="1"/>
          <w:numId w:val="40"/>
        </w:numPr>
      </w:pPr>
      <w:r>
        <w:t>Table 7 lists cache overwrite, writeback and write-through counts</w:t>
      </w:r>
    </w:p>
    <w:p w14:paraId="7B3F8C55" w14:textId="77777777" w:rsidR="00A45F94" w:rsidRDefault="00A45F94" w:rsidP="00A45F94">
      <w:pPr>
        <w:pStyle w:val="BodyText"/>
        <w:numPr>
          <w:ilvl w:val="1"/>
          <w:numId w:val="40"/>
        </w:numPr>
      </w:pPr>
      <w:r>
        <w:t>Table 8 lists counts of requests from the DRAM cache to the flash manager</w:t>
      </w:r>
    </w:p>
    <w:p w14:paraId="4FF7914A" w14:textId="77777777" w:rsidR="00A45F94" w:rsidRDefault="00A45F94" w:rsidP="00A45F94">
      <w:pPr>
        <w:pStyle w:val="BodyText"/>
        <w:numPr>
          <w:ilvl w:val="1"/>
          <w:numId w:val="40"/>
        </w:numPr>
      </w:pPr>
      <w:r>
        <w:t>Table 9 lists counts of responses from the flash manager to the DRAM cache</w:t>
      </w:r>
    </w:p>
    <w:p w14:paraId="678D99D3" w14:textId="77777777" w:rsidR="00A45F94" w:rsidRDefault="00A45F94" w:rsidP="00A45F94">
      <w:pPr>
        <w:pStyle w:val="BodyText"/>
        <w:numPr>
          <w:ilvl w:val="1"/>
          <w:numId w:val="40"/>
        </w:numPr>
      </w:pPr>
      <w:r>
        <w:t>Table 10 lists counts of requests and responses between the flash manager and flash storage</w:t>
      </w:r>
    </w:p>
    <w:p w14:paraId="3E531A9B" w14:textId="77777777" w:rsidR="00A45F94" w:rsidRDefault="00A45F94" w:rsidP="00A45F94">
      <w:pPr>
        <w:pStyle w:val="BodyText"/>
        <w:numPr>
          <w:ilvl w:val="1"/>
          <w:numId w:val="40"/>
        </w:numPr>
      </w:pPr>
      <w:r>
        <w:t>Table 11 lists counts of the different return codes encountered at the lowest level flash interface</w:t>
      </w:r>
    </w:p>
    <w:p w14:paraId="153075D1" w14:textId="77777777" w:rsidR="00DA253A" w:rsidRPr="00C24875" w:rsidRDefault="00A45F94" w:rsidP="00C24875">
      <w:pPr>
        <w:pStyle w:val="BodyText"/>
        <w:numPr>
          <w:ilvl w:val="1"/>
          <w:numId w:val="40"/>
        </w:numPr>
      </w:pPr>
      <w:r>
        <w:t xml:space="preserve">Table 12 lists </w:t>
      </w:r>
      <w:r w:rsidR="000E2EA6">
        <w:t>miscellaneous</w:t>
      </w:r>
      <w:r>
        <w:t xml:space="preserve"> cache statistics, including counts of various flushing events, and cache occupancy in bytes and objects</w:t>
      </w:r>
    </w:p>
    <w:p w14:paraId="7F248DAB" w14:textId="77777777" w:rsidR="00F2671C" w:rsidRDefault="00F2671C" w:rsidP="001B790A">
      <w:pPr>
        <w:pStyle w:val="StyleTextLeft16"/>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635"/>
      </w:tblGrid>
      <w:tr w:rsidR="00F2671C" w:rsidRPr="00E23EFB" w14:paraId="33433E37" w14:textId="77777777" w:rsidTr="00D923F7">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385BC28C" w14:textId="77777777" w:rsidR="00F2671C" w:rsidRPr="00E23EFB" w:rsidRDefault="00F2671C" w:rsidP="00D923F7">
            <w:pPr>
              <w:jc w:val="center"/>
              <w:rPr>
                <w:rFonts w:ascii="Calibri" w:eastAsia="Calibri" w:hAnsi="Calibri" w:cs="Calibri"/>
                <w:b/>
                <w:color w:val="FFFFFF"/>
                <w:sz w:val="32"/>
                <w:szCs w:val="21"/>
              </w:rPr>
            </w:pPr>
            <w:r>
              <w:rPr>
                <w:rFonts w:ascii="Calibri" w:eastAsia="Calibri" w:hAnsi="Calibri" w:cs="Calibri"/>
                <w:b/>
                <w:color w:val="FFFFFF"/>
                <w:sz w:val="32"/>
                <w:szCs w:val="21"/>
              </w:rPr>
              <w:t>FDF</w:t>
            </w:r>
            <w:r w:rsidRPr="00E23EFB">
              <w:rPr>
                <w:rFonts w:ascii="Calibri" w:eastAsia="Calibri" w:hAnsi="Calibri" w:cs="Calibri"/>
                <w:b/>
                <w:color w:val="FFFFFF"/>
                <w:sz w:val="32"/>
                <w:szCs w:val="21"/>
              </w:rPr>
              <w:t xml:space="preserve"> Requests from Application (AP---)</w:t>
            </w:r>
          </w:p>
        </w:tc>
      </w:tr>
      <w:tr w:rsidR="00F2671C" w:rsidRPr="00E23EFB" w14:paraId="57EDB07D" w14:textId="77777777" w:rsidTr="00D923F7">
        <w:tc>
          <w:tcPr>
            <w:tcW w:w="1818" w:type="dxa"/>
            <w:tcBorders>
              <w:top w:val="single" w:sz="4" w:space="0" w:color="FFFFFF"/>
              <w:left w:val="single" w:sz="4" w:space="0" w:color="FFFFFF"/>
              <w:bottom w:val="single" w:sz="4" w:space="0" w:color="FFFFFF"/>
              <w:right w:val="single" w:sz="4" w:space="0" w:color="FFFFFF"/>
            </w:tcBorders>
            <w:shd w:val="clear" w:color="auto" w:fill="1F497D"/>
          </w:tcPr>
          <w:p w14:paraId="35B69727" w14:textId="77777777" w:rsidR="00F2671C" w:rsidRPr="00E23EFB" w:rsidRDefault="00F2671C"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14:paraId="38D17E79" w14:textId="77777777" w:rsidR="00F2671C" w:rsidRPr="00E23EFB" w:rsidRDefault="00F2671C" w:rsidP="00D923F7">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F2671C" w:rsidRPr="00E23EFB" w14:paraId="1E8105BF" w14:textId="77777777" w:rsidTr="00D923F7">
        <w:tc>
          <w:tcPr>
            <w:tcW w:w="1818" w:type="dxa"/>
            <w:tcBorders>
              <w:top w:val="single" w:sz="4" w:space="0" w:color="FFFFFF"/>
            </w:tcBorders>
            <w:shd w:val="clear" w:color="auto" w:fill="F2F2F2"/>
          </w:tcPr>
          <w:p w14:paraId="54987EA8"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APCOE</w:t>
            </w:r>
          </w:p>
        </w:tc>
        <w:tc>
          <w:tcPr>
            <w:tcW w:w="7635" w:type="dxa"/>
            <w:tcBorders>
              <w:top w:val="single" w:sz="4" w:space="0" w:color="FFFFFF"/>
            </w:tcBorders>
            <w:shd w:val="clear" w:color="auto" w:fill="F2F2F2"/>
          </w:tcPr>
          <w:p w14:paraId="793FC54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create object with expiry</w:t>
            </w:r>
          </w:p>
        </w:tc>
      </w:tr>
      <w:tr w:rsidR="00F2671C" w:rsidRPr="00E23EFB" w14:paraId="0D09BB62" w14:textId="77777777" w:rsidTr="00D923F7">
        <w:tc>
          <w:tcPr>
            <w:tcW w:w="1818" w:type="dxa"/>
            <w:shd w:val="clear" w:color="auto" w:fill="F2F2F2"/>
          </w:tcPr>
          <w:p w14:paraId="56C64415"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APCOP</w:t>
            </w:r>
          </w:p>
        </w:tc>
        <w:tc>
          <w:tcPr>
            <w:tcW w:w="7635" w:type="dxa"/>
            <w:shd w:val="clear" w:color="auto" w:fill="F2F2F2"/>
          </w:tcPr>
          <w:p w14:paraId="0F2EAF5A"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create object and put data (no expiry)</w:t>
            </w:r>
          </w:p>
        </w:tc>
      </w:tr>
      <w:tr w:rsidR="00F2671C" w:rsidRPr="00E23EFB" w14:paraId="4E1BD65F" w14:textId="77777777" w:rsidTr="00D923F7">
        <w:tc>
          <w:tcPr>
            <w:tcW w:w="1818" w:type="dxa"/>
            <w:shd w:val="clear" w:color="auto" w:fill="F2F2F2"/>
          </w:tcPr>
          <w:p w14:paraId="49664E1B"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APPAE</w:t>
            </w:r>
          </w:p>
        </w:tc>
        <w:tc>
          <w:tcPr>
            <w:tcW w:w="7635" w:type="dxa"/>
            <w:shd w:val="clear" w:color="auto" w:fill="F2F2F2"/>
          </w:tcPr>
          <w:p w14:paraId="74CF41CA"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put object with expiry</w:t>
            </w:r>
          </w:p>
        </w:tc>
      </w:tr>
      <w:tr w:rsidR="00F2671C" w:rsidRPr="00E23EFB" w14:paraId="55C8C77A" w14:textId="77777777" w:rsidTr="00D923F7">
        <w:tc>
          <w:tcPr>
            <w:tcW w:w="1818" w:type="dxa"/>
            <w:shd w:val="clear" w:color="auto" w:fill="F2F2F2"/>
          </w:tcPr>
          <w:p w14:paraId="1CFBDB3F"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APPTA</w:t>
            </w:r>
          </w:p>
        </w:tc>
        <w:tc>
          <w:tcPr>
            <w:tcW w:w="7635" w:type="dxa"/>
            <w:shd w:val="clear" w:color="auto" w:fill="F2F2F2"/>
          </w:tcPr>
          <w:p w14:paraId="0516C679"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put object (no expiry)</w:t>
            </w:r>
          </w:p>
        </w:tc>
      </w:tr>
      <w:tr w:rsidR="00F2671C" w:rsidRPr="00E23EFB" w14:paraId="565DAFB7" w14:textId="77777777" w:rsidTr="00D923F7">
        <w:tc>
          <w:tcPr>
            <w:tcW w:w="1818" w:type="dxa"/>
            <w:shd w:val="clear" w:color="auto" w:fill="F2F2F2"/>
          </w:tcPr>
          <w:p w14:paraId="12998404"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APSOE</w:t>
            </w:r>
          </w:p>
        </w:tc>
        <w:tc>
          <w:tcPr>
            <w:tcW w:w="7635" w:type="dxa"/>
            <w:shd w:val="clear" w:color="auto" w:fill="F2F2F2"/>
          </w:tcPr>
          <w:p w14:paraId="266A4820"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set object with expiry</w:t>
            </w:r>
          </w:p>
        </w:tc>
      </w:tr>
      <w:tr w:rsidR="00F2671C" w:rsidRPr="00E23EFB" w14:paraId="1E43D66E" w14:textId="77777777" w:rsidTr="00D923F7">
        <w:tc>
          <w:tcPr>
            <w:tcW w:w="1818" w:type="dxa"/>
            <w:shd w:val="clear" w:color="auto" w:fill="F2F2F2"/>
          </w:tcPr>
          <w:p w14:paraId="632AF33E"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APSOB</w:t>
            </w:r>
          </w:p>
        </w:tc>
        <w:tc>
          <w:tcPr>
            <w:tcW w:w="7635" w:type="dxa"/>
            <w:shd w:val="clear" w:color="auto" w:fill="F2F2F2"/>
          </w:tcPr>
          <w:p w14:paraId="01C283B8"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set object (no expiry)</w:t>
            </w:r>
          </w:p>
        </w:tc>
      </w:tr>
      <w:tr w:rsidR="00F2671C" w:rsidRPr="00E23EFB" w14:paraId="090443D9" w14:textId="77777777" w:rsidTr="00D923F7">
        <w:tc>
          <w:tcPr>
            <w:tcW w:w="1818" w:type="dxa"/>
            <w:shd w:val="clear" w:color="auto" w:fill="F2F2F2"/>
          </w:tcPr>
          <w:p w14:paraId="2B85F05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APGRX</w:t>
            </w:r>
          </w:p>
        </w:tc>
        <w:tc>
          <w:tcPr>
            <w:tcW w:w="7635" w:type="dxa"/>
            <w:shd w:val="clear" w:color="auto" w:fill="F2F2F2"/>
          </w:tcPr>
          <w:p w14:paraId="4C62E551"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get object and check expiry</w:t>
            </w:r>
          </w:p>
        </w:tc>
      </w:tr>
      <w:tr w:rsidR="00F2671C" w:rsidRPr="00E23EFB" w14:paraId="4F4D7D53" w14:textId="77777777" w:rsidTr="00D923F7">
        <w:tc>
          <w:tcPr>
            <w:tcW w:w="1818" w:type="dxa"/>
            <w:shd w:val="clear" w:color="auto" w:fill="F2F2F2"/>
          </w:tcPr>
          <w:p w14:paraId="03AB9322"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APGRD</w:t>
            </w:r>
          </w:p>
        </w:tc>
        <w:tc>
          <w:tcPr>
            <w:tcW w:w="7635" w:type="dxa"/>
            <w:shd w:val="clear" w:color="auto" w:fill="F2F2F2"/>
          </w:tcPr>
          <w:p w14:paraId="683834C6"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get object with no expiry check</w:t>
            </w:r>
          </w:p>
        </w:tc>
      </w:tr>
      <w:tr w:rsidR="00F2671C" w:rsidRPr="00E23EFB" w14:paraId="237EF986" w14:textId="77777777" w:rsidTr="00D923F7">
        <w:tc>
          <w:tcPr>
            <w:tcW w:w="1818" w:type="dxa"/>
            <w:shd w:val="clear" w:color="auto" w:fill="F2F2F2"/>
          </w:tcPr>
          <w:p w14:paraId="6ACDBA7B"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APDBE</w:t>
            </w:r>
          </w:p>
        </w:tc>
        <w:tc>
          <w:tcPr>
            <w:tcW w:w="7635" w:type="dxa"/>
            <w:shd w:val="clear" w:color="auto" w:fill="F2F2F2"/>
          </w:tcPr>
          <w:p w14:paraId="7177FF03"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delete object with expiry</w:t>
            </w:r>
          </w:p>
        </w:tc>
      </w:tr>
      <w:tr w:rsidR="00F2671C" w:rsidRPr="00E23EFB" w14:paraId="30B25F18" w14:textId="77777777" w:rsidTr="00D923F7">
        <w:tc>
          <w:tcPr>
            <w:tcW w:w="1818" w:type="dxa"/>
            <w:shd w:val="clear" w:color="auto" w:fill="F2F2F2"/>
          </w:tcPr>
          <w:p w14:paraId="59373EA7"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APDOB</w:t>
            </w:r>
          </w:p>
        </w:tc>
        <w:tc>
          <w:tcPr>
            <w:tcW w:w="7635" w:type="dxa"/>
            <w:shd w:val="clear" w:color="auto" w:fill="F2F2F2"/>
          </w:tcPr>
          <w:p w14:paraId="376B769E"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delete object (no expiry)</w:t>
            </w:r>
          </w:p>
        </w:tc>
      </w:tr>
      <w:tr w:rsidR="00F2671C" w:rsidRPr="00E23EFB" w14:paraId="67962D2A" w14:textId="77777777" w:rsidTr="00D923F7">
        <w:tc>
          <w:tcPr>
            <w:tcW w:w="1818" w:type="dxa"/>
            <w:shd w:val="clear" w:color="auto" w:fill="F2F2F2"/>
          </w:tcPr>
          <w:p w14:paraId="45F6F170"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APFLS</w:t>
            </w:r>
          </w:p>
        </w:tc>
        <w:tc>
          <w:tcPr>
            <w:tcW w:w="7635" w:type="dxa"/>
            <w:shd w:val="clear" w:color="auto" w:fill="F2F2F2"/>
          </w:tcPr>
          <w:p w14:paraId="2D9927BC"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flush object</w:t>
            </w:r>
          </w:p>
        </w:tc>
      </w:tr>
      <w:tr w:rsidR="00F2671C" w:rsidRPr="00E23EFB" w14:paraId="278BEE8A" w14:textId="77777777" w:rsidTr="00D923F7">
        <w:tc>
          <w:tcPr>
            <w:tcW w:w="1818" w:type="dxa"/>
            <w:shd w:val="clear" w:color="auto" w:fill="F2F2F2"/>
          </w:tcPr>
          <w:p w14:paraId="074F843F"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APFLI</w:t>
            </w:r>
          </w:p>
        </w:tc>
        <w:tc>
          <w:tcPr>
            <w:tcW w:w="7635" w:type="dxa"/>
            <w:shd w:val="clear" w:color="auto" w:fill="F2F2F2"/>
          </w:tcPr>
          <w:p w14:paraId="10910C27"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flush and invalidate object</w:t>
            </w:r>
          </w:p>
        </w:tc>
      </w:tr>
      <w:tr w:rsidR="00F2671C" w:rsidRPr="00E23EFB" w14:paraId="414D7C7A" w14:textId="77777777" w:rsidTr="00D923F7">
        <w:tc>
          <w:tcPr>
            <w:tcW w:w="1818" w:type="dxa"/>
            <w:shd w:val="clear" w:color="auto" w:fill="F2F2F2"/>
          </w:tcPr>
          <w:p w14:paraId="3E4AEAB7"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APINV</w:t>
            </w:r>
          </w:p>
        </w:tc>
        <w:tc>
          <w:tcPr>
            <w:tcW w:w="7635" w:type="dxa"/>
            <w:shd w:val="clear" w:color="auto" w:fill="F2F2F2"/>
          </w:tcPr>
          <w:p w14:paraId="5B1B4C5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invalidate object</w:t>
            </w:r>
          </w:p>
        </w:tc>
      </w:tr>
      <w:tr w:rsidR="00F2671C" w:rsidRPr="00E23EFB" w14:paraId="44E0C592" w14:textId="77777777" w:rsidTr="00D923F7">
        <w:tc>
          <w:tcPr>
            <w:tcW w:w="1818" w:type="dxa"/>
            <w:shd w:val="clear" w:color="auto" w:fill="F2F2F2"/>
          </w:tcPr>
          <w:p w14:paraId="54AD355A"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APSYC</w:t>
            </w:r>
          </w:p>
        </w:tc>
        <w:tc>
          <w:tcPr>
            <w:tcW w:w="7635" w:type="dxa"/>
            <w:shd w:val="clear" w:color="auto" w:fill="F2F2F2"/>
          </w:tcPr>
          <w:p w14:paraId="13E4A027"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sync container to flash</w:t>
            </w:r>
          </w:p>
        </w:tc>
      </w:tr>
      <w:tr w:rsidR="00F2671C" w:rsidRPr="00E23EFB" w14:paraId="5ECCE40E" w14:textId="77777777" w:rsidTr="00D923F7">
        <w:tc>
          <w:tcPr>
            <w:tcW w:w="1818" w:type="dxa"/>
            <w:shd w:val="clear" w:color="auto" w:fill="F2F2F2"/>
          </w:tcPr>
          <w:p w14:paraId="7E083DD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APICD</w:t>
            </w:r>
          </w:p>
        </w:tc>
        <w:tc>
          <w:tcPr>
            <w:tcW w:w="7635" w:type="dxa"/>
            <w:shd w:val="clear" w:color="auto" w:fill="F2F2F2"/>
          </w:tcPr>
          <w:p w14:paraId="1D3A4099"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invalidate container delayed (memcached flush-all)</w:t>
            </w:r>
          </w:p>
        </w:tc>
      </w:tr>
      <w:tr w:rsidR="00F2671C" w:rsidRPr="00E23EFB" w14:paraId="774AE113" w14:textId="77777777" w:rsidTr="00D923F7">
        <w:tc>
          <w:tcPr>
            <w:tcW w:w="1818" w:type="dxa"/>
            <w:shd w:val="clear" w:color="auto" w:fill="F2F2F2"/>
          </w:tcPr>
          <w:p w14:paraId="7555C8F2"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APGIT</w:t>
            </w:r>
          </w:p>
        </w:tc>
        <w:tc>
          <w:tcPr>
            <w:tcW w:w="7635" w:type="dxa"/>
            <w:shd w:val="clear" w:color="auto" w:fill="F2F2F2"/>
          </w:tcPr>
          <w:p w14:paraId="770AE046"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get invalidation time from last APICD</w:t>
            </w:r>
          </w:p>
        </w:tc>
      </w:tr>
      <w:tr w:rsidR="00F2671C" w:rsidRPr="00E23EFB" w14:paraId="724FD2DA" w14:textId="77777777" w:rsidTr="00D923F7">
        <w:tc>
          <w:tcPr>
            <w:tcW w:w="1818" w:type="dxa"/>
            <w:shd w:val="clear" w:color="auto" w:fill="F2F2F2"/>
          </w:tcPr>
          <w:p w14:paraId="0EA99BA7"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APFCO</w:t>
            </w:r>
          </w:p>
        </w:tc>
        <w:tc>
          <w:tcPr>
            <w:tcW w:w="7635" w:type="dxa"/>
            <w:shd w:val="clear" w:color="auto" w:fill="F2F2F2"/>
          </w:tcPr>
          <w:p w14:paraId="1BC511F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flush container</w:t>
            </w:r>
          </w:p>
        </w:tc>
      </w:tr>
      <w:tr w:rsidR="00F2671C" w:rsidRPr="00E23EFB" w14:paraId="5024CE64" w14:textId="77777777" w:rsidTr="00D923F7">
        <w:tc>
          <w:tcPr>
            <w:tcW w:w="1818" w:type="dxa"/>
            <w:shd w:val="clear" w:color="auto" w:fill="F2F2F2"/>
          </w:tcPr>
          <w:p w14:paraId="7B58DB05"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APFCI</w:t>
            </w:r>
          </w:p>
        </w:tc>
        <w:tc>
          <w:tcPr>
            <w:tcW w:w="7635" w:type="dxa"/>
            <w:shd w:val="clear" w:color="auto" w:fill="F2F2F2"/>
          </w:tcPr>
          <w:p w14:paraId="1AD74954"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flush and invalidate container</w:t>
            </w:r>
          </w:p>
        </w:tc>
      </w:tr>
      <w:tr w:rsidR="00F2671C" w:rsidRPr="00E23EFB" w14:paraId="119334F1" w14:textId="77777777" w:rsidTr="00D923F7">
        <w:tc>
          <w:tcPr>
            <w:tcW w:w="1818" w:type="dxa"/>
            <w:tcBorders>
              <w:bottom w:val="single" w:sz="4" w:space="0" w:color="000000"/>
            </w:tcBorders>
            <w:shd w:val="clear" w:color="auto" w:fill="F2F2F2"/>
          </w:tcPr>
          <w:p w14:paraId="2F0EB8FB"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APICO</w:t>
            </w:r>
          </w:p>
        </w:tc>
        <w:tc>
          <w:tcPr>
            <w:tcW w:w="7635" w:type="dxa"/>
            <w:tcBorders>
              <w:bottom w:val="single" w:sz="4" w:space="0" w:color="000000"/>
            </w:tcBorders>
            <w:shd w:val="clear" w:color="auto" w:fill="F2F2F2"/>
          </w:tcPr>
          <w:p w14:paraId="62DB492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invalidate container</w:t>
            </w:r>
          </w:p>
        </w:tc>
      </w:tr>
      <w:tr w:rsidR="00F2671C" w:rsidRPr="00E23EFB" w14:paraId="00E99DD2" w14:textId="77777777"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5762C31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APRIV</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02E406E8"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remote object invalidate (via replication)</w:t>
            </w:r>
          </w:p>
        </w:tc>
      </w:tr>
      <w:tr w:rsidR="00F2671C" w:rsidRPr="00E23EFB" w14:paraId="40FC11B0" w14:textId="77777777" w:rsidTr="00D923F7">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1D5822DD"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APRUP</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593E2AC8" w14:textId="77777777" w:rsidR="00F2671C" w:rsidRPr="00E23EFB" w:rsidRDefault="00F2671C" w:rsidP="00D923F7">
            <w:pPr>
              <w:rPr>
                <w:rFonts w:ascii="Calibri" w:eastAsia="Calibri" w:hAnsi="Calibri" w:cs="Calibri"/>
                <w:sz w:val="21"/>
                <w:szCs w:val="21"/>
              </w:rPr>
            </w:pPr>
            <w:r w:rsidRPr="00E23EFB">
              <w:rPr>
                <w:rFonts w:ascii="Calibri" w:eastAsia="Calibri" w:hAnsi="Calibri" w:cs="Calibri"/>
                <w:sz w:val="21"/>
                <w:szCs w:val="21"/>
              </w:rPr>
              <w:t xml:space="preserve"> remote object update (via replication)</w:t>
            </w:r>
          </w:p>
        </w:tc>
      </w:tr>
    </w:tbl>
    <w:p w14:paraId="213F529F" w14:textId="77777777" w:rsidR="00F2671C" w:rsidRDefault="00F2671C" w:rsidP="00F2671C">
      <w:pPr>
        <w:pStyle w:val="Heading4"/>
      </w:pPr>
      <w:r>
        <w:t xml:space="preserve">Table 5: </w:t>
      </w:r>
      <w:r w:rsidR="002D2540">
        <w:t xml:space="preserve">FDF </w:t>
      </w:r>
      <w:r>
        <w:t>Statistics: FDF Requests</w:t>
      </w:r>
    </w:p>
    <w:p w14:paraId="155174C2" w14:textId="77777777" w:rsidR="00694B8F" w:rsidRDefault="00694B8F" w:rsidP="001B790A">
      <w:pPr>
        <w:pStyle w:val="StyleTextLeft16"/>
        <w:ind w:left="0"/>
      </w:pPr>
    </w:p>
    <w:p w14:paraId="70F8E587" w14:textId="77777777" w:rsidR="001C53DD" w:rsidRPr="001C53DD" w:rsidRDefault="001C53DD" w:rsidP="001C53DD">
      <w:pPr>
        <w:rPr>
          <w:rFonts w:ascii="Courier New" w:eastAsia="Calibri" w:hAnsi="Courier New" w:cs="Courier New"/>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6645"/>
      </w:tblGrid>
      <w:tr w:rsidR="001C53DD" w:rsidRPr="00E23EFB" w14:paraId="34CEF9FB"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178A6EF2"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Flash Statistics</w:t>
            </w:r>
          </w:p>
        </w:tc>
      </w:tr>
      <w:tr w:rsidR="001C53DD" w:rsidRPr="00E23EFB" w14:paraId="0B2EA09F" w14:textId="77777777" w:rsidTr="00E23EFB">
        <w:tc>
          <w:tcPr>
            <w:tcW w:w="2808" w:type="dxa"/>
            <w:tcBorders>
              <w:top w:val="single" w:sz="4" w:space="0" w:color="FFFFFF"/>
              <w:left w:val="single" w:sz="4" w:space="0" w:color="FFFFFF"/>
              <w:bottom w:val="single" w:sz="4" w:space="0" w:color="FFFFFF"/>
              <w:right w:val="single" w:sz="4" w:space="0" w:color="FFFFFF"/>
            </w:tcBorders>
            <w:shd w:val="clear" w:color="auto" w:fill="1F497D"/>
          </w:tcPr>
          <w:p w14:paraId="0358D147"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6645" w:type="dxa"/>
            <w:tcBorders>
              <w:top w:val="single" w:sz="4" w:space="0" w:color="FFFFFF"/>
              <w:left w:val="single" w:sz="4" w:space="0" w:color="FFFFFF"/>
              <w:bottom w:val="single" w:sz="4" w:space="0" w:color="FFFFFF"/>
              <w:right w:val="single" w:sz="4" w:space="0" w:color="FFFFFF"/>
            </w:tcBorders>
            <w:shd w:val="clear" w:color="auto" w:fill="1F497D"/>
          </w:tcPr>
          <w:p w14:paraId="01614206"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4134CD1C" w14:textId="77777777" w:rsidTr="00E23EFB">
        <w:tc>
          <w:tcPr>
            <w:tcW w:w="2808" w:type="dxa"/>
            <w:tcBorders>
              <w:top w:val="single" w:sz="4" w:space="0" w:color="FFFFFF"/>
            </w:tcBorders>
            <w:shd w:val="clear" w:color="auto" w:fill="F2F2F2"/>
          </w:tcPr>
          <w:p w14:paraId="16D4AF55"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num_objects</w:t>
            </w:r>
          </w:p>
        </w:tc>
        <w:tc>
          <w:tcPr>
            <w:tcW w:w="6645" w:type="dxa"/>
            <w:tcBorders>
              <w:top w:val="single" w:sz="4" w:space="0" w:color="FFFFFF"/>
            </w:tcBorders>
            <w:shd w:val="clear" w:color="auto" w:fill="F2F2F2"/>
          </w:tcPr>
          <w:p w14:paraId="78571E5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objects in flash</w:t>
            </w:r>
          </w:p>
        </w:tc>
      </w:tr>
      <w:tr w:rsidR="001C53DD" w:rsidRPr="00E23EFB" w14:paraId="7D809059" w14:textId="77777777" w:rsidTr="00E23EFB">
        <w:tc>
          <w:tcPr>
            <w:tcW w:w="2808" w:type="dxa"/>
            <w:shd w:val="clear" w:color="auto" w:fill="F2F2F2"/>
          </w:tcPr>
          <w:p w14:paraId="21AD7C06"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num_created_objects</w:t>
            </w:r>
          </w:p>
        </w:tc>
        <w:tc>
          <w:tcPr>
            <w:tcW w:w="6645" w:type="dxa"/>
            <w:shd w:val="clear" w:color="auto" w:fill="F2F2F2"/>
          </w:tcPr>
          <w:p w14:paraId="177BA54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Total number of created objects</w:t>
            </w:r>
          </w:p>
        </w:tc>
      </w:tr>
      <w:tr w:rsidR="001C53DD" w:rsidRPr="00E23EFB" w14:paraId="33C8F003" w14:textId="77777777" w:rsidTr="00E23EFB">
        <w:tc>
          <w:tcPr>
            <w:tcW w:w="2808" w:type="dxa"/>
            <w:shd w:val="clear" w:color="auto" w:fill="F2F2F2"/>
          </w:tcPr>
          <w:p w14:paraId="482E9454"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num_evictions</w:t>
            </w:r>
          </w:p>
        </w:tc>
        <w:tc>
          <w:tcPr>
            <w:tcW w:w="6645" w:type="dxa"/>
            <w:shd w:val="clear" w:color="auto" w:fill="F2F2F2"/>
          </w:tcPr>
          <w:p w14:paraId="3DFD26D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flash evictions</w:t>
            </w:r>
          </w:p>
        </w:tc>
      </w:tr>
      <w:tr w:rsidR="001C53DD" w:rsidRPr="00E23EFB" w14:paraId="33E53B93" w14:textId="77777777" w:rsidTr="00E23EFB">
        <w:tc>
          <w:tcPr>
            <w:tcW w:w="2808" w:type="dxa"/>
            <w:shd w:val="clear" w:color="auto" w:fill="F2F2F2"/>
          </w:tcPr>
          <w:p w14:paraId="3EAC6301"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get_hash_collisions</w:t>
            </w:r>
          </w:p>
        </w:tc>
        <w:tc>
          <w:tcPr>
            <w:tcW w:w="6645" w:type="dxa"/>
            <w:shd w:val="clear" w:color="auto" w:fill="F2F2F2"/>
          </w:tcPr>
          <w:p w14:paraId="765EF4E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hash collisions for get operations</w:t>
            </w:r>
          </w:p>
        </w:tc>
      </w:tr>
      <w:tr w:rsidR="001C53DD" w:rsidRPr="00E23EFB" w14:paraId="7A9E61C0" w14:textId="77777777" w:rsidTr="00E23EFB">
        <w:tc>
          <w:tcPr>
            <w:tcW w:w="2808" w:type="dxa"/>
            <w:shd w:val="clear" w:color="auto" w:fill="F2F2F2"/>
          </w:tcPr>
          <w:p w14:paraId="7C2B362A"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set_hash_collisions</w:t>
            </w:r>
          </w:p>
        </w:tc>
        <w:tc>
          <w:tcPr>
            <w:tcW w:w="6645" w:type="dxa"/>
            <w:shd w:val="clear" w:color="auto" w:fill="F2F2F2"/>
          </w:tcPr>
          <w:p w14:paraId="20C9D93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hash collisions for set operations</w:t>
            </w:r>
          </w:p>
        </w:tc>
      </w:tr>
      <w:tr w:rsidR="001C53DD" w:rsidRPr="00E23EFB" w14:paraId="0422331D" w14:textId="77777777" w:rsidTr="00E23EFB">
        <w:tc>
          <w:tcPr>
            <w:tcW w:w="2808" w:type="dxa"/>
            <w:shd w:val="clear" w:color="auto" w:fill="F2F2F2"/>
          </w:tcPr>
          <w:p w14:paraId="2918F5FE"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num_overwrites</w:t>
            </w:r>
          </w:p>
        </w:tc>
        <w:tc>
          <w:tcPr>
            <w:tcW w:w="6645" w:type="dxa"/>
            <w:shd w:val="clear" w:color="auto" w:fill="F2F2F2"/>
          </w:tcPr>
          <w:p w14:paraId="3DA1D2D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overwrites</w:t>
            </w:r>
          </w:p>
        </w:tc>
      </w:tr>
      <w:tr w:rsidR="001C53DD" w:rsidRPr="00E23EFB" w14:paraId="5DAD58D1" w14:textId="77777777" w:rsidTr="00E23EFB">
        <w:tc>
          <w:tcPr>
            <w:tcW w:w="2808" w:type="dxa"/>
            <w:shd w:val="clear" w:color="auto" w:fill="F2F2F2"/>
          </w:tcPr>
          <w:p w14:paraId="2F0F8B12"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num_ops</w:t>
            </w:r>
          </w:p>
        </w:tc>
        <w:tc>
          <w:tcPr>
            <w:tcW w:w="6645" w:type="dxa"/>
            <w:shd w:val="clear" w:color="auto" w:fill="F2F2F2"/>
          </w:tcPr>
          <w:p w14:paraId="0256F97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all flash operations</w:t>
            </w:r>
          </w:p>
        </w:tc>
      </w:tr>
      <w:tr w:rsidR="001C53DD" w:rsidRPr="00E23EFB" w14:paraId="16E20700" w14:textId="77777777" w:rsidTr="00E23EFB">
        <w:tc>
          <w:tcPr>
            <w:tcW w:w="2808" w:type="dxa"/>
            <w:shd w:val="clear" w:color="auto" w:fill="F2F2F2"/>
          </w:tcPr>
          <w:p w14:paraId="5E353D2B"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num_read_ops</w:t>
            </w:r>
          </w:p>
        </w:tc>
        <w:tc>
          <w:tcPr>
            <w:tcW w:w="6645" w:type="dxa"/>
            <w:shd w:val="clear" w:color="auto" w:fill="F2F2F2"/>
          </w:tcPr>
          <w:p w14:paraId="3B78730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read operations</w:t>
            </w:r>
          </w:p>
        </w:tc>
      </w:tr>
      <w:tr w:rsidR="001C53DD" w:rsidRPr="00E23EFB" w14:paraId="0056E11A" w14:textId="77777777" w:rsidTr="00E23EFB">
        <w:tc>
          <w:tcPr>
            <w:tcW w:w="2808" w:type="dxa"/>
            <w:shd w:val="clear" w:color="auto" w:fill="F2F2F2"/>
          </w:tcPr>
          <w:p w14:paraId="78333F99"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num_get_ops</w:t>
            </w:r>
          </w:p>
        </w:tc>
        <w:tc>
          <w:tcPr>
            <w:tcW w:w="6645" w:type="dxa"/>
            <w:shd w:val="clear" w:color="auto" w:fill="F2F2F2"/>
          </w:tcPr>
          <w:p w14:paraId="611BBE0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get operations</w:t>
            </w:r>
          </w:p>
        </w:tc>
      </w:tr>
      <w:tr w:rsidR="001C53DD" w:rsidRPr="00E23EFB" w14:paraId="78E4AE22" w14:textId="77777777" w:rsidTr="00E23EFB">
        <w:tc>
          <w:tcPr>
            <w:tcW w:w="2808" w:type="dxa"/>
            <w:shd w:val="clear" w:color="auto" w:fill="F2F2F2"/>
          </w:tcPr>
          <w:p w14:paraId="200656E6"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num_put_ops</w:t>
            </w:r>
          </w:p>
        </w:tc>
        <w:tc>
          <w:tcPr>
            <w:tcW w:w="6645" w:type="dxa"/>
            <w:shd w:val="clear" w:color="auto" w:fill="F2F2F2"/>
          </w:tcPr>
          <w:p w14:paraId="2E406EB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put operations</w:t>
            </w:r>
          </w:p>
        </w:tc>
      </w:tr>
      <w:tr w:rsidR="001C53DD" w:rsidRPr="00E23EFB" w14:paraId="232B3D27" w14:textId="77777777" w:rsidTr="00E23EFB">
        <w:tc>
          <w:tcPr>
            <w:tcW w:w="2808" w:type="dxa"/>
            <w:shd w:val="clear" w:color="auto" w:fill="F2F2F2"/>
          </w:tcPr>
          <w:p w14:paraId="77F94303"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num_del_ops</w:t>
            </w:r>
          </w:p>
        </w:tc>
        <w:tc>
          <w:tcPr>
            <w:tcW w:w="6645" w:type="dxa"/>
            <w:shd w:val="clear" w:color="auto" w:fill="F2F2F2"/>
          </w:tcPr>
          <w:p w14:paraId="308CC34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delete operations</w:t>
            </w:r>
          </w:p>
        </w:tc>
      </w:tr>
      <w:tr w:rsidR="001C53DD" w:rsidRPr="00E23EFB" w14:paraId="73C6DE71" w14:textId="77777777" w:rsidTr="00E23EFB">
        <w:tc>
          <w:tcPr>
            <w:tcW w:w="2808" w:type="dxa"/>
            <w:shd w:val="clear" w:color="auto" w:fill="F2F2F2"/>
          </w:tcPr>
          <w:p w14:paraId="4CD5BEE9"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get_exist_checks</w:t>
            </w:r>
          </w:p>
        </w:tc>
        <w:tc>
          <w:tcPr>
            <w:tcW w:w="6645" w:type="dxa"/>
            <w:shd w:val="clear" w:color="auto" w:fill="F2F2F2"/>
          </w:tcPr>
          <w:p w14:paraId="3F09BDE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existence checks for gets</w:t>
            </w:r>
          </w:p>
        </w:tc>
      </w:tr>
      <w:tr w:rsidR="001C53DD" w:rsidRPr="00E23EFB" w14:paraId="5BC00BCF" w14:textId="77777777" w:rsidTr="00E23EFB">
        <w:tc>
          <w:tcPr>
            <w:tcW w:w="2808" w:type="dxa"/>
            <w:shd w:val="clear" w:color="auto" w:fill="F2F2F2"/>
          </w:tcPr>
          <w:p w14:paraId="2F50969A"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num_full_buckets</w:t>
            </w:r>
          </w:p>
        </w:tc>
        <w:tc>
          <w:tcPr>
            <w:tcW w:w="6645" w:type="dxa"/>
            <w:shd w:val="clear" w:color="auto" w:fill="F2F2F2"/>
          </w:tcPr>
          <w:p w14:paraId="41AE6E0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full hash buckets</w:t>
            </w:r>
          </w:p>
        </w:tc>
      </w:tr>
      <w:tr w:rsidR="001C53DD" w:rsidRPr="00E23EFB" w14:paraId="69916A03" w14:textId="77777777" w:rsidTr="00E23EFB">
        <w:tc>
          <w:tcPr>
            <w:tcW w:w="2808" w:type="dxa"/>
            <w:shd w:val="clear" w:color="auto" w:fill="F2F2F2"/>
          </w:tcPr>
          <w:p w14:paraId="7191FB68"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pending_ios</w:t>
            </w:r>
          </w:p>
        </w:tc>
        <w:tc>
          <w:tcPr>
            <w:tcW w:w="6645" w:type="dxa"/>
            <w:shd w:val="clear" w:color="auto" w:fill="F2F2F2"/>
          </w:tcPr>
          <w:p w14:paraId="0866C49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Number of pending IO’s</w:t>
            </w:r>
          </w:p>
        </w:tc>
      </w:tr>
      <w:tr w:rsidR="001C53DD" w:rsidRPr="00E23EFB" w14:paraId="7870EFFD" w14:textId="77777777" w:rsidTr="00E23EFB">
        <w:tc>
          <w:tcPr>
            <w:tcW w:w="2808" w:type="dxa"/>
            <w:shd w:val="clear" w:color="auto" w:fill="F2F2F2"/>
          </w:tcPr>
          <w:p w14:paraId="0A9CF106"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space_allocated</w:t>
            </w:r>
          </w:p>
        </w:tc>
        <w:tc>
          <w:tcPr>
            <w:tcW w:w="6645" w:type="dxa"/>
            <w:shd w:val="clear" w:color="auto" w:fill="F2F2F2"/>
          </w:tcPr>
          <w:p w14:paraId="41D7374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Flash space allocated in bytes</w:t>
            </w:r>
          </w:p>
        </w:tc>
      </w:tr>
      <w:tr w:rsidR="001C53DD" w:rsidRPr="00E23EFB" w14:paraId="1A0619A5" w14:textId="77777777" w:rsidTr="00E23EFB">
        <w:tc>
          <w:tcPr>
            <w:tcW w:w="2808" w:type="dxa"/>
            <w:shd w:val="clear" w:color="auto" w:fill="F2F2F2"/>
          </w:tcPr>
          <w:p w14:paraId="1FB3C282" w14:textId="77777777" w:rsidR="001C53DD" w:rsidRPr="00E23EFB" w:rsidRDefault="001C53DD" w:rsidP="00E23EFB">
            <w:pPr>
              <w:jc w:val="center"/>
              <w:rPr>
                <w:rFonts w:ascii="Calibri" w:eastAsia="Calibri" w:hAnsi="Calibri" w:cs="Calibri"/>
                <w:sz w:val="21"/>
                <w:szCs w:val="21"/>
              </w:rPr>
            </w:pPr>
            <w:r w:rsidRPr="00E23EFB">
              <w:rPr>
                <w:rFonts w:ascii="Calibri" w:eastAsia="Calibri" w:hAnsi="Calibri" w:cs="Calibri"/>
                <w:sz w:val="21"/>
                <w:szCs w:val="21"/>
              </w:rPr>
              <w:t>space_consumed</w:t>
            </w:r>
          </w:p>
        </w:tc>
        <w:tc>
          <w:tcPr>
            <w:tcW w:w="6645" w:type="dxa"/>
            <w:shd w:val="clear" w:color="auto" w:fill="F2F2F2"/>
          </w:tcPr>
          <w:p w14:paraId="4E39C9F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Flash space consumed in bytes</w:t>
            </w:r>
          </w:p>
        </w:tc>
      </w:tr>
    </w:tbl>
    <w:p w14:paraId="77128DA7" w14:textId="77777777" w:rsidR="00E43216" w:rsidRDefault="00E43216" w:rsidP="00E43216">
      <w:pPr>
        <w:pStyle w:val="Heading4"/>
      </w:pPr>
      <w:r>
        <w:t xml:space="preserve">Table 6: </w:t>
      </w:r>
      <w:r w:rsidR="00F2671C">
        <w:t xml:space="preserve">FDF </w:t>
      </w:r>
      <w:r>
        <w:t>Flash Statistics</w:t>
      </w:r>
    </w:p>
    <w:p w14:paraId="1DD14125" w14:textId="77777777" w:rsidR="001C53DD" w:rsidRDefault="001C53DD" w:rsidP="001C53DD">
      <w:pPr>
        <w:rPr>
          <w:rFonts w:ascii="Courier New" w:eastAsia="Calibri" w:hAnsi="Courier New" w:cs="Courier New"/>
          <w:sz w:val="21"/>
          <w:szCs w:val="21"/>
        </w:rPr>
      </w:pPr>
    </w:p>
    <w:p w14:paraId="7FBCFD7B" w14:textId="77777777"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635"/>
      </w:tblGrid>
      <w:tr w:rsidR="001C53DD" w:rsidRPr="00E23EFB" w14:paraId="3608068E"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10555E1C" w14:textId="77777777" w:rsidR="001C53DD" w:rsidRPr="00E23EFB" w:rsidRDefault="00F2671C" w:rsidP="00E23EFB">
            <w:pPr>
              <w:jc w:val="center"/>
              <w:rPr>
                <w:rFonts w:ascii="Calibri" w:eastAsia="Calibri" w:hAnsi="Calibri" w:cs="Calibri"/>
                <w:b/>
                <w:color w:val="FFFFFF"/>
                <w:sz w:val="32"/>
                <w:szCs w:val="21"/>
              </w:rPr>
            </w:pPr>
            <w:r>
              <w:rPr>
                <w:rFonts w:ascii="Calibri" w:eastAsia="Calibri" w:hAnsi="Calibri" w:cs="Calibri"/>
                <w:b/>
                <w:color w:val="FFFFFF"/>
                <w:sz w:val="32"/>
                <w:szCs w:val="21"/>
              </w:rPr>
              <w:t>FDF</w:t>
            </w:r>
            <w:r w:rsidR="001C53DD" w:rsidRPr="00E23EFB">
              <w:rPr>
                <w:rFonts w:ascii="Calibri" w:eastAsia="Calibri" w:hAnsi="Calibri" w:cs="Calibri"/>
                <w:b/>
                <w:color w:val="FFFFFF"/>
                <w:sz w:val="32"/>
                <w:szCs w:val="21"/>
              </w:rPr>
              <w:t xml:space="preserve"> </w:t>
            </w:r>
            <w:r w:rsidR="005F1B2F">
              <w:rPr>
                <w:rFonts w:ascii="Calibri" w:eastAsia="Calibri" w:hAnsi="Calibri" w:cs="Calibri"/>
                <w:b/>
                <w:color w:val="FFFFFF"/>
                <w:sz w:val="32"/>
                <w:szCs w:val="21"/>
              </w:rPr>
              <w:t xml:space="preserve">Overwrite/Write-Through </w:t>
            </w:r>
            <w:r w:rsidR="001C53DD" w:rsidRPr="00E23EFB">
              <w:rPr>
                <w:rFonts w:ascii="Calibri" w:eastAsia="Calibri" w:hAnsi="Calibri" w:cs="Calibri"/>
                <w:b/>
                <w:color w:val="FFFFFF"/>
                <w:sz w:val="32"/>
                <w:szCs w:val="21"/>
              </w:rPr>
              <w:t>Statistics</w:t>
            </w:r>
          </w:p>
        </w:tc>
      </w:tr>
      <w:tr w:rsidR="001C53DD" w:rsidRPr="00E23EFB" w14:paraId="2EFBD821" w14:textId="77777777"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14:paraId="6CF039C5"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14:paraId="56E51FA5"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231A5129" w14:textId="77777777" w:rsidTr="00E23EFB">
        <w:tc>
          <w:tcPr>
            <w:tcW w:w="1818" w:type="dxa"/>
            <w:tcBorders>
              <w:top w:val="single" w:sz="4" w:space="0" w:color="FFFFFF"/>
            </w:tcBorders>
            <w:shd w:val="clear" w:color="auto" w:fill="F2F2F2"/>
          </w:tcPr>
          <w:p w14:paraId="0E9F460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overwrites_s</w:t>
            </w:r>
          </w:p>
        </w:tc>
        <w:tc>
          <w:tcPr>
            <w:tcW w:w="7635" w:type="dxa"/>
            <w:tcBorders>
              <w:top w:val="single" w:sz="4" w:space="0" w:color="FFFFFF"/>
            </w:tcBorders>
            <w:shd w:val="clear" w:color="auto" w:fill="F2F2F2"/>
          </w:tcPr>
          <w:p w14:paraId="0F4D49F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overwrites of objects in the S state</w:t>
            </w:r>
          </w:p>
        </w:tc>
      </w:tr>
      <w:tr w:rsidR="001C53DD" w:rsidRPr="00E23EFB" w14:paraId="7E4B048E" w14:textId="77777777" w:rsidTr="00E23EFB">
        <w:tc>
          <w:tcPr>
            <w:tcW w:w="1818" w:type="dxa"/>
            <w:shd w:val="clear" w:color="auto" w:fill="F2F2F2"/>
          </w:tcPr>
          <w:p w14:paraId="43A8449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overwrites_m</w:t>
            </w:r>
          </w:p>
        </w:tc>
        <w:tc>
          <w:tcPr>
            <w:tcW w:w="7635" w:type="dxa"/>
            <w:shd w:val="clear" w:color="auto" w:fill="F2F2F2"/>
          </w:tcPr>
          <w:p w14:paraId="295D607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overwrites of objects in the M state</w:t>
            </w:r>
          </w:p>
        </w:tc>
      </w:tr>
      <w:tr w:rsidR="001C53DD" w:rsidRPr="00E23EFB" w14:paraId="04AF14A2" w14:textId="77777777" w:rsidTr="00E23EFB">
        <w:tc>
          <w:tcPr>
            <w:tcW w:w="1818" w:type="dxa"/>
            <w:shd w:val="clear" w:color="auto" w:fill="F2F2F2"/>
          </w:tcPr>
          <w:p w14:paraId="1EFAAC6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inplaceowr_s</w:t>
            </w:r>
          </w:p>
        </w:tc>
        <w:tc>
          <w:tcPr>
            <w:tcW w:w="7635" w:type="dxa"/>
            <w:shd w:val="clear" w:color="auto" w:fill="F2F2F2"/>
          </w:tcPr>
          <w:p w14:paraId="11B5C0B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in-place overwrites of objects in the S state</w:t>
            </w:r>
          </w:p>
        </w:tc>
      </w:tr>
      <w:tr w:rsidR="001C53DD" w:rsidRPr="00E23EFB" w14:paraId="2E0E41EE" w14:textId="77777777" w:rsidTr="00E23EFB">
        <w:tc>
          <w:tcPr>
            <w:tcW w:w="1818" w:type="dxa"/>
            <w:shd w:val="clear" w:color="auto" w:fill="F2F2F2"/>
          </w:tcPr>
          <w:p w14:paraId="4BB750C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inplaceowr_m</w:t>
            </w:r>
          </w:p>
        </w:tc>
        <w:tc>
          <w:tcPr>
            <w:tcW w:w="7635" w:type="dxa"/>
            <w:shd w:val="clear" w:color="auto" w:fill="F2F2F2"/>
          </w:tcPr>
          <w:p w14:paraId="52A20E5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in-place overwrites of objects in the M state</w:t>
            </w:r>
          </w:p>
        </w:tc>
      </w:tr>
      <w:tr w:rsidR="001C53DD" w:rsidRPr="00E23EFB" w14:paraId="4B22A3D4" w14:textId="77777777" w:rsidTr="00E23EFB">
        <w:tc>
          <w:tcPr>
            <w:tcW w:w="1818" w:type="dxa"/>
            <w:shd w:val="clear" w:color="auto" w:fill="F2F2F2"/>
          </w:tcPr>
          <w:p w14:paraId="7404251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new_entries</w:t>
            </w:r>
          </w:p>
        </w:tc>
        <w:tc>
          <w:tcPr>
            <w:tcW w:w="7635" w:type="dxa"/>
            <w:shd w:val="clear" w:color="auto" w:fill="F2F2F2"/>
          </w:tcPr>
          <w:p w14:paraId="5E10F20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newly created cache objects (as opposed to overwrites)</w:t>
            </w:r>
          </w:p>
        </w:tc>
      </w:tr>
      <w:tr w:rsidR="001C53DD" w:rsidRPr="00E23EFB" w14:paraId="6CA4F9B8" w14:textId="77777777" w:rsidTr="00E23EFB">
        <w:tc>
          <w:tcPr>
            <w:tcW w:w="1818" w:type="dxa"/>
            <w:tcBorders>
              <w:bottom w:val="single" w:sz="4" w:space="0" w:color="000000"/>
            </w:tcBorders>
            <w:shd w:val="clear" w:color="auto" w:fill="F2F2F2"/>
          </w:tcPr>
          <w:p w14:paraId="0AF3E45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writethrus</w:t>
            </w:r>
          </w:p>
        </w:tc>
        <w:tc>
          <w:tcPr>
            <w:tcW w:w="7635" w:type="dxa"/>
            <w:tcBorders>
              <w:bottom w:val="single" w:sz="4" w:space="0" w:color="000000"/>
            </w:tcBorders>
            <w:shd w:val="clear" w:color="auto" w:fill="F2F2F2"/>
          </w:tcPr>
          <w:p w14:paraId="498ACB4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write-throughs to flash</w:t>
            </w:r>
          </w:p>
        </w:tc>
      </w:tr>
      <w:tr w:rsidR="001C53DD" w:rsidRPr="00E23EFB" w14:paraId="1D1B1591"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100CF80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writebacks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5C9361C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write-backs (of dirty objects) to flash</w:t>
            </w:r>
          </w:p>
        </w:tc>
      </w:tr>
      <w:tr w:rsidR="001C53DD" w:rsidRPr="00E23EFB" w14:paraId="50A22181"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3317225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flushes</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198CFBB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flush operations to flash (includes background flushes)</w:t>
            </w:r>
          </w:p>
        </w:tc>
      </w:tr>
    </w:tbl>
    <w:p w14:paraId="76EC3344" w14:textId="77777777" w:rsidR="00E43216" w:rsidRDefault="00E43216" w:rsidP="00E43216">
      <w:pPr>
        <w:pStyle w:val="Heading4"/>
      </w:pPr>
      <w:r>
        <w:t xml:space="preserve">Table 7: </w:t>
      </w:r>
      <w:r w:rsidR="00F2671C">
        <w:t xml:space="preserve">FDF </w:t>
      </w:r>
      <w:r>
        <w:t xml:space="preserve">Statistics: </w:t>
      </w:r>
      <w:r w:rsidR="005F1B2F">
        <w:t>Overwrites and Write-throughs</w:t>
      </w:r>
    </w:p>
    <w:p w14:paraId="5E77BD00" w14:textId="77777777" w:rsidR="001C53DD" w:rsidRDefault="001C53DD" w:rsidP="001C53DD">
      <w:pPr>
        <w:rPr>
          <w:rFonts w:ascii="Calibri" w:eastAsia="Calibri" w:hAnsi="Calibri" w:cs="Calibri"/>
          <w:sz w:val="21"/>
          <w:szCs w:val="21"/>
        </w:rPr>
      </w:pPr>
    </w:p>
    <w:p w14:paraId="329A883C" w14:textId="77777777" w:rsidR="00E43216" w:rsidRPr="001C53DD" w:rsidRDefault="00E43216" w:rsidP="001C53DD">
      <w:pPr>
        <w:rPr>
          <w:rFonts w:ascii="Calibri" w:eastAsia="Calibri" w:hAnsi="Calibri" w:cs="Calibri"/>
          <w:sz w:val="21"/>
          <w:szCs w:val="21"/>
        </w:rPr>
      </w:pPr>
    </w:p>
    <w:p w14:paraId="6D693A77" w14:textId="77777777" w:rsidR="001C53DD" w:rsidRPr="001C53DD" w:rsidRDefault="001C53DD" w:rsidP="001C53DD">
      <w:pPr>
        <w:rPr>
          <w:rFonts w:ascii="Calibri" w:eastAsia="Calibri" w:hAnsi="Calibri" w:cs="Calibri"/>
          <w:sz w:val="21"/>
          <w:szCs w:val="21"/>
        </w:rPr>
      </w:pPr>
    </w:p>
    <w:p w14:paraId="78F4CACF" w14:textId="77777777"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635"/>
      </w:tblGrid>
      <w:tr w:rsidR="001C53DD" w:rsidRPr="00E23EFB" w14:paraId="7EAB1512"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62155079"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 xml:space="preserve">Action Entity (Cache) To Home Entity (Flash </w:t>
            </w:r>
            <w:r w:rsidR="00D61B90">
              <w:rPr>
                <w:rFonts w:ascii="Calibri" w:eastAsia="Calibri" w:hAnsi="Calibri" w:cs="Calibri"/>
                <w:b/>
                <w:color w:val="FFFFFF"/>
                <w:sz w:val="32"/>
                <w:szCs w:val="21"/>
              </w:rPr>
              <w:t>Manager</w:t>
            </w:r>
            <w:r w:rsidRPr="00E23EFB">
              <w:rPr>
                <w:rFonts w:ascii="Calibri" w:eastAsia="Calibri" w:hAnsi="Calibri" w:cs="Calibri"/>
                <w:b/>
                <w:color w:val="FFFFFF"/>
                <w:sz w:val="32"/>
                <w:szCs w:val="21"/>
              </w:rPr>
              <w:t>)</w:t>
            </w:r>
          </w:p>
          <w:p w14:paraId="66BD13BD"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Requests (AH---)</w:t>
            </w:r>
          </w:p>
        </w:tc>
      </w:tr>
      <w:tr w:rsidR="001C53DD" w:rsidRPr="00E23EFB" w14:paraId="4E86113A" w14:textId="77777777"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14:paraId="04544476"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14:paraId="2FD30C27"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4B348A5C" w14:textId="77777777" w:rsidTr="00E23EFB">
        <w:tc>
          <w:tcPr>
            <w:tcW w:w="1818" w:type="dxa"/>
            <w:tcBorders>
              <w:top w:val="single" w:sz="4" w:space="0" w:color="FFFFFF"/>
            </w:tcBorders>
            <w:shd w:val="clear" w:color="auto" w:fill="F2F2F2"/>
          </w:tcPr>
          <w:p w14:paraId="084FCED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AHCOB</w:t>
            </w:r>
          </w:p>
        </w:tc>
        <w:tc>
          <w:tcPr>
            <w:tcW w:w="7635" w:type="dxa"/>
            <w:tcBorders>
              <w:top w:val="single" w:sz="4" w:space="0" w:color="FFFFFF"/>
            </w:tcBorders>
            <w:shd w:val="clear" w:color="auto" w:fill="F2F2F2"/>
          </w:tcPr>
          <w:p w14:paraId="78BECFB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w:t>
            </w:r>
          </w:p>
        </w:tc>
      </w:tr>
      <w:tr w:rsidR="001C53DD" w:rsidRPr="00E23EFB" w14:paraId="3C18B6F9" w14:textId="77777777" w:rsidTr="00E23EFB">
        <w:tc>
          <w:tcPr>
            <w:tcW w:w="1818" w:type="dxa"/>
            <w:shd w:val="clear" w:color="auto" w:fill="F2F2F2"/>
          </w:tcPr>
          <w:p w14:paraId="39ACB94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AHCOP</w:t>
            </w:r>
          </w:p>
        </w:tc>
        <w:tc>
          <w:tcPr>
            <w:tcW w:w="7635" w:type="dxa"/>
            <w:shd w:val="clear" w:color="auto" w:fill="F2F2F2"/>
          </w:tcPr>
          <w:p w14:paraId="324C81B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 and put data</w:t>
            </w:r>
          </w:p>
        </w:tc>
      </w:tr>
      <w:tr w:rsidR="001C53DD" w:rsidRPr="00E23EFB" w14:paraId="79CBF700" w14:textId="77777777" w:rsidTr="00E23EFB">
        <w:tc>
          <w:tcPr>
            <w:tcW w:w="1818" w:type="dxa"/>
            <w:shd w:val="clear" w:color="auto" w:fill="F2F2F2"/>
          </w:tcPr>
          <w:p w14:paraId="1B304D7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AHCWD</w:t>
            </w:r>
          </w:p>
        </w:tc>
        <w:tc>
          <w:tcPr>
            <w:tcW w:w="7635" w:type="dxa"/>
            <w:shd w:val="clear" w:color="auto" w:fill="F2F2F2"/>
          </w:tcPr>
          <w:p w14:paraId="2718B45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castout with data</w:t>
            </w:r>
          </w:p>
        </w:tc>
      </w:tr>
      <w:tr w:rsidR="001C53DD" w:rsidRPr="00E23EFB" w14:paraId="71619BC7" w14:textId="77777777" w:rsidTr="00E23EFB">
        <w:tc>
          <w:tcPr>
            <w:tcW w:w="1818" w:type="dxa"/>
            <w:shd w:val="clear" w:color="auto" w:fill="F2F2F2"/>
          </w:tcPr>
          <w:p w14:paraId="20CFA31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AHDOB</w:t>
            </w:r>
          </w:p>
        </w:tc>
        <w:tc>
          <w:tcPr>
            <w:tcW w:w="7635" w:type="dxa"/>
            <w:shd w:val="clear" w:color="auto" w:fill="F2F2F2"/>
          </w:tcPr>
          <w:p w14:paraId="58AFF54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object</w:t>
            </w:r>
          </w:p>
        </w:tc>
      </w:tr>
      <w:tr w:rsidR="001C53DD" w:rsidRPr="00E23EFB" w14:paraId="32820383" w14:textId="77777777" w:rsidTr="00E23EFB">
        <w:tc>
          <w:tcPr>
            <w:tcW w:w="1818" w:type="dxa"/>
            <w:shd w:val="clear" w:color="auto" w:fill="F2F2F2"/>
          </w:tcPr>
          <w:p w14:paraId="48A20C3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AHFLD</w:t>
            </w:r>
          </w:p>
        </w:tc>
        <w:tc>
          <w:tcPr>
            <w:tcW w:w="7635" w:type="dxa"/>
            <w:shd w:val="clear" w:color="auto" w:fill="F2F2F2"/>
          </w:tcPr>
          <w:p w14:paraId="0BBB7B9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w:t>
            </w:r>
          </w:p>
        </w:tc>
      </w:tr>
      <w:tr w:rsidR="001C53DD" w:rsidRPr="00E23EFB" w14:paraId="648ED984" w14:textId="77777777" w:rsidTr="00E23EFB">
        <w:tc>
          <w:tcPr>
            <w:tcW w:w="1818" w:type="dxa"/>
            <w:shd w:val="clear" w:color="auto" w:fill="F2F2F2"/>
          </w:tcPr>
          <w:p w14:paraId="40CD8B6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AHGTR</w:t>
            </w:r>
          </w:p>
        </w:tc>
        <w:tc>
          <w:tcPr>
            <w:tcW w:w="7635" w:type="dxa"/>
            <w:shd w:val="clear" w:color="auto" w:fill="F2F2F2"/>
          </w:tcPr>
          <w:p w14:paraId="286923C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with intent to read</w:t>
            </w:r>
          </w:p>
        </w:tc>
      </w:tr>
      <w:tr w:rsidR="001C53DD" w:rsidRPr="00E23EFB" w14:paraId="326CBBA3" w14:textId="77777777" w:rsidTr="00E23EFB">
        <w:tc>
          <w:tcPr>
            <w:tcW w:w="1818" w:type="dxa"/>
            <w:shd w:val="clear" w:color="auto" w:fill="F2F2F2"/>
          </w:tcPr>
          <w:p w14:paraId="573B94B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AHGTW</w:t>
            </w:r>
          </w:p>
        </w:tc>
        <w:tc>
          <w:tcPr>
            <w:tcW w:w="7635" w:type="dxa"/>
            <w:shd w:val="clear" w:color="auto" w:fill="F2F2F2"/>
          </w:tcPr>
          <w:p w14:paraId="23C407D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with intent to write</w:t>
            </w:r>
          </w:p>
        </w:tc>
      </w:tr>
      <w:tr w:rsidR="001C53DD" w:rsidRPr="00E23EFB" w14:paraId="6B024A9B" w14:textId="77777777" w:rsidTr="00E23EFB">
        <w:tc>
          <w:tcPr>
            <w:tcW w:w="1818" w:type="dxa"/>
            <w:tcBorders>
              <w:bottom w:val="single" w:sz="4" w:space="0" w:color="000000"/>
            </w:tcBorders>
            <w:shd w:val="clear" w:color="auto" w:fill="F2F2F2"/>
          </w:tcPr>
          <w:p w14:paraId="1067267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AHPTA</w:t>
            </w:r>
          </w:p>
        </w:tc>
        <w:tc>
          <w:tcPr>
            <w:tcW w:w="7635" w:type="dxa"/>
            <w:tcBorders>
              <w:bottom w:val="single" w:sz="4" w:space="0" w:color="000000"/>
            </w:tcBorders>
            <w:shd w:val="clear" w:color="auto" w:fill="F2F2F2"/>
          </w:tcPr>
          <w:p w14:paraId="603BA3A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put object</w:t>
            </w:r>
          </w:p>
        </w:tc>
      </w:tr>
      <w:tr w:rsidR="001C53DD" w:rsidRPr="00E23EFB" w14:paraId="5108EB6D"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51F50FB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AHSOB</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4168156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w:t>
            </w:r>
          </w:p>
        </w:tc>
      </w:tr>
      <w:tr w:rsidR="001C53DD" w:rsidRPr="00E23EFB" w14:paraId="05F2DD49"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5E3C8F7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AHSOP</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54596E8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 put</w:t>
            </w:r>
          </w:p>
        </w:tc>
      </w:tr>
    </w:tbl>
    <w:p w14:paraId="511FE6A0" w14:textId="77777777" w:rsidR="00E43216" w:rsidRDefault="00F2671C" w:rsidP="00E43216">
      <w:pPr>
        <w:pStyle w:val="Heading4"/>
      </w:pPr>
      <w:r>
        <w:t>Table 8</w:t>
      </w:r>
      <w:r w:rsidR="00E43216">
        <w:t xml:space="preserve">: </w:t>
      </w:r>
      <w:r w:rsidR="00DA253A">
        <w:t>FDF</w:t>
      </w:r>
      <w:r w:rsidR="00E43216">
        <w:t xml:space="preserve"> Statistics: Requests from Cache to Flash </w:t>
      </w:r>
      <w:r w:rsidR="00D61B90">
        <w:t>Manager</w:t>
      </w:r>
    </w:p>
    <w:p w14:paraId="4FDF6F4D" w14:textId="77777777" w:rsidR="001C53DD" w:rsidRPr="001C53DD" w:rsidRDefault="001C53DD" w:rsidP="001C53DD">
      <w:pPr>
        <w:rPr>
          <w:rFonts w:ascii="Calibri" w:eastAsia="Calibri" w:hAnsi="Calibri" w:cs="Calibri"/>
          <w:sz w:val="21"/>
          <w:szCs w:val="21"/>
        </w:rPr>
      </w:pPr>
    </w:p>
    <w:p w14:paraId="49BDBB62" w14:textId="77777777"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635"/>
      </w:tblGrid>
      <w:tr w:rsidR="001C53DD" w:rsidRPr="00E23EFB" w14:paraId="34536A08"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0ECA7359"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 xml:space="preserve">Home Entity (Flash </w:t>
            </w:r>
            <w:r w:rsidR="00D61B90">
              <w:rPr>
                <w:rFonts w:ascii="Calibri" w:eastAsia="Calibri" w:hAnsi="Calibri" w:cs="Calibri"/>
                <w:b/>
                <w:color w:val="FFFFFF"/>
                <w:sz w:val="32"/>
                <w:szCs w:val="21"/>
              </w:rPr>
              <w:t>Manager</w:t>
            </w:r>
            <w:r w:rsidRPr="00E23EFB">
              <w:rPr>
                <w:rFonts w:ascii="Calibri" w:eastAsia="Calibri" w:hAnsi="Calibri" w:cs="Calibri"/>
                <w:b/>
                <w:color w:val="FFFFFF"/>
                <w:sz w:val="32"/>
                <w:szCs w:val="21"/>
              </w:rPr>
              <w:t xml:space="preserve">) To Action Entity (Cache) </w:t>
            </w:r>
          </w:p>
          <w:p w14:paraId="07B7E185"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Responses (HA---)</w:t>
            </w:r>
          </w:p>
        </w:tc>
      </w:tr>
      <w:tr w:rsidR="001C53DD" w:rsidRPr="00E23EFB" w14:paraId="11E4AC0F" w14:textId="77777777"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14:paraId="7F179004"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14:paraId="45FCE4DC"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29E82171" w14:textId="77777777" w:rsidTr="00E23EFB">
        <w:tc>
          <w:tcPr>
            <w:tcW w:w="1818" w:type="dxa"/>
            <w:tcBorders>
              <w:top w:val="single" w:sz="4" w:space="0" w:color="FFFFFF"/>
            </w:tcBorders>
            <w:shd w:val="clear" w:color="auto" w:fill="F2F2F2"/>
          </w:tcPr>
          <w:p w14:paraId="0CA970A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HACRC</w:t>
            </w:r>
          </w:p>
        </w:tc>
        <w:tc>
          <w:tcPr>
            <w:tcW w:w="7635" w:type="dxa"/>
            <w:tcBorders>
              <w:top w:val="single" w:sz="4" w:space="0" w:color="FFFFFF"/>
            </w:tcBorders>
            <w:shd w:val="clear" w:color="auto" w:fill="F2F2F2"/>
          </w:tcPr>
          <w:p w14:paraId="5B5368C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 completed </w:t>
            </w:r>
          </w:p>
        </w:tc>
      </w:tr>
      <w:tr w:rsidR="001C53DD" w:rsidRPr="00E23EFB" w14:paraId="16F3B544" w14:textId="77777777" w:rsidTr="00E23EFB">
        <w:tc>
          <w:tcPr>
            <w:tcW w:w="1818" w:type="dxa"/>
            <w:shd w:val="clear" w:color="auto" w:fill="F2F2F2"/>
          </w:tcPr>
          <w:p w14:paraId="4957C2E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HACRF</w:t>
            </w:r>
          </w:p>
        </w:tc>
        <w:tc>
          <w:tcPr>
            <w:tcW w:w="7635" w:type="dxa"/>
            <w:shd w:val="clear" w:color="auto" w:fill="F2F2F2"/>
          </w:tcPr>
          <w:p w14:paraId="46DC92A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 failed</w:t>
            </w:r>
          </w:p>
        </w:tc>
      </w:tr>
      <w:tr w:rsidR="001C53DD" w:rsidRPr="00E23EFB" w14:paraId="4DEF24D3" w14:textId="77777777" w:rsidTr="00E23EFB">
        <w:tc>
          <w:tcPr>
            <w:tcW w:w="1818" w:type="dxa"/>
            <w:shd w:val="clear" w:color="auto" w:fill="F2F2F2"/>
          </w:tcPr>
          <w:p w14:paraId="1E7DB0F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HACSC</w:t>
            </w:r>
          </w:p>
        </w:tc>
        <w:tc>
          <w:tcPr>
            <w:tcW w:w="7635" w:type="dxa"/>
            <w:shd w:val="clear" w:color="auto" w:fill="F2F2F2"/>
          </w:tcPr>
          <w:p w14:paraId="56F9F31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castout completed</w:t>
            </w:r>
          </w:p>
        </w:tc>
      </w:tr>
      <w:tr w:rsidR="001C53DD" w:rsidRPr="00E23EFB" w14:paraId="36F6B0E7" w14:textId="77777777" w:rsidTr="00E23EFB">
        <w:tc>
          <w:tcPr>
            <w:tcW w:w="1818" w:type="dxa"/>
            <w:shd w:val="clear" w:color="auto" w:fill="F2F2F2"/>
          </w:tcPr>
          <w:p w14:paraId="6A64955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HACSF</w:t>
            </w:r>
          </w:p>
        </w:tc>
        <w:tc>
          <w:tcPr>
            <w:tcW w:w="7635" w:type="dxa"/>
            <w:shd w:val="clear" w:color="auto" w:fill="F2F2F2"/>
          </w:tcPr>
          <w:p w14:paraId="2FC1C03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castout failed</w:t>
            </w:r>
          </w:p>
        </w:tc>
      </w:tr>
      <w:tr w:rsidR="001C53DD" w:rsidRPr="00E23EFB" w14:paraId="0E65649E" w14:textId="77777777" w:rsidTr="00E23EFB">
        <w:tc>
          <w:tcPr>
            <w:tcW w:w="1818" w:type="dxa"/>
            <w:shd w:val="clear" w:color="auto" w:fill="F2F2F2"/>
          </w:tcPr>
          <w:p w14:paraId="30ED61F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HADEC</w:t>
            </w:r>
          </w:p>
        </w:tc>
        <w:tc>
          <w:tcPr>
            <w:tcW w:w="7635" w:type="dxa"/>
            <w:shd w:val="clear" w:color="auto" w:fill="F2F2F2"/>
          </w:tcPr>
          <w:p w14:paraId="1DD4F91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object completed</w:t>
            </w:r>
          </w:p>
        </w:tc>
      </w:tr>
      <w:tr w:rsidR="001C53DD" w:rsidRPr="00E23EFB" w14:paraId="02715BD0" w14:textId="77777777" w:rsidTr="00E23EFB">
        <w:tc>
          <w:tcPr>
            <w:tcW w:w="1818" w:type="dxa"/>
            <w:shd w:val="clear" w:color="auto" w:fill="F2F2F2"/>
          </w:tcPr>
          <w:p w14:paraId="62D1B2C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HADEF</w:t>
            </w:r>
          </w:p>
        </w:tc>
        <w:tc>
          <w:tcPr>
            <w:tcW w:w="7635" w:type="dxa"/>
            <w:shd w:val="clear" w:color="auto" w:fill="F2F2F2"/>
          </w:tcPr>
          <w:p w14:paraId="21C44AA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object failed</w:t>
            </w:r>
          </w:p>
        </w:tc>
      </w:tr>
      <w:tr w:rsidR="001C53DD" w:rsidRPr="00E23EFB" w14:paraId="3F65AE01" w14:textId="77777777" w:rsidTr="00E23EFB">
        <w:tc>
          <w:tcPr>
            <w:tcW w:w="1818" w:type="dxa"/>
            <w:shd w:val="clear" w:color="auto" w:fill="F2F2F2"/>
          </w:tcPr>
          <w:p w14:paraId="51DBFE4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HAFLC</w:t>
            </w:r>
          </w:p>
        </w:tc>
        <w:tc>
          <w:tcPr>
            <w:tcW w:w="7635" w:type="dxa"/>
            <w:shd w:val="clear" w:color="auto" w:fill="F2F2F2"/>
          </w:tcPr>
          <w:p w14:paraId="7FB78B3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completed</w:t>
            </w:r>
          </w:p>
        </w:tc>
      </w:tr>
      <w:tr w:rsidR="001C53DD" w:rsidRPr="00E23EFB" w14:paraId="3F0BFB1A" w14:textId="77777777" w:rsidTr="00E23EFB">
        <w:tc>
          <w:tcPr>
            <w:tcW w:w="1818" w:type="dxa"/>
            <w:shd w:val="clear" w:color="auto" w:fill="F2F2F2"/>
          </w:tcPr>
          <w:p w14:paraId="3AD1262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HAFLF</w:t>
            </w:r>
          </w:p>
        </w:tc>
        <w:tc>
          <w:tcPr>
            <w:tcW w:w="7635" w:type="dxa"/>
            <w:shd w:val="clear" w:color="auto" w:fill="F2F2F2"/>
          </w:tcPr>
          <w:p w14:paraId="04B2163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failed</w:t>
            </w:r>
          </w:p>
        </w:tc>
      </w:tr>
      <w:tr w:rsidR="001C53DD" w:rsidRPr="00E23EFB" w14:paraId="7AB5652A" w14:textId="77777777" w:rsidTr="00E23EFB">
        <w:tc>
          <w:tcPr>
            <w:tcW w:w="1818" w:type="dxa"/>
            <w:shd w:val="clear" w:color="auto" w:fill="F2F2F2"/>
          </w:tcPr>
          <w:p w14:paraId="49ACDF3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HAGRC</w:t>
            </w:r>
          </w:p>
        </w:tc>
        <w:tc>
          <w:tcPr>
            <w:tcW w:w="7635" w:type="dxa"/>
            <w:shd w:val="clear" w:color="auto" w:fill="F2F2F2"/>
          </w:tcPr>
          <w:p w14:paraId="07FC723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to read completed</w:t>
            </w:r>
          </w:p>
        </w:tc>
      </w:tr>
      <w:tr w:rsidR="001C53DD" w:rsidRPr="00E23EFB" w14:paraId="37C88243" w14:textId="77777777" w:rsidTr="00E23EFB">
        <w:tc>
          <w:tcPr>
            <w:tcW w:w="1818" w:type="dxa"/>
            <w:shd w:val="clear" w:color="auto" w:fill="F2F2F2"/>
          </w:tcPr>
          <w:p w14:paraId="1BF6F24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HAGRF</w:t>
            </w:r>
          </w:p>
        </w:tc>
        <w:tc>
          <w:tcPr>
            <w:tcW w:w="7635" w:type="dxa"/>
            <w:shd w:val="clear" w:color="auto" w:fill="F2F2F2"/>
          </w:tcPr>
          <w:p w14:paraId="6BB91E3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to read failed</w:t>
            </w:r>
          </w:p>
        </w:tc>
      </w:tr>
      <w:tr w:rsidR="001C53DD" w:rsidRPr="00E23EFB" w14:paraId="1D787620" w14:textId="77777777" w:rsidTr="00E23EFB">
        <w:tc>
          <w:tcPr>
            <w:tcW w:w="1818" w:type="dxa"/>
            <w:shd w:val="clear" w:color="auto" w:fill="F2F2F2"/>
          </w:tcPr>
          <w:p w14:paraId="223A285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HAGWC</w:t>
            </w:r>
          </w:p>
        </w:tc>
        <w:tc>
          <w:tcPr>
            <w:tcW w:w="7635" w:type="dxa"/>
            <w:shd w:val="clear" w:color="auto" w:fill="F2F2F2"/>
          </w:tcPr>
          <w:p w14:paraId="2C2B8AC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to write completed</w:t>
            </w:r>
          </w:p>
        </w:tc>
      </w:tr>
      <w:tr w:rsidR="001C53DD" w:rsidRPr="00E23EFB" w14:paraId="62EB38DD" w14:textId="77777777" w:rsidTr="00E23EFB">
        <w:tc>
          <w:tcPr>
            <w:tcW w:w="1818" w:type="dxa"/>
            <w:shd w:val="clear" w:color="auto" w:fill="F2F2F2"/>
          </w:tcPr>
          <w:p w14:paraId="31585E1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HAGWF</w:t>
            </w:r>
          </w:p>
        </w:tc>
        <w:tc>
          <w:tcPr>
            <w:tcW w:w="7635" w:type="dxa"/>
            <w:shd w:val="clear" w:color="auto" w:fill="F2F2F2"/>
          </w:tcPr>
          <w:p w14:paraId="261DDE7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to write failed</w:t>
            </w:r>
          </w:p>
        </w:tc>
      </w:tr>
      <w:tr w:rsidR="001C53DD" w:rsidRPr="00E23EFB" w14:paraId="7F66A3DB" w14:textId="77777777" w:rsidTr="00E23EFB">
        <w:tc>
          <w:tcPr>
            <w:tcW w:w="1818" w:type="dxa"/>
            <w:shd w:val="clear" w:color="auto" w:fill="F2F2F2"/>
          </w:tcPr>
          <w:p w14:paraId="74F16FB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HAPAC</w:t>
            </w:r>
          </w:p>
        </w:tc>
        <w:tc>
          <w:tcPr>
            <w:tcW w:w="7635" w:type="dxa"/>
            <w:shd w:val="clear" w:color="auto" w:fill="F2F2F2"/>
          </w:tcPr>
          <w:p w14:paraId="6D58B6B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put object completed</w:t>
            </w:r>
          </w:p>
        </w:tc>
      </w:tr>
      <w:tr w:rsidR="001C53DD" w:rsidRPr="00E23EFB" w14:paraId="343636E9" w14:textId="77777777" w:rsidTr="00E23EFB">
        <w:tc>
          <w:tcPr>
            <w:tcW w:w="1818" w:type="dxa"/>
            <w:tcBorders>
              <w:bottom w:val="single" w:sz="4" w:space="0" w:color="000000"/>
            </w:tcBorders>
            <w:shd w:val="clear" w:color="auto" w:fill="F2F2F2"/>
          </w:tcPr>
          <w:p w14:paraId="1FA901D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HAPAF</w:t>
            </w:r>
          </w:p>
        </w:tc>
        <w:tc>
          <w:tcPr>
            <w:tcW w:w="7635" w:type="dxa"/>
            <w:tcBorders>
              <w:bottom w:val="single" w:sz="4" w:space="0" w:color="000000"/>
            </w:tcBorders>
            <w:shd w:val="clear" w:color="auto" w:fill="F2F2F2"/>
          </w:tcPr>
          <w:p w14:paraId="31B97E7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put object failed</w:t>
            </w:r>
          </w:p>
        </w:tc>
      </w:tr>
      <w:tr w:rsidR="001C53DD" w:rsidRPr="00E23EFB" w14:paraId="48B31182"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1EE556A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HASTC</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5F39D52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 completed</w:t>
            </w:r>
          </w:p>
        </w:tc>
      </w:tr>
      <w:tr w:rsidR="001C53DD" w:rsidRPr="00E23EFB" w14:paraId="2935E696"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18B387F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HASTF</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3A74ADA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 failed</w:t>
            </w:r>
          </w:p>
        </w:tc>
      </w:tr>
    </w:tbl>
    <w:p w14:paraId="13DBCDF4" w14:textId="77777777" w:rsidR="00E43216" w:rsidRDefault="00F2671C" w:rsidP="00E43216">
      <w:pPr>
        <w:pStyle w:val="Heading4"/>
      </w:pPr>
      <w:r>
        <w:t>Table 9</w:t>
      </w:r>
      <w:r w:rsidR="00E43216">
        <w:t xml:space="preserve">: </w:t>
      </w:r>
      <w:r w:rsidR="00DA253A">
        <w:t>FDF</w:t>
      </w:r>
      <w:r w:rsidR="00E43216">
        <w:t xml:space="preserve"> Statistics: </w:t>
      </w:r>
      <w:r w:rsidR="00650F8F">
        <w:t>Response</w:t>
      </w:r>
      <w:r w:rsidR="00E43216">
        <w:t xml:space="preserve">s from Flash </w:t>
      </w:r>
      <w:r w:rsidR="00D61B90">
        <w:t>Manager</w:t>
      </w:r>
      <w:r w:rsidR="00650F8F">
        <w:t xml:space="preserve"> to Cache</w:t>
      </w:r>
    </w:p>
    <w:p w14:paraId="7278CBBA" w14:textId="77777777" w:rsidR="001C53DD" w:rsidRPr="001C53DD" w:rsidRDefault="001C53DD" w:rsidP="001C53DD">
      <w:pPr>
        <w:rPr>
          <w:rFonts w:ascii="Calibri" w:eastAsia="Calibri" w:hAnsi="Calibri" w:cs="Calibri"/>
          <w:sz w:val="21"/>
          <w:szCs w:val="21"/>
        </w:rPr>
      </w:pPr>
    </w:p>
    <w:p w14:paraId="1F2C805B" w14:textId="77777777"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635"/>
      </w:tblGrid>
      <w:tr w:rsidR="001C53DD" w:rsidRPr="00E23EFB" w14:paraId="26883D09"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0944D830"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 xml:space="preserve">Flash Requests and Responses to/from Flash </w:t>
            </w:r>
            <w:r w:rsidR="00D61B90">
              <w:rPr>
                <w:rFonts w:ascii="Calibri" w:eastAsia="Calibri" w:hAnsi="Calibri" w:cs="Calibri"/>
                <w:b/>
                <w:color w:val="FFFFFF"/>
                <w:sz w:val="32"/>
                <w:szCs w:val="21"/>
              </w:rPr>
              <w:t>Manager</w:t>
            </w:r>
          </w:p>
          <w:p w14:paraId="31265499"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(HF--- and FH---)</w:t>
            </w:r>
          </w:p>
        </w:tc>
      </w:tr>
      <w:tr w:rsidR="001C53DD" w:rsidRPr="00E23EFB" w14:paraId="528AEDC7" w14:textId="77777777"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14:paraId="539A58BC"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14:paraId="634B15A9"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1BF60824" w14:textId="77777777" w:rsidTr="00E23EFB">
        <w:tc>
          <w:tcPr>
            <w:tcW w:w="1818" w:type="dxa"/>
            <w:tcBorders>
              <w:top w:val="single" w:sz="4" w:space="0" w:color="FFFFFF"/>
            </w:tcBorders>
            <w:shd w:val="clear" w:color="auto" w:fill="F2F2F2"/>
          </w:tcPr>
          <w:p w14:paraId="36D0CF0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HFXST</w:t>
            </w:r>
          </w:p>
        </w:tc>
        <w:tc>
          <w:tcPr>
            <w:tcW w:w="7635" w:type="dxa"/>
            <w:tcBorders>
              <w:top w:val="single" w:sz="4" w:space="0" w:color="FFFFFF"/>
            </w:tcBorders>
            <w:shd w:val="clear" w:color="auto" w:fill="F2F2F2"/>
          </w:tcPr>
          <w:p w14:paraId="03A2E9F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check existence of object</w:t>
            </w:r>
          </w:p>
        </w:tc>
      </w:tr>
      <w:tr w:rsidR="001C53DD" w:rsidRPr="00E23EFB" w14:paraId="613DED21" w14:textId="77777777" w:rsidTr="00E23EFB">
        <w:tc>
          <w:tcPr>
            <w:tcW w:w="1818" w:type="dxa"/>
            <w:shd w:val="clear" w:color="auto" w:fill="F2F2F2"/>
          </w:tcPr>
          <w:p w14:paraId="48A3000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FHXST</w:t>
            </w:r>
          </w:p>
        </w:tc>
        <w:tc>
          <w:tcPr>
            <w:tcW w:w="7635" w:type="dxa"/>
            <w:shd w:val="clear" w:color="auto" w:fill="F2F2F2"/>
          </w:tcPr>
          <w:p w14:paraId="3044FA2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existence check succeeded</w:t>
            </w:r>
          </w:p>
        </w:tc>
      </w:tr>
      <w:tr w:rsidR="001C53DD" w:rsidRPr="00E23EFB" w14:paraId="4463EC1F" w14:textId="77777777" w:rsidTr="00E23EFB">
        <w:tc>
          <w:tcPr>
            <w:tcW w:w="1818" w:type="dxa"/>
            <w:shd w:val="clear" w:color="auto" w:fill="F2F2F2"/>
          </w:tcPr>
          <w:p w14:paraId="1FBEFCF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FHNXS</w:t>
            </w:r>
          </w:p>
        </w:tc>
        <w:tc>
          <w:tcPr>
            <w:tcW w:w="7635" w:type="dxa"/>
            <w:shd w:val="clear" w:color="auto" w:fill="F2F2F2"/>
          </w:tcPr>
          <w:p w14:paraId="7CFB010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existence check failed</w:t>
            </w:r>
          </w:p>
        </w:tc>
      </w:tr>
      <w:tr w:rsidR="001C53DD" w:rsidRPr="00E23EFB" w14:paraId="4C200F09" w14:textId="77777777" w:rsidTr="00E23EFB">
        <w:tc>
          <w:tcPr>
            <w:tcW w:w="1818" w:type="dxa"/>
            <w:shd w:val="clear" w:color="auto" w:fill="F2F2F2"/>
          </w:tcPr>
          <w:p w14:paraId="4866351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HFGFF</w:t>
            </w:r>
          </w:p>
        </w:tc>
        <w:tc>
          <w:tcPr>
            <w:tcW w:w="7635" w:type="dxa"/>
            <w:shd w:val="clear" w:color="auto" w:fill="F2F2F2"/>
          </w:tcPr>
          <w:p w14:paraId="1410307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w:t>
            </w:r>
          </w:p>
        </w:tc>
      </w:tr>
      <w:tr w:rsidR="001C53DD" w:rsidRPr="00E23EFB" w14:paraId="1D1EDB90" w14:textId="77777777" w:rsidTr="00E23EFB">
        <w:tc>
          <w:tcPr>
            <w:tcW w:w="1818" w:type="dxa"/>
            <w:shd w:val="clear" w:color="auto" w:fill="F2F2F2"/>
          </w:tcPr>
          <w:p w14:paraId="04EDA2E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FHDAT</w:t>
            </w:r>
          </w:p>
        </w:tc>
        <w:tc>
          <w:tcPr>
            <w:tcW w:w="7635" w:type="dxa"/>
            <w:shd w:val="clear" w:color="auto" w:fill="F2F2F2"/>
          </w:tcPr>
          <w:p w14:paraId="2B8EB76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object data</w:t>
            </w:r>
          </w:p>
        </w:tc>
      </w:tr>
      <w:tr w:rsidR="001C53DD" w:rsidRPr="00E23EFB" w14:paraId="4D360FF3" w14:textId="77777777" w:rsidTr="00E23EFB">
        <w:tc>
          <w:tcPr>
            <w:tcW w:w="1818" w:type="dxa"/>
            <w:shd w:val="clear" w:color="auto" w:fill="F2F2F2"/>
          </w:tcPr>
          <w:p w14:paraId="43D9E16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FHGTF</w:t>
            </w:r>
          </w:p>
        </w:tc>
        <w:tc>
          <w:tcPr>
            <w:tcW w:w="7635" w:type="dxa"/>
            <w:shd w:val="clear" w:color="auto" w:fill="F2F2F2"/>
          </w:tcPr>
          <w:p w14:paraId="18AA02B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object failed</w:t>
            </w:r>
          </w:p>
        </w:tc>
      </w:tr>
      <w:tr w:rsidR="001C53DD" w:rsidRPr="00E23EFB" w14:paraId="17C942BB" w14:textId="77777777" w:rsidTr="00E23EFB">
        <w:tc>
          <w:tcPr>
            <w:tcW w:w="1818" w:type="dxa"/>
            <w:shd w:val="clear" w:color="auto" w:fill="F2F2F2"/>
          </w:tcPr>
          <w:p w14:paraId="2E0EBA5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HFPTF</w:t>
            </w:r>
          </w:p>
        </w:tc>
        <w:tc>
          <w:tcPr>
            <w:tcW w:w="7635" w:type="dxa"/>
            <w:shd w:val="clear" w:color="auto" w:fill="F2F2F2"/>
          </w:tcPr>
          <w:p w14:paraId="060F660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put object</w:t>
            </w:r>
          </w:p>
        </w:tc>
      </w:tr>
      <w:tr w:rsidR="001C53DD" w:rsidRPr="00E23EFB" w14:paraId="0D06C0C2" w14:textId="77777777" w:rsidTr="00E23EFB">
        <w:tc>
          <w:tcPr>
            <w:tcW w:w="1818" w:type="dxa"/>
            <w:shd w:val="clear" w:color="auto" w:fill="F2F2F2"/>
          </w:tcPr>
          <w:p w14:paraId="1F11B7E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FHPTC</w:t>
            </w:r>
          </w:p>
        </w:tc>
        <w:tc>
          <w:tcPr>
            <w:tcW w:w="7635" w:type="dxa"/>
            <w:shd w:val="clear" w:color="auto" w:fill="F2F2F2"/>
          </w:tcPr>
          <w:p w14:paraId="05C90D1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put object completed</w:t>
            </w:r>
          </w:p>
        </w:tc>
      </w:tr>
      <w:tr w:rsidR="001C53DD" w:rsidRPr="00E23EFB" w14:paraId="32D5D799" w14:textId="77777777" w:rsidTr="00E23EFB">
        <w:tc>
          <w:tcPr>
            <w:tcW w:w="1818" w:type="dxa"/>
            <w:shd w:val="clear" w:color="auto" w:fill="F2F2F2"/>
          </w:tcPr>
          <w:p w14:paraId="571D90D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FHPTF</w:t>
            </w:r>
          </w:p>
        </w:tc>
        <w:tc>
          <w:tcPr>
            <w:tcW w:w="7635" w:type="dxa"/>
            <w:shd w:val="clear" w:color="auto" w:fill="F2F2F2"/>
          </w:tcPr>
          <w:p w14:paraId="2449809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put object failed</w:t>
            </w:r>
          </w:p>
        </w:tc>
      </w:tr>
      <w:tr w:rsidR="001C53DD" w:rsidRPr="00E23EFB" w14:paraId="33D40D55" w14:textId="77777777" w:rsidTr="00E23EFB">
        <w:tc>
          <w:tcPr>
            <w:tcW w:w="1818" w:type="dxa"/>
            <w:shd w:val="clear" w:color="auto" w:fill="F2F2F2"/>
          </w:tcPr>
          <w:p w14:paraId="50BCE6C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HFDFF</w:t>
            </w:r>
          </w:p>
        </w:tc>
        <w:tc>
          <w:tcPr>
            <w:tcW w:w="7635" w:type="dxa"/>
            <w:shd w:val="clear" w:color="auto" w:fill="F2F2F2"/>
          </w:tcPr>
          <w:p w14:paraId="79EDD36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object</w:t>
            </w:r>
          </w:p>
        </w:tc>
      </w:tr>
      <w:tr w:rsidR="001C53DD" w:rsidRPr="00E23EFB" w14:paraId="795A7573" w14:textId="77777777" w:rsidTr="00E23EFB">
        <w:tc>
          <w:tcPr>
            <w:tcW w:w="1818" w:type="dxa"/>
            <w:shd w:val="clear" w:color="auto" w:fill="F2F2F2"/>
          </w:tcPr>
          <w:p w14:paraId="6910338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FHDEC</w:t>
            </w:r>
          </w:p>
        </w:tc>
        <w:tc>
          <w:tcPr>
            <w:tcW w:w="7635" w:type="dxa"/>
            <w:shd w:val="clear" w:color="auto" w:fill="F2F2F2"/>
          </w:tcPr>
          <w:p w14:paraId="2D96482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object completed</w:t>
            </w:r>
          </w:p>
        </w:tc>
      </w:tr>
      <w:tr w:rsidR="001C53DD" w:rsidRPr="00E23EFB" w14:paraId="2CDE9D87" w14:textId="77777777" w:rsidTr="00E23EFB">
        <w:tc>
          <w:tcPr>
            <w:tcW w:w="1818" w:type="dxa"/>
            <w:shd w:val="clear" w:color="auto" w:fill="F2F2F2"/>
          </w:tcPr>
          <w:p w14:paraId="1E58BDF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FHDEF</w:t>
            </w:r>
          </w:p>
        </w:tc>
        <w:tc>
          <w:tcPr>
            <w:tcW w:w="7635" w:type="dxa"/>
            <w:shd w:val="clear" w:color="auto" w:fill="F2F2F2"/>
          </w:tcPr>
          <w:p w14:paraId="4D7C192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object failed</w:t>
            </w:r>
          </w:p>
        </w:tc>
      </w:tr>
      <w:tr w:rsidR="001C53DD" w:rsidRPr="00E23EFB" w14:paraId="7B16A328" w14:textId="77777777" w:rsidTr="00E23EFB">
        <w:tc>
          <w:tcPr>
            <w:tcW w:w="1818" w:type="dxa"/>
            <w:shd w:val="clear" w:color="auto" w:fill="F2F2F2"/>
          </w:tcPr>
          <w:p w14:paraId="734E172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HFCIF</w:t>
            </w:r>
          </w:p>
        </w:tc>
        <w:tc>
          <w:tcPr>
            <w:tcW w:w="7635" w:type="dxa"/>
            <w:shd w:val="clear" w:color="auto" w:fill="F2F2F2"/>
          </w:tcPr>
          <w:p w14:paraId="15DA846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w:t>
            </w:r>
          </w:p>
        </w:tc>
      </w:tr>
      <w:tr w:rsidR="001C53DD" w:rsidRPr="00E23EFB" w14:paraId="384DD165" w14:textId="77777777" w:rsidTr="00E23EFB">
        <w:tc>
          <w:tcPr>
            <w:tcW w:w="1818" w:type="dxa"/>
            <w:shd w:val="clear" w:color="auto" w:fill="F2F2F2"/>
          </w:tcPr>
          <w:p w14:paraId="2E7E2EC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FHCRC</w:t>
            </w:r>
          </w:p>
        </w:tc>
        <w:tc>
          <w:tcPr>
            <w:tcW w:w="7635" w:type="dxa"/>
            <w:shd w:val="clear" w:color="auto" w:fill="F2F2F2"/>
          </w:tcPr>
          <w:p w14:paraId="39D4EB2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 completed</w:t>
            </w:r>
          </w:p>
        </w:tc>
      </w:tr>
      <w:tr w:rsidR="001C53DD" w:rsidRPr="00E23EFB" w14:paraId="198D247E" w14:textId="77777777" w:rsidTr="00E23EFB">
        <w:tc>
          <w:tcPr>
            <w:tcW w:w="1818" w:type="dxa"/>
            <w:shd w:val="clear" w:color="auto" w:fill="F2F2F2"/>
          </w:tcPr>
          <w:p w14:paraId="1C66D93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FHCRF</w:t>
            </w:r>
          </w:p>
        </w:tc>
        <w:tc>
          <w:tcPr>
            <w:tcW w:w="7635" w:type="dxa"/>
            <w:shd w:val="clear" w:color="auto" w:fill="F2F2F2"/>
          </w:tcPr>
          <w:p w14:paraId="30A7344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object failed</w:t>
            </w:r>
          </w:p>
        </w:tc>
      </w:tr>
      <w:tr w:rsidR="001C53DD" w:rsidRPr="00E23EFB" w14:paraId="577D0E4E" w14:textId="77777777" w:rsidTr="00E23EFB">
        <w:tc>
          <w:tcPr>
            <w:tcW w:w="1818" w:type="dxa"/>
            <w:shd w:val="clear" w:color="auto" w:fill="F2F2F2"/>
          </w:tcPr>
          <w:p w14:paraId="56BDBF0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HFCZF</w:t>
            </w:r>
          </w:p>
        </w:tc>
        <w:tc>
          <w:tcPr>
            <w:tcW w:w="7635" w:type="dxa"/>
            <w:shd w:val="clear" w:color="auto" w:fill="F2F2F2"/>
          </w:tcPr>
          <w:p w14:paraId="4857484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zeroed object</w:t>
            </w:r>
          </w:p>
        </w:tc>
      </w:tr>
      <w:tr w:rsidR="001C53DD" w:rsidRPr="00E23EFB" w14:paraId="08FAB32F" w14:textId="77777777" w:rsidTr="00E23EFB">
        <w:tc>
          <w:tcPr>
            <w:tcW w:w="1818" w:type="dxa"/>
            <w:shd w:val="clear" w:color="auto" w:fill="F2F2F2"/>
          </w:tcPr>
          <w:p w14:paraId="739AB4D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FHCRC</w:t>
            </w:r>
          </w:p>
        </w:tc>
        <w:tc>
          <w:tcPr>
            <w:tcW w:w="7635" w:type="dxa"/>
            <w:shd w:val="clear" w:color="auto" w:fill="F2F2F2"/>
          </w:tcPr>
          <w:p w14:paraId="11190C5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zeroed object completed</w:t>
            </w:r>
          </w:p>
        </w:tc>
      </w:tr>
      <w:tr w:rsidR="001C53DD" w:rsidRPr="00E23EFB" w14:paraId="51920D3F" w14:textId="77777777" w:rsidTr="00E23EFB">
        <w:tc>
          <w:tcPr>
            <w:tcW w:w="1818" w:type="dxa"/>
            <w:shd w:val="clear" w:color="auto" w:fill="F2F2F2"/>
          </w:tcPr>
          <w:p w14:paraId="14B8BC3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FHCRF</w:t>
            </w:r>
          </w:p>
        </w:tc>
        <w:tc>
          <w:tcPr>
            <w:tcW w:w="7635" w:type="dxa"/>
            <w:shd w:val="clear" w:color="auto" w:fill="F2F2F2"/>
          </w:tcPr>
          <w:p w14:paraId="0E18341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zeroed object failed</w:t>
            </w:r>
          </w:p>
        </w:tc>
      </w:tr>
      <w:tr w:rsidR="001C53DD" w:rsidRPr="00E23EFB" w14:paraId="7665B962" w14:textId="77777777" w:rsidTr="00E23EFB">
        <w:tc>
          <w:tcPr>
            <w:tcW w:w="1818" w:type="dxa"/>
            <w:shd w:val="clear" w:color="auto" w:fill="F2F2F2"/>
          </w:tcPr>
          <w:p w14:paraId="6B13160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HFSET</w:t>
            </w:r>
          </w:p>
        </w:tc>
        <w:tc>
          <w:tcPr>
            <w:tcW w:w="7635" w:type="dxa"/>
            <w:shd w:val="clear" w:color="auto" w:fill="F2F2F2"/>
          </w:tcPr>
          <w:p w14:paraId="564028B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w:t>
            </w:r>
          </w:p>
        </w:tc>
      </w:tr>
      <w:tr w:rsidR="001C53DD" w:rsidRPr="00E23EFB" w14:paraId="3F352585" w14:textId="77777777" w:rsidTr="00E23EFB">
        <w:tc>
          <w:tcPr>
            <w:tcW w:w="1818" w:type="dxa"/>
            <w:shd w:val="clear" w:color="auto" w:fill="F2F2F2"/>
          </w:tcPr>
          <w:p w14:paraId="3785CF7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FHSTC</w:t>
            </w:r>
          </w:p>
        </w:tc>
        <w:tc>
          <w:tcPr>
            <w:tcW w:w="7635" w:type="dxa"/>
            <w:shd w:val="clear" w:color="auto" w:fill="F2F2F2"/>
          </w:tcPr>
          <w:p w14:paraId="2374498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 completed</w:t>
            </w:r>
          </w:p>
        </w:tc>
      </w:tr>
      <w:tr w:rsidR="001C53DD" w:rsidRPr="00E23EFB" w14:paraId="5DC5421E" w14:textId="77777777" w:rsidTr="00E23EFB">
        <w:tc>
          <w:tcPr>
            <w:tcW w:w="1818" w:type="dxa"/>
            <w:shd w:val="clear" w:color="auto" w:fill="F2F2F2"/>
          </w:tcPr>
          <w:p w14:paraId="74ED2D9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FHSTF</w:t>
            </w:r>
          </w:p>
        </w:tc>
        <w:tc>
          <w:tcPr>
            <w:tcW w:w="7635" w:type="dxa"/>
            <w:shd w:val="clear" w:color="auto" w:fill="F2F2F2"/>
          </w:tcPr>
          <w:p w14:paraId="49FBD91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set object failed</w:t>
            </w:r>
          </w:p>
        </w:tc>
      </w:tr>
      <w:tr w:rsidR="001C53DD" w:rsidRPr="00E23EFB" w14:paraId="469EFF85" w14:textId="77777777" w:rsidTr="00E23EFB">
        <w:tc>
          <w:tcPr>
            <w:tcW w:w="1818" w:type="dxa"/>
            <w:shd w:val="clear" w:color="auto" w:fill="F2F2F2"/>
          </w:tcPr>
          <w:p w14:paraId="73865A2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HFCSH</w:t>
            </w:r>
          </w:p>
        </w:tc>
        <w:tc>
          <w:tcPr>
            <w:tcW w:w="7635" w:type="dxa"/>
            <w:shd w:val="clear" w:color="auto" w:fill="F2F2F2"/>
          </w:tcPr>
          <w:p w14:paraId="043D818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shard</w:t>
            </w:r>
          </w:p>
        </w:tc>
      </w:tr>
      <w:tr w:rsidR="001C53DD" w:rsidRPr="00E23EFB" w14:paraId="31C789EB" w14:textId="77777777" w:rsidTr="00E23EFB">
        <w:tc>
          <w:tcPr>
            <w:tcW w:w="1818" w:type="dxa"/>
            <w:shd w:val="clear" w:color="auto" w:fill="F2F2F2"/>
          </w:tcPr>
          <w:p w14:paraId="5CBD653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FHCSC</w:t>
            </w:r>
          </w:p>
        </w:tc>
        <w:tc>
          <w:tcPr>
            <w:tcW w:w="7635" w:type="dxa"/>
            <w:shd w:val="clear" w:color="auto" w:fill="F2F2F2"/>
          </w:tcPr>
          <w:p w14:paraId="68E1996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shard completed</w:t>
            </w:r>
          </w:p>
        </w:tc>
      </w:tr>
      <w:tr w:rsidR="001C53DD" w:rsidRPr="00E23EFB" w14:paraId="790AE36D" w14:textId="77777777" w:rsidTr="00E23EFB">
        <w:tc>
          <w:tcPr>
            <w:tcW w:w="1818" w:type="dxa"/>
            <w:shd w:val="clear" w:color="auto" w:fill="F2F2F2"/>
          </w:tcPr>
          <w:p w14:paraId="4F02D35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FHCSF</w:t>
            </w:r>
          </w:p>
        </w:tc>
        <w:tc>
          <w:tcPr>
            <w:tcW w:w="7635" w:type="dxa"/>
            <w:shd w:val="clear" w:color="auto" w:fill="F2F2F2"/>
          </w:tcPr>
          <w:p w14:paraId="3A736C3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create shard failed</w:t>
            </w:r>
          </w:p>
        </w:tc>
      </w:tr>
      <w:tr w:rsidR="001C53DD" w:rsidRPr="00E23EFB" w14:paraId="27D7BE4C" w14:textId="77777777" w:rsidTr="00E23EFB">
        <w:tc>
          <w:tcPr>
            <w:tcW w:w="1818" w:type="dxa"/>
            <w:shd w:val="clear" w:color="auto" w:fill="F2F2F2"/>
          </w:tcPr>
          <w:p w14:paraId="31C3B2F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HFSSH</w:t>
            </w:r>
          </w:p>
        </w:tc>
        <w:tc>
          <w:tcPr>
            <w:tcW w:w="7635" w:type="dxa"/>
            <w:shd w:val="clear" w:color="auto" w:fill="F2F2F2"/>
          </w:tcPr>
          <w:p w14:paraId="3BB4F2E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sync shard</w:t>
            </w:r>
          </w:p>
        </w:tc>
      </w:tr>
      <w:tr w:rsidR="001C53DD" w:rsidRPr="00E23EFB" w14:paraId="75CE9ECE" w14:textId="77777777" w:rsidTr="00E23EFB">
        <w:tc>
          <w:tcPr>
            <w:tcW w:w="1818" w:type="dxa"/>
            <w:shd w:val="clear" w:color="auto" w:fill="F2F2F2"/>
          </w:tcPr>
          <w:p w14:paraId="1AAC216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FHSSC</w:t>
            </w:r>
          </w:p>
        </w:tc>
        <w:tc>
          <w:tcPr>
            <w:tcW w:w="7635" w:type="dxa"/>
            <w:shd w:val="clear" w:color="auto" w:fill="F2F2F2"/>
          </w:tcPr>
          <w:p w14:paraId="588B5F2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sync shard completed</w:t>
            </w:r>
          </w:p>
        </w:tc>
      </w:tr>
      <w:tr w:rsidR="001C53DD" w:rsidRPr="00E23EFB" w14:paraId="3633F2B0" w14:textId="77777777" w:rsidTr="00E23EFB">
        <w:tc>
          <w:tcPr>
            <w:tcW w:w="1818" w:type="dxa"/>
            <w:shd w:val="clear" w:color="auto" w:fill="F2F2F2"/>
          </w:tcPr>
          <w:p w14:paraId="12AF28C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FHSSF</w:t>
            </w:r>
          </w:p>
        </w:tc>
        <w:tc>
          <w:tcPr>
            <w:tcW w:w="7635" w:type="dxa"/>
            <w:shd w:val="clear" w:color="auto" w:fill="F2F2F2"/>
          </w:tcPr>
          <w:p w14:paraId="64BCB33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sync shard failed</w:t>
            </w:r>
          </w:p>
        </w:tc>
      </w:tr>
      <w:tr w:rsidR="001C53DD" w:rsidRPr="00E23EFB" w14:paraId="45C75E46" w14:textId="77777777" w:rsidTr="00E23EFB">
        <w:tc>
          <w:tcPr>
            <w:tcW w:w="1818" w:type="dxa"/>
            <w:shd w:val="clear" w:color="auto" w:fill="F2F2F2"/>
          </w:tcPr>
          <w:p w14:paraId="01F21C2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HFDSH</w:t>
            </w:r>
          </w:p>
        </w:tc>
        <w:tc>
          <w:tcPr>
            <w:tcW w:w="7635" w:type="dxa"/>
            <w:shd w:val="clear" w:color="auto" w:fill="F2F2F2"/>
          </w:tcPr>
          <w:p w14:paraId="402E282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shard</w:t>
            </w:r>
          </w:p>
        </w:tc>
      </w:tr>
      <w:tr w:rsidR="001C53DD" w:rsidRPr="00E23EFB" w14:paraId="3AC18C36" w14:textId="77777777" w:rsidTr="00E23EFB">
        <w:tc>
          <w:tcPr>
            <w:tcW w:w="1818" w:type="dxa"/>
            <w:shd w:val="clear" w:color="auto" w:fill="F2F2F2"/>
          </w:tcPr>
          <w:p w14:paraId="0C7888D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FHDSC</w:t>
            </w:r>
          </w:p>
        </w:tc>
        <w:tc>
          <w:tcPr>
            <w:tcW w:w="7635" w:type="dxa"/>
            <w:shd w:val="clear" w:color="auto" w:fill="F2F2F2"/>
          </w:tcPr>
          <w:p w14:paraId="07253DD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shard completed</w:t>
            </w:r>
          </w:p>
        </w:tc>
      </w:tr>
      <w:tr w:rsidR="001C53DD" w:rsidRPr="00E23EFB" w14:paraId="1C50D97A" w14:textId="77777777" w:rsidTr="00E23EFB">
        <w:tc>
          <w:tcPr>
            <w:tcW w:w="1818" w:type="dxa"/>
            <w:shd w:val="clear" w:color="auto" w:fill="F2F2F2"/>
          </w:tcPr>
          <w:p w14:paraId="2E2CD52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FHDSF</w:t>
            </w:r>
          </w:p>
        </w:tc>
        <w:tc>
          <w:tcPr>
            <w:tcW w:w="7635" w:type="dxa"/>
            <w:shd w:val="clear" w:color="auto" w:fill="F2F2F2"/>
          </w:tcPr>
          <w:p w14:paraId="08FAE5D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delete shard failed</w:t>
            </w:r>
          </w:p>
        </w:tc>
      </w:tr>
      <w:tr w:rsidR="001C53DD" w:rsidRPr="00E23EFB" w14:paraId="7F6301AE" w14:textId="77777777" w:rsidTr="00E23EFB">
        <w:tc>
          <w:tcPr>
            <w:tcW w:w="1818" w:type="dxa"/>
            <w:shd w:val="clear" w:color="auto" w:fill="F2F2F2"/>
          </w:tcPr>
          <w:p w14:paraId="64B3EBC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HFGLS</w:t>
            </w:r>
          </w:p>
        </w:tc>
        <w:tc>
          <w:tcPr>
            <w:tcW w:w="7635" w:type="dxa"/>
            <w:shd w:val="clear" w:color="auto" w:fill="F2F2F2"/>
          </w:tcPr>
          <w:p w14:paraId="6568C53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last sequence number</w:t>
            </w:r>
          </w:p>
        </w:tc>
      </w:tr>
      <w:tr w:rsidR="001C53DD" w:rsidRPr="00E23EFB" w14:paraId="2BA0282F" w14:textId="77777777" w:rsidTr="00E23EFB">
        <w:tc>
          <w:tcPr>
            <w:tcW w:w="1818" w:type="dxa"/>
            <w:shd w:val="clear" w:color="auto" w:fill="F2F2F2"/>
          </w:tcPr>
          <w:p w14:paraId="1444789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FHGLC</w:t>
            </w:r>
          </w:p>
        </w:tc>
        <w:tc>
          <w:tcPr>
            <w:tcW w:w="7635" w:type="dxa"/>
            <w:shd w:val="clear" w:color="auto" w:fill="F2F2F2"/>
          </w:tcPr>
          <w:p w14:paraId="21D2B61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last sequence number completed</w:t>
            </w:r>
          </w:p>
        </w:tc>
      </w:tr>
      <w:tr w:rsidR="001C53DD" w:rsidRPr="00E23EFB" w14:paraId="08DC5BF1" w14:textId="77777777" w:rsidTr="00E23EFB">
        <w:tc>
          <w:tcPr>
            <w:tcW w:w="1818" w:type="dxa"/>
            <w:shd w:val="clear" w:color="auto" w:fill="F2F2F2"/>
          </w:tcPr>
          <w:p w14:paraId="3A3263C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FHGLF</w:t>
            </w:r>
          </w:p>
        </w:tc>
        <w:tc>
          <w:tcPr>
            <w:tcW w:w="7635" w:type="dxa"/>
            <w:shd w:val="clear" w:color="auto" w:fill="F2F2F2"/>
          </w:tcPr>
          <w:p w14:paraId="3A2A6E7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last sequence number failed</w:t>
            </w:r>
          </w:p>
        </w:tc>
      </w:tr>
      <w:tr w:rsidR="001C53DD" w:rsidRPr="00E23EFB" w14:paraId="3656BF0D" w14:textId="77777777" w:rsidTr="00E23EFB">
        <w:tc>
          <w:tcPr>
            <w:tcW w:w="1818" w:type="dxa"/>
            <w:shd w:val="clear" w:color="auto" w:fill="F2F2F2"/>
          </w:tcPr>
          <w:p w14:paraId="08BFF37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HFGIC</w:t>
            </w:r>
          </w:p>
        </w:tc>
        <w:tc>
          <w:tcPr>
            <w:tcW w:w="7635" w:type="dxa"/>
            <w:shd w:val="clear" w:color="auto" w:fill="F2F2F2"/>
          </w:tcPr>
          <w:p w14:paraId="46EABCB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iteration cursors</w:t>
            </w:r>
          </w:p>
        </w:tc>
      </w:tr>
      <w:tr w:rsidR="001C53DD" w:rsidRPr="00E23EFB" w14:paraId="2ABB3041" w14:textId="77777777" w:rsidTr="00E23EFB">
        <w:tc>
          <w:tcPr>
            <w:tcW w:w="1818" w:type="dxa"/>
            <w:shd w:val="clear" w:color="auto" w:fill="F2F2F2"/>
          </w:tcPr>
          <w:p w14:paraId="38EC384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FHGIC</w:t>
            </w:r>
          </w:p>
        </w:tc>
        <w:tc>
          <w:tcPr>
            <w:tcW w:w="7635" w:type="dxa"/>
            <w:shd w:val="clear" w:color="auto" w:fill="F2F2F2"/>
          </w:tcPr>
          <w:p w14:paraId="5936E9F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iteration cursors completed</w:t>
            </w:r>
          </w:p>
        </w:tc>
      </w:tr>
      <w:tr w:rsidR="001C53DD" w:rsidRPr="00E23EFB" w14:paraId="35280E77" w14:textId="77777777" w:rsidTr="00E23EFB">
        <w:tc>
          <w:tcPr>
            <w:tcW w:w="1818" w:type="dxa"/>
            <w:shd w:val="clear" w:color="auto" w:fill="F2F2F2"/>
          </w:tcPr>
          <w:p w14:paraId="6A3700E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FHGIF</w:t>
            </w:r>
          </w:p>
        </w:tc>
        <w:tc>
          <w:tcPr>
            <w:tcW w:w="7635" w:type="dxa"/>
            <w:shd w:val="clear" w:color="auto" w:fill="F2F2F2"/>
          </w:tcPr>
          <w:p w14:paraId="5B2BAA1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iteration cursors failed</w:t>
            </w:r>
          </w:p>
        </w:tc>
      </w:tr>
      <w:tr w:rsidR="001C53DD" w:rsidRPr="00E23EFB" w14:paraId="05DE4E8A" w14:textId="77777777" w:rsidTr="00E23EFB">
        <w:tc>
          <w:tcPr>
            <w:tcW w:w="1818" w:type="dxa"/>
            <w:shd w:val="clear" w:color="auto" w:fill="F2F2F2"/>
          </w:tcPr>
          <w:p w14:paraId="5CBFBF3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HFGBC</w:t>
            </w:r>
          </w:p>
        </w:tc>
        <w:tc>
          <w:tcPr>
            <w:tcW w:w="7635" w:type="dxa"/>
            <w:shd w:val="clear" w:color="auto" w:fill="F2F2F2"/>
          </w:tcPr>
          <w:p w14:paraId="4317DF4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by cursor</w:t>
            </w:r>
          </w:p>
        </w:tc>
      </w:tr>
      <w:tr w:rsidR="001C53DD" w:rsidRPr="00E23EFB" w14:paraId="04B23BF8" w14:textId="77777777" w:rsidTr="00E23EFB">
        <w:tc>
          <w:tcPr>
            <w:tcW w:w="1818" w:type="dxa"/>
            <w:shd w:val="clear" w:color="auto" w:fill="F2F2F2"/>
          </w:tcPr>
          <w:p w14:paraId="3C77B52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FHGCC</w:t>
            </w:r>
          </w:p>
        </w:tc>
        <w:tc>
          <w:tcPr>
            <w:tcW w:w="7635" w:type="dxa"/>
            <w:shd w:val="clear" w:color="auto" w:fill="F2F2F2"/>
          </w:tcPr>
          <w:p w14:paraId="576CD19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by cursor completed</w:t>
            </w:r>
          </w:p>
        </w:tc>
      </w:tr>
      <w:tr w:rsidR="001C53DD" w:rsidRPr="00E23EFB" w14:paraId="55E0E083" w14:textId="77777777" w:rsidTr="00E23EFB">
        <w:tc>
          <w:tcPr>
            <w:tcW w:w="1818" w:type="dxa"/>
            <w:shd w:val="clear" w:color="auto" w:fill="F2F2F2"/>
          </w:tcPr>
          <w:p w14:paraId="44B35AF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FHGCF</w:t>
            </w:r>
          </w:p>
        </w:tc>
        <w:tc>
          <w:tcPr>
            <w:tcW w:w="7635" w:type="dxa"/>
            <w:shd w:val="clear" w:color="auto" w:fill="F2F2F2"/>
          </w:tcPr>
          <w:p w14:paraId="2FB535E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by cursor failed</w:t>
            </w:r>
          </w:p>
        </w:tc>
      </w:tr>
      <w:tr w:rsidR="001C53DD" w:rsidRPr="00E23EFB" w14:paraId="0D833E35" w14:textId="77777777" w:rsidTr="00E23EFB">
        <w:tc>
          <w:tcPr>
            <w:tcW w:w="1818" w:type="dxa"/>
            <w:shd w:val="clear" w:color="auto" w:fill="F2F2F2"/>
          </w:tcPr>
          <w:p w14:paraId="2F11F16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HFGSN</w:t>
            </w:r>
          </w:p>
        </w:tc>
        <w:tc>
          <w:tcPr>
            <w:tcW w:w="7635" w:type="dxa"/>
            <w:shd w:val="clear" w:color="auto" w:fill="F2F2F2"/>
          </w:tcPr>
          <w:p w14:paraId="5E6616B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sequence number</w:t>
            </w:r>
          </w:p>
        </w:tc>
      </w:tr>
      <w:tr w:rsidR="001C53DD" w:rsidRPr="00E23EFB" w14:paraId="7DD7756D" w14:textId="77777777" w:rsidTr="00E23EFB">
        <w:tc>
          <w:tcPr>
            <w:tcW w:w="1818" w:type="dxa"/>
            <w:shd w:val="clear" w:color="auto" w:fill="F2F2F2"/>
          </w:tcPr>
          <w:p w14:paraId="7EF6402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HFGCS</w:t>
            </w:r>
          </w:p>
        </w:tc>
        <w:tc>
          <w:tcPr>
            <w:tcW w:w="7635" w:type="dxa"/>
            <w:shd w:val="clear" w:color="auto" w:fill="F2F2F2"/>
          </w:tcPr>
          <w:p w14:paraId="4808349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container stat</w:t>
            </w:r>
          </w:p>
        </w:tc>
      </w:tr>
      <w:tr w:rsidR="001C53DD" w:rsidRPr="00E23EFB" w14:paraId="1701571D" w14:textId="77777777" w:rsidTr="00E23EFB">
        <w:tc>
          <w:tcPr>
            <w:tcW w:w="1818" w:type="dxa"/>
            <w:shd w:val="clear" w:color="auto" w:fill="F2F2F2"/>
          </w:tcPr>
          <w:p w14:paraId="4DC0C33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FHGSC</w:t>
            </w:r>
          </w:p>
        </w:tc>
        <w:tc>
          <w:tcPr>
            <w:tcW w:w="7635" w:type="dxa"/>
            <w:shd w:val="clear" w:color="auto" w:fill="F2F2F2"/>
          </w:tcPr>
          <w:p w14:paraId="770F0A0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container stat completed</w:t>
            </w:r>
          </w:p>
        </w:tc>
      </w:tr>
      <w:tr w:rsidR="001C53DD" w:rsidRPr="00E23EFB" w14:paraId="1C83A8BB" w14:textId="77777777" w:rsidTr="00E23EFB">
        <w:tc>
          <w:tcPr>
            <w:tcW w:w="1818" w:type="dxa"/>
            <w:shd w:val="clear" w:color="auto" w:fill="F2F2F2"/>
          </w:tcPr>
          <w:p w14:paraId="2977A49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FHGSF</w:t>
            </w:r>
          </w:p>
        </w:tc>
        <w:tc>
          <w:tcPr>
            <w:tcW w:w="7635" w:type="dxa"/>
            <w:shd w:val="clear" w:color="auto" w:fill="F2F2F2"/>
          </w:tcPr>
          <w:p w14:paraId="6DF2F3E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get container stat failed</w:t>
            </w:r>
          </w:p>
        </w:tc>
      </w:tr>
      <w:tr w:rsidR="001C53DD" w:rsidRPr="00E23EFB" w14:paraId="484FD3AB" w14:textId="77777777" w:rsidTr="00E23EFB">
        <w:tc>
          <w:tcPr>
            <w:tcW w:w="1818" w:type="dxa"/>
            <w:shd w:val="clear" w:color="auto" w:fill="F2F2F2"/>
          </w:tcPr>
          <w:p w14:paraId="01ECD04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HFSRR</w:t>
            </w:r>
          </w:p>
        </w:tc>
        <w:tc>
          <w:tcPr>
            <w:tcW w:w="7635" w:type="dxa"/>
            <w:shd w:val="clear" w:color="auto" w:fill="F2F2F2"/>
          </w:tcPr>
          <w:p w14:paraId="74FDD13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start replicating</w:t>
            </w:r>
          </w:p>
        </w:tc>
      </w:tr>
      <w:tr w:rsidR="001C53DD" w:rsidRPr="00E23EFB" w14:paraId="5F7ADB1E" w14:textId="77777777" w:rsidTr="00E23EFB">
        <w:tc>
          <w:tcPr>
            <w:tcW w:w="1818" w:type="dxa"/>
            <w:shd w:val="clear" w:color="auto" w:fill="F2F2F2"/>
          </w:tcPr>
          <w:p w14:paraId="397829C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FHSRC</w:t>
            </w:r>
          </w:p>
        </w:tc>
        <w:tc>
          <w:tcPr>
            <w:tcW w:w="7635" w:type="dxa"/>
            <w:shd w:val="clear" w:color="auto" w:fill="F2F2F2"/>
          </w:tcPr>
          <w:p w14:paraId="51E87FC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start replicating completed</w:t>
            </w:r>
          </w:p>
        </w:tc>
      </w:tr>
      <w:tr w:rsidR="001C53DD" w:rsidRPr="00E23EFB" w14:paraId="061DF7B6" w14:textId="77777777" w:rsidTr="00E23EFB">
        <w:tc>
          <w:tcPr>
            <w:tcW w:w="1818" w:type="dxa"/>
            <w:shd w:val="clear" w:color="auto" w:fill="F2F2F2"/>
          </w:tcPr>
          <w:p w14:paraId="0735085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FHSRF</w:t>
            </w:r>
          </w:p>
        </w:tc>
        <w:tc>
          <w:tcPr>
            <w:tcW w:w="7635" w:type="dxa"/>
            <w:shd w:val="clear" w:color="auto" w:fill="F2F2F2"/>
          </w:tcPr>
          <w:p w14:paraId="188D771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start replicating failed</w:t>
            </w:r>
          </w:p>
        </w:tc>
      </w:tr>
      <w:tr w:rsidR="001C53DD" w:rsidRPr="00E23EFB" w14:paraId="68BEFB47" w14:textId="77777777" w:rsidTr="00E23EFB">
        <w:tc>
          <w:tcPr>
            <w:tcW w:w="1818" w:type="dxa"/>
            <w:shd w:val="clear" w:color="auto" w:fill="F2F2F2"/>
          </w:tcPr>
          <w:p w14:paraId="46B4B27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HFSPR</w:t>
            </w:r>
          </w:p>
        </w:tc>
        <w:tc>
          <w:tcPr>
            <w:tcW w:w="7635" w:type="dxa"/>
            <w:shd w:val="clear" w:color="auto" w:fill="F2F2F2"/>
          </w:tcPr>
          <w:p w14:paraId="1D30808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stop replicating</w:t>
            </w:r>
          </w:p>
        </w:tc>
      </w:tr>
      <w:tr w:rsidR="001C53DD" w:rsidRPr="00E23EFB" w14:paraId="73677458" w14:textId="77777777" w:rsidTr="00E23EFB">
        <w:tc>
          <w:tcPr>
            <w:tcW w:w="1818" w:type="dxa"/>
            <w:shd w:val="clear" w:color="auto" w:fill="F2F2F2"/>
          </w:tcPr>
          <w:p w14:paraId="01BABCE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FHSPC</w:t>
            </w:r>
          </w:p>
        </w:tc>
        <w:tc>
          <w:tcPr>
            <w:tcW w:w="7635" w:type="dxa"/>
            <w:shd w:val="clear" w:color="auto" w:fill="F2F2F2"/>
          </w:tcPr>
          <w:p w14:paraId="73ED587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stop replicating completed</w:t>
            </w:r>
          </w:p>
        </w:tc>
      </w:tr>
      <w:tr w:rsidR="001C53DD" w:rsidRPr="00E23EFB" w14:paraId="1179BBE0" w14:textId="77777777" w:rsidTr="00E23EFB">
        <w:tc>
          <w:tcPr>
            <w:tcW w:w="1818" w:type="dxa"/>
            <w:shd w:val="clear" w:color="auto" w:fill="F2F2F2"/>
          </w:tcPr>
          <w:p w14:paraId="62E73DD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FHSPF</w:t>
            </w:r>
          </w:p>
        </w:tc>
        <w:tc>
          <w:tcPr>
            <w:tcW w:w="7635" w:type="dxa"/>
            <w:shd w:val="clear" w:color="auto" w:fill="F2F2F2"/>
          </w:tcPr>
          <w:p w14:paraId="5C3C544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stop replicating failed</w:t>
            </w:r>
          </w:p>
        </w:tc>
      </w:tr>
      <w:tr w:rsidR="001C53DD" w:rsidRPr="00E23EFB" w14:paraId="70D426FC" w14:textId="77777777" w:rsidTr="00E23EFB">
        <w:tc>
          <w:tcPr>
            <w:tcW w:w="1818" w:type="dxa"/>
            <w:shd w:val="clear" w:color="auto" w:fill="F2F2F2"/>
          </w:tcPr>
          <w:p w14:paraId="06294DE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HFFLA</w:t>
            </w:r>
          </w:p>
        </w:tc>
        <w:tc>
          <w:tcPr>
            <w:tcW w:w="7635" w:type="dxa"/>
            <w:shd w:val="clear" w:color="auto" w:fill="F2F2F2"/>
          </w:tcPr>
          <w:p w14:paraId="799F56D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w:t>
            </w:r>
          </w:p>
        </w:tc>
      </w:tr>
      <w:tr w:rsidR="001C53DD" w:rsidRPr="00E23EFB" w14:paraId="450D4B07" w14:textId="77777777" w:rsidTr="00E23EFB">
        <w:tc>
          <w:tcPr>
            <w:tcW w:w="1818" w:type="dxa"/>
            <w:shd w:val="clear" w:color="auto" w:fill="F2F2F2"/>
          </w:tcPr>
          <w:p w14:paraId="15E8958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FHFLC</w:t>
            </w:r>
          </w:p>
        </w:tc>
        <w:tc>
          <w:tcPr>
            <w:tcW w:w="7635" w:type="dxa"/>
            <w:shd w:val="clear" w:color="auto" w:fill="F2F2F2"/>
          </w:tcPr>
          <w:p w14:paraId="16BBFE0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completed </w:t>
            </w:r>
          </w:p>
        </w:tc>
      </w:tr>
      <w:tr w:rsidR="001C53DD" w:rsidRPr="00E23EFB" w14:paraId="6BCDCC71" w14:textId="77777777" w:rsidTr="00E23EFB">
        <w:tc>
          <w:tcPr>
            <w:tcW w:w="1818" w:type="dxa"/>
            <w:shd w:val="clear" w:color="auto" w:fill="F2F2F2"/>
          </w:tcPr>
          <w:p w14:paraId="2A04286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FHFLF</w:t>
            </w:r>
          </w:p>
        </w:tc>
        <w:tc>
          <w:tcPr>
            <w:tcW w:w="7635" w:type="dxa"/>
            <w:shd w:val="clear" w:color="auto" w:fill="F2F2F2"/>
          </w:tcPr>
          <w:p w14:paraId="7C8DED1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failed </w:t>
            </w:r>
          </w:p>
        </w:tc>
      </w:tr>
      <w:tr w:rsidR="001C53DD" w:rsidRPr="00E23EFB" w14:paraId="578646C0" w14:textId="77777777" w:rsidTr="00E23EFB">
        <w:tc>
          <w:tcPr>
            <w:tcW w:w="1818" w:type="dxa"/>
            <w:shd w:val="clear" w:color="auto" w:fill="F2F2F2"/>
          </w:tcPr>
          <w:p w14:paraId="51290EB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HFRVG</w:t>
            </w:r>
          </w:p>
        </w:tc>
        <w:tc>
          <w:tcPr>
            <w:tcW w:w="7635" w:type="dxa"/>
            <w:shd w:val="clear" w:color="auto" w:fill="F2F2F2"/>
          </w:tcPr>
          <w:p w14:paraId="2F25C86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release vip group</w:t>
            </w:r>
          </w:p>
        </w:tc>
      </w:tr>
      <w:tr w:rsidR="001C53DD" w:rsidRPr="00E23EFB" w14:paraId="54CDF93F" w14:textId="77777777" w:rsidTr="00E23EFB">
        <w:tc>
          <w:tcPr>
            <w:tcW w:w="1818" w:type="dxa"/>
            <w:shd w:val="clear" w:color="auto" w:fill="F2F2F2"/>
          </w:tcPr>
          <w:p w14:paraId="55550F1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FHRVC</w:t>
            </w:r>
          </w:p>
        </w:tc>
        <w:tc>
          <w:tcPr>
            <w:tcW w:w="7635" w:type="dxa"/>
            <w:shd w:val="clear" w:color="auto" w:fill="F2F2F2"/>
          </w:tcPr>
          <w:p w14:paraId="3B30A8F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release vip group completed</w:t>
            </w:r>
          </w:p>
        </w:tc>
      </w:tr>
      <w:tr w:rsidR="001C53DD" w:rsidRPr="00E23EFB" w14:paraId="0EB3A801" w14:textId="77777777" w:rsidTr="00E23EFB">
        <w:tc>
          <w:tcPr>
            <w:tcW w:w="1818" w:type="dxa"/>
            <w:shd w:val="clear" w:color="auto" w:fill="F2F2F2"/>
          </w:tcPr>
          <w:p w14:paraId="7CDFBB9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FHRVF</w:t>
            </w:r>
          </w:p>
        </w:tc>
        <w:tc>
          <w:tcPr>
            <w:tcW w:w="7635" w:type="dxa"/>
            <w:shd w:val="clear" w:color="auto" w:fill="F2F2F2"/>
          </w:tcPr>
          <w:p w14:paraId="2E2CFB5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release vip group failed</w:t>
            </w:r>
          </w:p>
        </w:tc>
      </w:tr>
      <w:tr w:rsidR="001C53DD" w:rsidRPr="00E23EFB" w14:paraId="490CFC8C" w14:textId="77777777" w:rsidTr="00E23EFB">
        <w:tc>
          <w:tcPr>
            <w:tcW w:w="1818" w:type="dxa"/>
            <w:shd w:val="clear" w:color="auto" w:fill="F2F2F2"/>
          </w:tcPr>
          <w:p w14:paraId="1D40EEF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HFNOP</w:t>
            </w:r>
          </w:p>
        </w:tc>
        <w:tc>
          <w:tcPr>
            <w:tcW w:w="7635" w:type="dxa"/>
            <w:shd w:val="clear" w:color="auto" w:fill="F2F2F2"/>
          </w:tcPr>
          <w:p w14:paraId="5F1BD02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noop</w:t>
            </w:r>
          </w:p>
        </w:tc>
      </w:tr>
      <w:tr w:rsidR="001C53DD" w:rsidRPr="00E23EFB" w14:paraId="2D50A9AD" w14:textId="77777777" w:rsidTr="00E23EFB">
        <w:tc>
          <w:tcPr>
            <w:tcW w:w="1818" w:type="dxa"/>
            <w:shd w:val="clear" w:color="auto" w:fill="F2F2F2"/>
          </w:tcPr>
          <w:p w14:paraId="1241704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FHNPC</w:t>
            </w:r>
          </w:p>
        </w:tc>
        <w:tc>
          <w:tcPr>
            <w:tcW w:w="7635" w:type="dxa"/>
            <w:shd w:val="clear" w:color="auto" w:fill="F2F2F2"/>
          </w:tcPr>
          <w:p w14:paraId="737D69C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noop completed</w:t>
            </w:r>
          </w:p>
        </w:tc>
      </w:tr>
      <w:tr w:rsidR="001C53DD" w:rsidRPr="00E23EFB" w14:paraId="34ECB527" w14:textId="77777777" w:rsidTr="00E23EFB">
        <w:tc>
          <w:tcPr>
            <w:tcW w:w="1818" w:type="dxa"/>
            <w:shd w:val="clear" w:color="auto" w:fill="F2F2F2"/>
          </w:tcPr>
          <w:p w14:paraId="0A8A215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FHNPF</w:t>
            </w:r>
          </w:p>
        </w:tc>
        <w:tc>
          <w:tcPr>
            <w:tcW w:w="7635" w:type="dxa"/>
            <w:shd w:val="clear" w:color="auto" w:fill="F2F2F2"/>
          </w:tcPr>
          <w:p w14:paraId="702E227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noop failed</w:t>
            </w:r>
          </w:p>
        </w:tc>
      </w:tr>
      <w:tr w:rsidR="001C53DD" w:rsidRPr="00E23EFB" w14:paraId="6021FFE4" w14:textId="77777777" w:rsidTr="00E23EFB">
        <w:tc>
          <w:tcPr>
            <w:tcW w:w="1818" w:type="dxa"/>
            <w:shd w:val="clear" w:color="auto" w:fill="F2F2F2"/>
          </w:tcPr>
          <w:p w14:paraId="77EE5A2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HFOSH</w:t>
            </w:r>
          </w:p>
        </w:tc>
        <w:tc>
          <w:tcPr>
            <w:tcW w:w="7635" w:type="dxa"/>
            <w:shd w:val="clear" w:color="auto" w:fill="F2F2F2"/>
          </w:tcPr>
          <w:p w14:paraId="0E04905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open shard</w:t>
            </w:r>
          </w:p>
        </w:tc>
      </w:tr>
      <w:tr w:rsidR="001C53DD" w:rsidRPr="00E23EFB" w14:paraId="50E7C153" w14:textId="77777777" w:rsidTr="00E23EFB">
        <w:tc>
          <w:tcPr>
            <w:tcW w:w="1818" w:type="dxa"/>
            <w:shd w:val="clear" w:color="auto" w:fill="F2F2F2"/>
          </w:tcPr>
          <w:p w14:paraId="1362C71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FHOSC</w:t>
            </w:r>
          </w:p>
        </w:tc>
        <w:tc>
          <w:tcPr>
            <w:tcW w:w="7635" w:type="dxa"/>
            <w:shd w:val="clear" w:color="auto" w:fill="F2F2F2"/>
          </w:tcPr>
          <w:p w14:paraId="4F7B869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open shard completed</w:t>
            </w:r>
          </w:p>
        </w:tc>
      </w:tr>
      <w:tr w:rsidR="001C53DD" w:rsidRPr="00E23EFB" w14:paraId="236C441D" w14:textId="77777777" w:rsidTr="00E23EFB">
        <w:tc>
          <w:tcPr>
            <w:tcW w:w="1818" w:type="dxa"/>
            <w:shd w:val="clear" w:color="auto" w:fill="F2F2F2"/>
          </w:tcPr>
          <w:p w14:paraId="65F05EE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FHOSF</w:t>
            </w:r>
          </w:p>
        </w:tc>
        <w:tc>
          <w:tcPr>
            <w:tcW w:w="7635" w:type="dxa"/>
            <w:shd w:val="clear" w:color="auto" w:fill="F2F2F2"/>
          </w:tcPr>
          <w:p w14:paraId="51757DE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open shard failed</w:t>
            </w:r>
          </w:p>
        </w:tc>
      </w:tr>
      <w:tr w:rsidR="001C53DD" w:rsidRPr="00E23EFB" w14:paraId="3C0D9C42" w14:textId="77777777" w:rsidTr="00E23EFB">
        <w:tc>
          <w:tcPr>
            <w:tcW w:w="1818" w:type="dxa"/>
            <w:shd w:val="clear" w:color="auto" w:fill="F2F2F2"/>
          </w:tcPr>
          <w:p w14:paraId="0B7DD8A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HFFLS</w:t>
            </w:r>
          </w:p>
        </w:tc>
        <w:tc>
          <w:tcPr>
            <w:tcW w:w="7635" w:type="dxa"/>
            <w:shd w:val="clear" w:color="auto" w:fill="F2F2F2"/>
          </w:tcPr>
          <w:p w14:paraId="75EDBA3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w:t>
            </w:r>
          </w:p>
        </w:tc>
      </w:tr>
      <w:tr w:rsidR="001C53DD" w:rsidRPr="00E23EFB" w14:paraId="06CBBBF0" w14:textId="77777777" w:rsidTr="00E23EFB">
        <w:tc>
          <w:tcPr>
            <w:tcW w:w="1818" w:type="dxa"/>
            <w:shd w:val="clear" w:color="auto" w:fill="F2F2F2"/>
          </w:tcPr>
          <w:p w14:paraId="7130668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FHFCC</w:t>
            </w:r>
          </w:p>
        </w:tc>
        <w:tc>
          <w:tcPr>
            <w:tcW w:w="7635" w:type="dxa"/>
            <w:shd w:val="clear" w:color="auto" w:fill="F2F2F2"/>
          </w:tcPr>
          <w:p w14:paraId="68D9CE4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completed</w:t>
            </w:r>
          </w:p>
        </w:tc>
      </w:tr>
      <w:tr w:rsidR="001C53DD" w:rsidRPr="00E23EFB" w14:paraId="46F68804" w14:textId="77777777" w:rsidTr="00E23EFB">
        <w:tc>
          <w:tcPr>
            <w:tcW w:w="1818" w:type="dxa"/>
            <w:shd w:val="clear" w:color="auto" w:fill="F2F2F2"/>
          </w:tcPr>
          <w:p w14:paraId="50F58B8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FHFCF</w:t>
            </w:r>
          </w:p>
        </w:tc>
        <w:tc>
          <w:tcPr>
            <w:tcW w:w="7635" w:type="dxa"/>
            <w:shd w:val="clear" w:color="auto" w:fill="F2F2F2"/>
          </w:tcPr>
          <w:p w14:paraId="76F598D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object failed</w:t>
            </w:r>
          </w:p>
        </w:tc>
      </w:tr>
      <w:tr w:rsidR="001C53DD" w:rsidRPr="00E23EFB" w14:paraId="55A0AA38" w14:textId="77777777" w:rsidTr="00E23EFB">
        <w:tc>
          <w:tcPr>
            <w:tcW w:w="1818" w:type="dxa"/>
            <w:shd w:val="clear" w:color="auto" w:fill="F2F2F2"/>
          </w:tcPr>
          <w:p w14:paraId="7ACCD59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HFFIV</w:t>
            </w:r>
          </w:p>
        </w:tc>
        <w:tc>
          <w:tcPr>
            <w:tcW w:w="7635" w:type="dxa"/>
            <w:shd w:val="clear" w:color="auto" w:fill="F2F2F2"/>
          </w:tcPr>
          <w:p w14:paraId="1F2B27C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invalidate object</w:t>
            </w:r>
          </w:p>
        </w:tc>
      </w:tr>
      <w:tr w:rsidR="001C53DD" w:rsidRPr="00E23EFB" w14:paraId="1E44D0F5" w14:textId="77777777" w:rsidTr="00E23EFB">
        <w:tc>
          <w:tcPr>
            <w:tcW w:w="1818" w:type="dxa"/>
            <w:shd w:val="clear" w:color="auto" w:fill="F2F2F2"/>
          </w:tcPr>
          <w:p w14:paraId="0FAF0C6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FHFIC</w:t>
            </w:r>
          </w:p>
        </w:tc>
        <w:tc>
          <w:tcPr>
            <w:tcW w:w="7635" w:type="dxa"/>
            <w:shd w:val="clear" w:color="auto" w:fill="F2F2F2"/>
          </w:tcPr>
          <w:p w14:paraId="497B67A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invalidate object completed</w:t>
            </w:r>
          </w:p>
        </w:tc>
      </w:tr>
      <w:tr w:rsidR="001C53DD" w:rsidRPr="00E23EFB" w14:paraId="0E903E45" w14:textId="77777777" w:rsidTr="00E23EFB">
        <w:tc>
          <w:tcPr>
            <w:tcW w:w="1818" w:type="dxa"/>
            <w:shd w:val="clear" w:color="auto" w:fill="F2F2F2"/>
          </w:tcPr>
          <w:p w14:paraId="5111059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FHFIF</w:t>
            </w:r>
          </w:p>
        </w:tc>
        <w:tc>
          <w:tcPr>
            <w:tcW w:w="7635" w:type="dxa"/>
            <w:shd w:val="clear" w:color="auto" w:fill="F2F2F2"/>
          </w:tcPr>
          <w:p w14:paraId="150F7F3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invalidate object failed</w:t>
            </w:r>
          </w:p>
        </w:tc>
      </w:tr>
      <w:tr w:rsidR="001C53DD" w:rsidRPr="00E23EFB" w14:paraId="37BEDB08" w14:textId="77777777" w:rsidTr="00E23EFB">
        <w:tc>
          <w:tcPr>
            <w:tcW w:w="1818" w:type="dxa"/>
            <w:shd w:val="clear" w:color="auto" w:fill="F2F2F2"/>
          </w:tcPr>
          <w:p w14:paraId="4EB1960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HFINV</w:t>
            </w:r>
          </w:p>
        </w:tc>
        <w:tc>
          <w:tcPr>
            <w:tcW w:w="7635" w:type="dxa"/>
            <w:shd w:val="clear" w:color="auto" w:fill="F2F2F2"/>
          </w:tcPr>
          <w:p w14:paraId="0DD4CCB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invalidate object</w:t>
            </w:r>
          </w:p>
        </w:tc>
      </w:tr>
      <w:tr w:rsidR="001C53DD" w:rsidRPr="00E23EFB" w14:paraId="4C87EDDC" w14:textId="77777777" w:rsidTr="00E23EFB">
        <w:tc>
          <w:tcPr>
            <w:tcW w:w="1818" w:type="dxa"/>
            <w:shd w:val="clear" w:color="auto" w:fill="F2F2F2"/>
          </w:tcPr>
          <w:p w14:paraId="2FE5851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FHINC</w:t>
            </w:r>
          </w:p>
        </w:tc>
        <w:tc>
          <w:tcPr>
            <w:tcW w:w="7635" w:type="dxa"/>
            <w:shd w:val="clear" w:color="auto" w:fill="F2F2F2"/>
          </w:tcPr>
          <w:p w14:paraId="1330A71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invalidate object completed</w:t>
            </w:r>
          </w:p>
        </w:tc>
      </w:tr>
      <w:tr w:rsidR="001C53DD" w:rsidRPr="00E23EFB" w14:paraId="457C7B15" w14:textId="77777777" w:rsidTr="00E23EFB">
        <w:tc>
          <w:tcPr>
            <w:tcW w:w="1818" w:type="dxa"/>
            <w:shd w:val="clear" w:color="auto" w:fill="F2F2F2"/>
          </w:tcPr>
          <w:p w14:paraId="15BCE11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FHINF</w:t>
            </w:r>
          </w:p>
        </w:tc>
        <w:tc>
          <w:tcPr>
            <w:tcW w:w="7635" w:type="dxa"/>
            <w:shd w:val="clear" w:color="auto" w:fill="F2F2F2"/>
          </w:tcPr>
          <w:p w14:paraId="0A143D3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invalidate object failed</w:t>
            </w:r>
          </w:p>
        </w:tc>
      </w:tr>
      <w:tr w:rsidR="001C53DD" w:rsidRPr="00E23EFB" w14:paraId="51AAC89A" w14:textId="77777777" w:rsidTr="00E23EFB">
        <w:tc>
          <w:tcPr>
            <w:tcW w:w="1818" w:type="dxa"/>
            <w:shd w:val="clear" w:color="auto" w:fill="F2F2F2"/>
          </w:tcPr>
          <w:p w14:paraId="538ABF4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HFFLC</w:t>
            </w:r>
          </w:p>
        </w:tc>
        <w:tc>
          <w:tcPr>
            <w:tcW w:w="7635" w:type="dxa"/>
            <w:shd w:val="clear" w:color="auto" w:fill="F2F2F2"/>
          </w:tcPr>
          <w:p w14:paraId="0CD7E64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container</w:t>
            </w:r>
          </w:p>
        </w:tc>
      </w:tr>
      <w:tr w:rsidR="001C53DD" w:rsidRPr="00E23EFB" w14:paraId="73EA2523" w14:textId="77777777" w:rsidTr="00E23EFB">
        <w:tc>
          <w:tcPr>
            <w:tcW w:w="1818" w:type="dxa"/>
            <w:shd w:val="clear" w:color="auto" w:fill="F2F2F2"/>
          </w:tcPr>
          <w:p w14:paraId="1FDE915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FHLCC</w:t>
            </w:r>
          </w:p>
        </w:tc>
        <w:tc>
          <w:tcPr>
            <w:tcW w:w="7635" w:type="dxa"/>
            <w:shd w:val="clear" w:color="auto" w:fill="F2F2F2"/>
          </w:tcPr>
          <w:p w14:paraId="387B795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container completed</w:t>
            </w:r>
          </w:p>
        </w:tc>
      </w:tr>
      <w:tr w:rsidR="001C53DD" w:rsidRPr="00E23EFB" w14:paraId="7C7BB08D" w14:textId="77777777" w:rsidTr="00E23EFB">
        <w:tc>
          <w:tcPr>
            <w:tcW w:w="1818" w:type="dxa"/>
            <w:shd w:val="clear" w:color="auto" w:fill="F2F2F2"/>
          </w:tcPr>
          <w:p w14:paraId="789FB48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FHLCF</w:t>
            </w:r>
          </w:p>
        </w:tc>
        <w:tc>
          <w:tcPr>
            <w:tcW w:w="7635" w:type="dxa"/>
            <w:shd w:val="clear" w:color="auto" w:fill="F2F2F2"/>
          </w:tcPr>
          <w:p w14:paraId="21DED41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container failed</w:t>
            </w:r>
          </w:p>
        </w:tc>
      </w:tr>
      <w:tr w:rsidR="001C53DD" w:rsidRPr="00E23EFB" w14:paraId="1DCDC156" w14:textId="77777777" w:rsidTr="00E23EFB">
        <w:tc>
          <w:tcPr>
            <w:tcW w:w="1818" w:type="dxa"/>
            <w:shd w:val="clear" w:color="auto" w:fill="F2F2F2"/>
          </w:tcPr>
          <w:p w14:paraId="3030F98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HFFLI</w:t>
            </w:r>
          </w:p>
        </w:tc>
        <w:tc>
          <w:tcPr>
            <w:tcW w:w="7635" w:type="dxa"/>
            <w:shd w:val="clear" w:color="auto" w:fill="F2F2F2"/>
          </w:tcPr>
          <w:p w14:paraId="61E15D8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invalidate container</w:t>
            </w:r>
          </w:p>
        </w:tc>
      </w:tr>
      <w:tr w:rsidR="001C53DD" w:rsidRPr="00E23EFB" w14:paraId="513DC3C2" w14:textId="77777777" w:rsidTr="00E23EFB">
        <w:tc>
          <w:tcPr>
            <w:tcW w:w="1818" w:type="dxa"/>
            <w:shd w:val="clear" w:color="auto" w:fill="F2F2F2"/>
          </w:tcPr>
          <w:p w14:paraId="797ECA0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FHLIC</w:t>
            </w:r>
          </w:p>
        </w:tc>
        <w:tc>
          <w:tcPr>
            <w:tcW w:w="7635" w:type="dxa"/>
            <w:shd w:val="clear" w:color="auto" w:fill="F2F2F2"/>
          </w:tcPr>
          <w:p w14:paraId="101A04F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invalidate container completed</w:t>
            </w:r>
          </w:p>
        </w:tc>
      </w:tr>
      <w:tr w:rsidR="001C53DD" w:rsidRPr="00E23EFB" w14:paraId="09BD5879" w14:textId="77777777" w:rsidTr="00E23EFB">
        <w:tc>
          <w:tcPr>
            <w:tcW w:w="1818" w:type="dxa"/>
            <w:shd w:val="clear" w:color="auto" w:fill="F2F2F2"/>
          </w:tcPr>
          <w:p w14:paraId="498BDA9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FHLIF</w:t>
            </w:r>
          </w:p>
        </w:tc>
        <w:tc>
          <w:tcPr>
            <w:tcW w:w="7635" w:type="dxa"/>
            <w:shd w:val="clear" w:color="auto" w:fill="F2F2F2"/>
          </w:tcPr>
          <w:p w14:paraId="154EC3E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flush invalidate container failed</w:t>
            </w:r>
          </w:p>
        </w:tc>
      </w:tr>
      <w:tr w:rsidR="001C53DD" w:rsidRPr="00E23EFB" w14:paraId="5D788AE5" w14:textId="77777777" w:rsidTr="00E23EFB">
        <w:tc>
          <w:tcPr>
            <w:tcW w:w="1818" w:type="dxa"/>
            <w:tcBorders>
              <w:bottom w:val="single" w:sz="4" w:space="0" w:color="auto"/>
            </w:tcBorders>
            <w:shd w:val="clear" w:color="auto" w:fill="F2F2F2"/>
          </w:tcPr>
          <w:p w14:paraId="3FF7C33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HFINC</w:t>
            </w:r>
          </w:p>
        </w:tc>
        <w:tc>
          <w:tcPr>
            <w:tcW w:w="7635" w:type="dxa"/>
            <w:tcBorders>
              <w:bottom w:val="single" w:sz="4" w:space="0" w:color="auto"/>
            </w:tcBorders>
            <w:shd w:val="clear" w:color="auto" w:fill="F2F2F2"/>
          </w:tcPr>
          <w:p w14:paraId="1F09FE9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invalidate container</w:t>
            </w:r>
          </w:p>
        </w:tc>
      </w:tr>
      <w:tr w:rsidR="001C53DD" w:rsidRPr="00E23EFB" w14:paraId="6AC11D90" w14:textId="77777777" w:rsidTr="00E23EFB">
        <w:tc>
          <w:tcPr>
            <w:tcW w:w="1818" w:type="dxa"/>
            <w:tcBorders>
              <w:bottom w:val="single" w:sz="4" w:space="0" w:color="000000"/>
            </w:tcBorders>
            <w:shd w:val="clear" w:color="auto" w:fill="F2F2F2"/>
          </w:tcPr>
          <w:p w14:paraId="74755B3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FHCIC</w:t>
            </w:r>
          </w:p>
        </w:tc>
        <w:tc>
          <w:tcPr>
            <w:tcW w:w="7635" w:type="dxa"/>
            <w:tcBorders>
              <w:bottom w:val="single" w:sz="4" w:space="0" w:color="000000"/>
            </w:tcBorders>
            <w:shd w:val="clear" w:color="auto" w:fill="F2F2F2"/>
          </w:tcPr>
          <w:p w14:paraId="5538452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invalidate container completed</w:t>
            </w:r>
          </w:p>
        </w:tc>
      </w:tr>
      <w:tr w:rsidR="001C53DD" w:rsidRPr="00E23EFB" w14:paraId="2CC1DAEF" w14:textId="77777777" w:rsidTr="00E23EFB">
        <w:tc>
          <w:tcPr>
            <w:tcW w:w="1818" w:type="dxa"/>
            <w:tcBorders>
              <w:top w:val="single" w:sz="4" w:space="0" w:color="000000"/>
              <w:left w:val="single" w:sz="4" w:space="0" w:color="000000"/>
              <w:bottom w:val="single" w:sz="4" w:space="0" w:color="000000"/>
              <w:right w:val="single" w:sz="4" w:space="0" w:color="000000"/>
            </w:tcBorders>
            <w:shd w:val="clear" w:color="auto" w:fill="F2F2F2"/>
          </w:tcPr>
          <w:p w14:paraId="0D9812F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FHCIF</w:t>
            </w:r>
          </w:p>
        </w:tc>
        <w:tc>
          <w:tcPr>
            <w:tcW w:w="7635" w:type="dxa"/>
            <w:tcBorders>
              <w:top w:val="single" w:sz="4" w:space="0" w:color="000000"/>
              <w:left w:val="single" w:sz="4" w:space="0" w:color="000000"/>
              <w:bottom w:val="single" w:sz="4" w:space="0" w:color="000000"/>
              <w:right w:val="single" w:sz="4" w:space="0" w:color="000000"/>
            </w:tcBorders>
            <w:shd w:val="clear" w:color="auto" w:fill="F2F2F2"/>
          </w:tcPr>
          <w:p w14:paraId="1E1BD4D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invalidate container failed</w:t>
            </w:r>
          </w:p>
        </w:tc>
      </w:tr>
    </w:tbl>
    <w:p w14:paraId="23F8C297" w14:textId="77777777" w:rsidR="00650F8F" w:rsidRDefault="00F2671C" w:rsidP="00650F8F">
      <w:pPr>
        <w:pStyle w:val="Heading4"/>
      </w:pPr>
      <w:r>
        <w:t>Table 10</w:t>
      </w:r>
      <w:r w:rsidR="00650F8F">
        <w:t xml:space="preserve">: </w:t>
      </w:r>
      <w:r w:rsidR="00DA253A">
        <w:t>FDF</w:t>
      </w:r>
      <w:r w:rsidR="00650F8F">
        <w:t xml:space="preserve"> Statistics: </w:t>
      </w:r>
      <w:r w:rsidR="00A4479E">
        <w:t xml:space="preserve">Requests and </w:t>
      </w:r>
      <w:r w:rsidR="00650F8F">
        <w:t xml:space="preserve">Responses </w:t>
      </w:r>
      <w:r w:rsidR="00A4479E">
        <w:t>Between</w:t>
      </w:r>
      <w:r w:rsidR="00650F8F">
        <w:t xml:space="preserve"> Flash </w:t>
      </w:r>
      <w:r w:rsidR="00D61B90">
        <w:t>Manager</w:t>
      </w:r>
      <w:r w:rsidR="00A4479E">
        <w:t xml:space="preserve"> and Flash</w:t>
      </w:r>
    </w:p>
    <w:p w14:paraId="194DE470" w14:textId="77777777" w:rsidR="001C53DD" w:rsidRPr="001C53DD" w:rsidRDefault="001C53DD" w:rsidP="001C53DD">
      <w:pPr>
        <w:rPr>
          <w:rFonts w:ascii="Calibri" w:eastAsia="Calibri" w:hAnsi="Calibri" w:cs="Calibri"/>
          <w:sz w:val="21"/>
          <w:szCs w:val="21"/>
        </w:rPr>
      </w:pPr>
    </w:p>
    <w:p w14:paraId="5C415E66" w14:textId="77777777"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635"/>
      </w:tblGrid>
      <w:tr w:rsidR="001C53DD" w:rsidRPr="00E23EFB" w14:paraId="76E41713"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52CF545B"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Counts of Low-level Flash Return Codes</w:t>
            </w:r>
          </w:p>
        </w:tc>
      </w:tr>
      <w:tr w:rsidR="001C53DD" w:rsidRPr="00E23EFB" w14:paraId="1F296BDB" w14:textId="77777777" w:rsidTr="00E23EFB">
        <w:tc>
          <w:tcPr>
            <w:tcW w:w="1818" w:type="dxa"/>
            <w:tcBorders>
              <w:top w:val="single" w:sz="4" w:space="0" w:color="FFFFFF"/>
              <w:left w:val="single" w:sz="4" w:space="0" w:color="FFFFFF"/>
              <w:bottom w:val="single" w:sz="4" w:space="0" w:color="FFFFFF"/>
              <w:right w:val="single" w:sz="4" w:space="0" w:color="FFFFFF"/>
            </w:tcBorders>
            <w:shd w:val="clear" w:color="auto" w:fill="1F497D"/>
          </w:tcPr>
          <w:p w14:paraId="275622F3"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635" w:type="dxa"/>
            <w:tcBorders>
              <w:top w:val="single" w:sz="4" w:space="0" w:color="FFFFFF"/>
              <w:left w:val="single" w:sz="4" w:space="0" w:color="FFFFFF"/>
              <w:bottom w:val="single" w:sz="4" w:space="0" w:color="FFFFFF"/>
              <w:right w:val="single" w:sz="4" w:space="0" w:color="FFFFFF"/>
            </w:tcBorders>
            <w:shd w:val="clear" w:color="auto" w:fill="1F497D"/>
          </w:tcPr>
          <w:p w14:paraId="2E877F3F"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258FDB2A" w14:textId="77777777" w:rsidTr="00E23EFB">
        <w:tc>
          <w:tcPr>
            <w:tcW w:w="1818" w:type="dxa"/>
            <w:tcBorders>
              <w:top w:val="single" w:sz="4" w:space="0" w:color="FFFFFF"/>
            </w:tcBorders>
            <w:shd w:val="clear" w:color="auto" w:fill="F2F2F2"/>
          </w:tcPr>
          <w:p w14:paraId="131B6D7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EOK</w:t>
            </w:r>
          </w:p>
        </w:tc>
        <w:tc>
          <w:tcPr>
            <w:tcW w:w="7635" w:type="dxa"/>
            <w:tcBorders>
              <w:top w:val="single" w:sz="4" w:space="0" w:color="FFFFFF"/>
            </w:tcBorders>
            <w:shd w:val="clear" w:color="auto" w:fill="F2F2F2"/>
          </w:tcPr>
          <w:p w14:paraId="1E43AEA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success</w:t>
            </w:r>
          </w:p>
        </w:tc>
      </w:tr>
      <w:tr w:rsidR="001C53DD" w:rsidRPr="00E23EFB" w14:paraId="14A11B8D" w14:textId="77777777" w:rsidTr="00E23EFB">
        <w:tc>
          <w:tcPr>
            <w:tcW w:w="1818" w:type="dxa"/>
            <w:shd w:val="clear" w:color="auto" w:fill="F2F2F2"/>
          </w:tcPr>
          <w:p w14:paraId="1AD7B15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EPERM</w:t>
            </w:r>
          </w:p>
        </w:tc>
        <w:tc>
          <w:tcPr>
            <w:tcW w:w="7635" w:type="dxa"/>
            <w:shd w:val="clear" w:color="auto" w:fill="F2F2F2"/>
          </w:tcPr>
          <w:p w14:paraId="5FBA998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not permitted</w:t>
            </w:r>
          </w:p>
        </w:tc>
      </w:tr>
      <w:tr w:rsidR="001C53DD" w:rsidRPr="00E23EFB" w14:paraId="6A86609C" w14:textId="77777777" w:rsidTr="00E23EFB">
        <w:tc>
          <w:tcPr>
            <w:tcW w:w="1818" w:type="dxa"/>
            <w:shd w:val="clear" w:color="auto" w:fill="F2F2F2"/>
          </w:tcPr>
          <w:p w14:paraId="03AAB09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ENOENT</w:t>
            </w:r>
          </w:p>
        </w:tc>
        <w:tc>
          <w:tcPr>
            <w:tcW w:w="7635" w:type="dxa"/>
            <w:shd w:val="clear" w:color="auto" w:fill="F2F2F2"/>
          </w:tcPr>
          <w:p w14:paraId="4645457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not found</w:t>
            </w:r>
          </w:p>
        </w:tc>
      </w:tr>
      <w:tr w:rsidR="001C53DD" w:rsidRPr="00E23EFB" w14:paraId="6DEBE9A0" w14:textId="77777777" w:rsidTr="00E23EFB">
        <w:tc>
          <w:tcPr>
            <w:tcW w:w="1818" w:type="dxa"/>
            <w:shd w:val="clear" w:color="auto" w:fill="F2F2F2"/>
          </w:tcPr>
          <w:p w14:paraId="403528F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EDATASIZE</w:t>
            </w:r>
          </w:p>
        </w:tc>
        <w:tc>
          <w:tcPr>
            <w:tcW w:w="7635" w:type="dxa"/>
            <w:shd w:val="clear" w:color="auto" w:fill="F2F2F2"/>
          </w:tcPr>
          <w:p w14:paraId="5271AC4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user-supplied data buffer is too small</w:t>
            </w:r>
          </w:p>
        </w:tc>
      </w:tr>
      <w:tr w:rsidR="001C53DD" w:rsidRPr="00E23EFB" w14:paraId="2B230519" w14:textId="77777777" w:rsidTr="00E23EFB">
        <w:tc>
          <w:tcPr>
            <w:tcW w:w="1818" w:type="dxa"/>
            <w:shd w:val="clear" w:color="auto" w:fill="F2F2F2"/>
          </w:tcPr>
          <w:p w14:paraId="0E6E8F4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ESTOPPED</w:t>
            </w:r>
          </w:p>
        </w:tc>
        <w:tc>
          <w:tcPr>
            <w:tcW w:w="7635" w:type="dxa"/>
            <w:shd w:val="clear" w:color="auto" w:fill="F2F2F2"/>
          </w:tcPr>
          <w:p w14:paraId="427C06F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container is stopped</w:t>
            </w:r>
          </w:p>
        </w:tc>
      </w:tr>
      <w:tr w:rsidR="001C53DD" w:rsidRPr="00E23EFB" w14:paraId="17040F50" w14:textId="77777777" w:rsidTr="00E23EFB">
        <w:tc>
          <w:tcPr>
            <w:tcW w:w="1818" w:type="dxa"/>
            <w:shd w:val="clear" w:color="auto" w:fill="F2F2F2"/>
          </w:tcPr>
          <w:p w14:paraId="798756B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EBADCTNR</w:t>
            </w:r>
          </w:p>
        </w:tc>
        <w:tc>
          <w:tcPr>
            <w:tcW w:w="7635" w:type="dxa"/>
            <w:shd w:val="clear" w:color="auto" w:fill="F2F2F2"/>
          </w:tcPr>
          <w:p w14:paraId="5817758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container does not exist</w:t>
            </w:r>
          </w:p>
        </w:tc>
      </w:tr>
      <w:tr w:rsidR="001C53DD" w:rsidRPr="00E23EFB" w14:paraId="5C400CD8" w14:textId="77777777" w:rsidTr="00E23EFB">
        <w:tc>
          <w:tcPr>
            <w:tcW w:w="1818" w:type="dxa"/>
            <w:shd w:val="clear" w:color="auto" w:fill="F2F2F2"/>
          </w:tcPr>
          <w:p w14:paraId="11CC390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EDELFAIL</w:t>
            </w:r>
          </w:p>
        </w:tc>
        <w:tc>
          <w:tcPr>
            <w:tcW w:w="7635" w:type="dxa"/>
            <w:shd w:val="clear" w:color="auto" w:fill="F2F2F2"/>
          </w:tcPr>
          <w:p w14:paraId="62B531B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deletion for a local failure failed</w:t>
            </w:r>
          </w:p>
        </w:tc>
      </w:tr>
      <w:tr w:rsidR="001C53DD" w:rsidRPr="00E23EFB" w14:paraId="1DE335EA" w14:textId="77777777" w:rsidTr="00E23EFB">
        <w:tc>
          <w:tcPr>
            <w:tcW w:w="1818" w:type="dxa"/>
            <w:shd w:val="clear" w:color="auto" w:fill="F2F2F2"/>
          </w:tcPr>
          <w:p w14:paraId="2039A77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EAGAIN</w:t>
            </w:r>
          </w:p>
        </w:tc>
        <w:tc>
          <w:tcPr>
            <w:tcW w:w="7635" w:type="dxa"/>
            <w:shd w:val="clear" w:color="auto" w:fill="F2F2F2"/>
          </w:tcPr>
          <w:p w14:paraId="5EDB4B4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try again (transient error)</w:t>
            </w:r>
          </w:p>
        </w:tc>
      </w:tr>
      <w:tr w:rsidR="001C53DD" w:rsidRPr="00E23EFB" w14:paraId="3E892E31" w14:textId="77777777" w:rsidTr="00E23EFB">
        <w:tc>
          <w:tcPr>
            <w:tcW w:w="1818" w:type="dxa"/>
            <w:shd w:val="clear" w:color="auto" w:fill="F2F2F2"/>
          </w:tcPr>
          <w:p w14:paraId="30980D0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ENOMEM</w:t>
            </w:r>
          </w:p>
        </w:tc>
        <w:tc>
          <w:tcPr>
            <w:tcW w:w="7635" w:type="dxa"/>
            <w:shd w:val="clear" w:color="auto" w:fill="F2F2F2"/>
          </w:tcPr>
          <w:p w14:paraId="54398AA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out of memory</w:t>
            </w:r>
          </w:p>
        </w:tc>
      </w:tr>
      <w:tr w:rsidR="001C53DD" w:rsidRPr="00E23EFB" w14:paraId="44C07E5A" w14:textId="77777777" w:rsidTr="00E23EFB">
        <w:tc>
          <w:tcPr>
            <w:tcW w:w="1818" w:type="dxa"/>
            <w:shd w:val="clear" w:color="auto" w:fill="F2F2F2"/>
          </w:tcPr>
          <w:p w14:paraId="2FBDDB8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EACCES</w:t>
            </w:r>
          </w:p>
        </w:tc>
        <w:tc>
          <w:tcPr>
            <w:tcW w:w="7635" w:type="dxa"/>
            <w:shd w:val="clear" w:color="auto" w:fill="F2F2F2"/>
          </w:tcPr>
          <w:p w14:paraId="219AA53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permission denied</w:t>
            </w:r>
          </w:p>
        </w:tc>
      </w:tr>
      <w:tr w:rsidR="001C53DD" w:rsidRPr="00E23EFB" w14:paraId="4B0980FD" w14:textId="77777777" w:rsidTr="00E23EFB">
        <w:tc>
          <w:tcPr>
            <w:tcW w:w="1818" w:type="dxa"/>
            <w:shd w:val="clear" w:color="auto" w:fill="F2F2F2"/>
          </w:tcPr>
          <w:p w14:paraId="27BC20F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EINCONS</w:t>
            </w:r>
          </w:p>
        </w:tc>
        <w:tc>
          <w:tcPr>
            <w:tcW w:w="7635" w:type="dxa"/>
            <w:shd w:val="clear" w:color="auto" w:fill="F2F2F2"/>
          </w:tcPr>
          <w:p w14:paraId="77491DC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inconsistency during replication</w:t>
            </w:r>
          </w:p>
        </w:tc>
      </w:tr>
      <w:tr w:rsidR="001C53DD" w:rsidRPr="00E23EFB" w14:paraId="29266752" w14:textId="77777777" w:rsidTr="00E23EFB">
        <w:tc>
          <w:tcPr>
            <w:tcW w:w="1818" w:type="dxa"/>
            <w:shd w:val="clear" w:color="auto" w:fill="F2F2F2"/>
          </w:tcPr>
          <w:p w14:paraId="46A64E3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EBUSY</w:t>
            </w:r>
          </w:p>
        </w:tc>
        <w:tc>
          <w:tcPr>
            <w:tcW w:w="7635" w:type="dxa"/>
            <w:shd w:val="clear" w:color="auto" w:fill="F2F2F2"/>
          </w:tcPr>
          <w:p w14:paraId="75145C5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device busy</w:t>
            </w:r>
          </w:p>
        </w:tc>
      </w:tr>
      <w:tr w:rsidR="001C53DD" w:rsidRPr="00E23EFB" w14:paraId="31BCAE8C" w14:textId="77777777" w:rsidTr="00E23EFB">
        <w:tc>
          <w:tcPr>
            <w:tcW w:w="1818" w:type="dxa"/>
            <w:shd w:val="clear" w:color="auto" w:fill="F2F2F2"/>
          </w:tcPr>
          <w:p w14:paraId="41566AD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EEXIST</w:t>
            </w:r>
          </w:p>
        </w:tc>
        <w:tc>
          <w:tcPr>
            <w:tcW w:w="7635" w:type="dxa"/>
            <w:shd w:val="clear" w:color="auto" w:fill="F2F2F2"/>
          </w:tcPr>
          <w:p w14:paraId="2B4C85F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object exists</w:t>
            </w:r>
          </w:p>
        </w:tc>
      </w:tr>
      <w:tr w:rsidR="001C53DD" w:rsidRPr="00E23EFB" w14:paraId="0EB94EC8" w14:textId="77777777" w:rsidTr="00E23EFB">
        <w:tc>
          <w:tcPr>
            <w:tcW w:w="1818" w:type="dxa"/>
            <w:shd w:val="clear" w:color="auto" w:fill="F2F2F2"/>
          </w:tcPr>
          <w:p w14:paraId="2E810BD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EINVAL</w:t>
            </w:r>
          </w:p>
        </w:tc>
        <w:tc>
          <w:tcPr>
            <w:tcW w:w="7635" w:type="dxa"/>
            <w:shd w:val="clear" w:color="auto" w:fill="F2F2F2"/>
          </w:tcPr>
          <w:p w14:paraId="27AF64C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invalid argument</w:t>
            </w:r>
          </w:p>
        </w:tc>
      </w:tr>
      <w:tr w:rsidR="001C53DD" w:rsidRPr="00E23EFB" w14:paraId="25563C78" w14:textId="77777777" w:rsidTr="00E23EFB">
        <w:tc>
          <w:tcPr>
            <w:tcW w:w="1818" w:type="dxa"/>
            <w:shd w:val="clear" w:color="auto" w:fill="F2F2F2"/>
          </w:tcPr>
          <w:p w14:paraId="760FFC2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EMFILE</w:t>
            </w:r>
          </w:p>
        </w:tc>
        <w:tc>
          <w:tcPr>
            <w:tcW w:w="7635" w:type="dxa"/>
            <w:shd w:val="clear" w:color="auto" w:fill="F2F2F2"/>
          </w:tcPr>
          <w:p w14:paraId="5E48AE5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too many objects</w:t>
            </w:r>
          </w:p>
        </w:tc>
      </w:tr>
      <w:tr w:rsidR="001C53DD" w:rsidRPr="00E23EFB" w14:paraId="677E9E72" w14:textId="77777777" w:rsidTr="00E23EFB">
        <w:tc>
          <w:tcPr>
            <w:tcW w:w="1818" w:type="dxa"/>
            <w:shd w:val="clear" w:color="auto" w:fill="F2F2F2"/>
          </w:tcPr>
          <w:p w14:paraId="785A85C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ENOSPC</w:t>
            </w:r>
          </w:p>
        </w:tc>
        <w:tc>
          <w:tcPr>
            <w:tcW w:w="7635" w:type="dxa"/>
            <w:shd w:val="clear" w:color="auto" w:fill="F2F2F2"/>
          </w:tcPr>
          <w:p w14:paraId="43CB40B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out of flash space</w:t>
            </w:r>
          </w:p>
        </w:tc>
      </w:tr>
      <w:tr w:rsidR="001C53DD" w:rsidRPr="00E23EFB" w14:paraId="6828CC91" w14:textId="77777777" w:rsidTr="00E23EFB">
        <w:tc>
          <w:tcPr>
            <w:tcW w:w="1818" w:type="dxa"/>
            <w:shd w:val="clear" w:color="auto" w:fill="F2F2F2"/>
          </w:tcPr>
          <w:p w14:paraId="7F915FD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ENOBUFS</w:t>
            </w:r>
          </w:p>
        </w:tc>
        <w:tc>
          <w:tcPr>
            <w:tcW w:w="7635" w:type="dxa"/>
            <w:shd w:val="clear" w:color="auto" w:fill="F2F2F2"/>
          </w:tcPr>
          <w:p w14:paraId="0715BE0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out of system resource</w:t>
            </w:r>
          </w:p>
        </w:tc>
      </w:tr>
      <w:tr w:rsidR="001C53DD" w:rsidRPr="00E23EFB" w14:paraId="0850C832" w14:textId="77777777" w:rsidTr="00E23EFB">
        <w:tc>
          <w:tcPr>
            <w:tcW w:w="1818" w:type="dxa"/>
            <w:shd w:val="clear" w:color="auto" w:fill="F2F2F2"/>
          </w:tcPr>
          <w:p w14:paraId="003CBA5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ESTALE</w:t>
            </w:r>
          </w:p>
        </w:tc>
        <w:tc>
          <w:tcPr>
            <w:tcW w:w="7635" w:type="dxa"/>
            <w:shd w:val="clear" w:color="auto" w:fill="F2F2F2"/>
          </w:tcPr>
          <w:p w14:paraId="34C518A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stale data</w:t>
            </w:r>
          </w:p>
        </w:tc>
      </w:tr>
      <w:tr w:rsidR="001C53DD" w:rsidRPr="00E23EFB" w14:paraId="6607F6F5" w14:textId="77777777" w:rsidTr="00E23EFB">
        <w:tc>
          <w:tcPr>
            <w:tcW w:w="1818" w:type="dxa"/>
            <w:shd w:val="clear" w:color="auto" w:fill="F2F2F2"/>
          </w:tcPr>
          <w:p w14:paraId="1E1CE72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EDQUOT</w:t>
            </w:r>
          </w:p>
        </w:tc>
        <w:tc>
          <w:tcPr>
            <w:tcW w:w="7635" w:type="dxa"/>
            <w:shd w:val="clear" w:color="auto" w:fill="F2F2F2"/>
          </w:tcPr>
          <w:p w14:paraId="55DBA2F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quota exceeded</w:t>
            </w:r>
          </w:p>
        </w:tc>
      </w:tr>
      <w:tr w:rsidR="001C53DD" w:rsidRPr="00E23EFB" w14:paraId="6744ECFD" w14:textId="77777777" w:rsidTr="00E23EFB">
        <w:tc>
          <w:tcPr>
            <w:tcW w:w="1818" w:type="dxa"/>
            <w:shd w:val="clear" w:color="auto" w:fill="F2F2F2"/>
          </w:tcPr>
          <w:p w14:paraId="5A9A004D"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RMT_EDELFAIL</w:t>
            </w:r>
          </w:p>
        </w:tc>
        <w:tc>
          <w:tcPr>
            <w:tcW w:w="7635" w:type="dxa"/>
            <w:shd w:val="clear" w:color="auto" w:fill="F2F2F2"/>
          </w:tcPr>
          <w:p w14:paraId="610A6802"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deletion for a remote failure failed</w:t>
            </w:r>
          </w:p>
        </w:tc>
      </w:tr>
      <w:tr w:rsidR="001C53DD" w:rsidRPr="00E23EFB" w14:paraId="5D27982C" w14:textId="77777777" w:rsidTr="00E23EFB">
        <w:tc>
          <w:tcPr>
            <w:tcW w:w="1818" w:type="dxa"/>
            <w:shd w:val="clear" w:color="auto" w:fill="F2F2F2"/>
          </w:tcPr>
          <w:p w14:paraId="5A44A51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RMT_EBADCTNR</w:t>
            </w:r>
          </w:p>
        </w:tc>
        <w:tc>
          <w:tcPr>
            <w:tcW w:w="7635" w:type="dxa"/>
            <w:shd w:val="clear" w:color="auto" w:fill="F2F2F2"/>
          </w:tcPr>
          <w:p w14:paraId="167D3A0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container does not exist on a remote node</w:t>
            </w:r>
          </w:p>
        </w:tc>
      </w:tr>
    </w:tbl>
    <w:p w14:paraId="5305BF54" w14:textId="77777777" w:rsidR="00650F8F" w:rsidRDefault="00F2671C" w:rsidP="00650F8F">
      <w:pPr>
        <w:pStyle w:val="Heading4"/>
      </w:pPr>
      <w:r>
        <w:t>Table 11</w:t>
      </w:r>
      <w:r w:rsidR="00650F8F">
        <w:t xml:space="preserve">: </w:t>
      </w:r>
      <w:r w:rsidR="00DA253A">
        <w:t>FDF</w:t>
      </w:r>
      <w:r w:rsidR="00650F8F">
        <w:t xml:space="preserve"> Statistics: </w:t>
      </w:r>
      <w:r w:rsidR="00A4479E">
        <w:t>Flash Access Return Codes</w:t>
      </w:r>
    </w:p>
    <w:p w14:paraId="1E89D036" w14:textId="77777777" w:rsidR="001C53DD" w:rsidRPr="001C53DD" w:rsidRDefault="001C53DD" w:rsidP="001C53DD">
      <w:pPr>
        <w:rPr>
          <w:rFonts w:ascii="Calibri" w:eastAsia="Calibri" w:hAnsi="Calibri" w:cs="Calibri"/>
          <w:sz w:val="21"/>
          <w:szCs w:val="21"/>
        </w:rPr>
      </w:pPr>
    </w:p>
    <w:p w14:paraId="2805612A" w14:textId="77777777" w:rsidR="001C53DD" w:rsidRPr="001C53DD" w:rsidRDefault="001C53DD" w:rsidP="001C53DD">
      <w:pPr>
        <w:rPr>
          <w:rFonts w:ascii="Calibri" w:eastAsia="Calibri" w:hAnsi="Calibri" w:cs="Calibri"/>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455"/>
      </w:tblGrid>
      <w:tr w:rsidR="001C53DD" w:rsidRPr="00E23EFB" w14:paraId="09794BDD" w14:textId="77777777" w:rsidTr="00E23EFB">
        <w:tc>
          <w:tcPr>
            <w:tcW w:w="9453" w:type="dxa"/>
            <w:gridSpan w:val="2"/>
            <w:tcBorders>
              <w:top w:val="single" w:sz="4" w:space="0" w:color="FFFFFF"/>
              <w:left w:val="single" w:sz="4" w:space="0" w:color="FFFFFF"/>
              <w:bottom w:val="single" w:sz="4" w:space="0" w:color="FFFFFF"/>
              <w:right w:val="single" w:sz="4" w:space="0" w:color="FFFFFF"/>
            </w:tcBorders>
            <w:shd w:val="clear" w:color="auto" w:fill="1F497D"/>
          </w:tcPr>
          <w:p w14:paraId="716D4EEA"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Miscellaneous Per-Cache Statistics</w:t>
            </w:r>
          </w:p>
        </w:tc>
      </w:tr>
      <w:tr w:rsidR="001C53DD" w:rsidRPr="00E23EFB" w14:paraId="206EE96E" w14:textId="77777777" w:rsidTr="00E23EFB">
        <w:tc>
          <w:tcPr>
            <w:tcW w:w="1998" w:type="dxa"/>
            <w:tcBorders>
              <w:top w:val="single" w:sz="4" w:space="0" w:color="FFFFFF"/>
              <w:left w:val="single" w:sz="4" w:space="0" w:color="FFFFFF"/>
              <w:bottom w:val="single" w:sz="4" w:space="0" w:color="FFFFFF"/>
              <w:right w:val="single" w:sz="4" w:space="0" w:color="FFFFFF"/>
            </w:tcBorders>
            <w:shd w:val="clear" w:color="auto" w:fill="1F497D"/>
          </w:tcPr>
          <w:p w14:paraId="0D6023A5"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Name</w:t>
            </w:r>
          </w:p>
        </w:tc>
        <w:tc>
          <w:tcPr>
            <w:tcW w:w="7455" w:type="dxa"/>
            <w:tcBorders>
              <w:top w:val="single" w:sz="4" w:space="0" w:color="FFFFFF"/>
              <w:left w:val="single" w:sz="4" w:space="0" w:color="FFFFFF"/>
              <w:bottom w:val="single" w:sz="4" w:space="0" w:color="FFFFFF"/>
              <w:right w:val="single" w:sz="4" w:space="0" w:color="FFFFFF"/>
            </w:tcBorders>
            <w:shd w:val="clear" w:color="auto" w:fill="1F497D"/>
          </w:tcPr>
          <w:p w14:paraId="3C4439EC" w14:textId="77777777" w:rsidR="001C53DD" w:rsidRPr="00E23EFB" w:rsidRDefault="001C53DD" w:rsidP="00E23EFB">
            <w:pPr>
              <w:jc w:val="center"/>
              <w:rPr>
                <w:rFonts w:ascii="Calibri" w:eastAsia="Calibri" w:hAnsi="Calibri" w:cs="Calibri"/>
                <w:b/>
                <w:color w:val="FFFFFF"/>
                <w:sz w:val="32"/>
                <w:szCs w:val="21"/>
              </w:rPr>
            </w:pPr>
            <w:r w:rsidRPr="00E23EFB">
              <w:rPr>
                <w:rFonts w:ascii="Calibri" w:eastAsia="Calibri" w:hAnsi="Calibri" w:cs="Calibri"/>
                <w:b/>
                <w:color w:val="FFFFFF"/>
                <w:sz w:val="32"/>
                <w:szCs w:val="21"/>
              </w:rPr>
              <w:t>Description</w:t>
            </w:r>
          </w:p>
        </w:tc>
      </w:tr>
      <w:tr w:rsidR="001C53DD" w:rsidRPr="00E23EFB" w14:paraId="77CE89F4" w14:textId="77777777" w:rsidTr="00E23EFB">
        <w:tc>
          <w:tcPr>
            <w:tcW w:w="1998" w:type="dxa"/>
            <w:tcBorders>
              <w:top w:val="single" w:sz="4" w:space="0" w:color="FFFFFF"/>
            </w:tcBorders>
            <w:shd w:val="clear" w:color="auto" w:fill="F2F2F2"/>
          </w:tcPr>
          <w:p w14:paraId="59FDDA8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hashBuckets</w:t>
            </w:r>
          </w:p>
        </w:tc>
        <w:tc>
          <w:tcPr>
            <w:tcW w:w="7455" w:type="dxa"/>
            <w:tcBorders>
              <w:top w:val="single" w:sz="4" w:space="0" w:color="FFFFFF"/>
            </w:tcBorders>
            <w:shd w:val="clear" w:color="auto" w:fill="F2F2F2"/>
          </w:tcPr>
          <w:p w14:paraId="7AB473E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hash buckets in cache directory</w:t>
            </w:r>
          </w:p>
        </w:tc>
      </w:tr>
      <w:tr w:rsidR="001C53DD" w:rsidRPr="00E23EFB" w14:paraId="2E66BFC4" w14:textId="77777777" w:rsidTr="00E23EFB">
        <w:tc>
          <w:tcPr>
            <w:tcW w:w="1998" w:type="dxa"/>
            <w:shd w:val="clear" w:color="auto" w:fill="F2F2F2"/>
          </w:tcPr>
          <w:p w14:paraId="498F425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nSlabs</w:t>
            </w:r>
          </w:p>
        </w:tc>
        <w:tc>
          <w:tcPr>
            <w:tcW w:w="7455" w:type="dxa"/>
            <w:shd w:val="clear" w:color="auto" w:fill="F2F2F2"/>
          </w:tcPr>
          <w:p w14:paraId="17F1B2D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cache partitions</w:t>
            </w:r>
          </w:p>
        </w:tc>
      </w:tr>
      <w:tr w:rsidR="001C53DD" w:rsidRPr="00E23EFB" w14:paraId="69ADF1AA" w14:textId="77777777" w:rsidTr="00E23EFB">
        <w:tc>
          <w:tcPr>
            <w:tcW w:w="1998" w:type="dxa"/>
            <w:shd w:val="clear" w:color="auto" w:fill="F2F2F2"/>
          </w:tcPr>
          <w:p w14:paraId="36D79DF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numElements</w:t>
            </w:r>
          </w:p>
        </w:tc>
        <w:tc>
          <w:tcPr>
            <w:tcW w:w="7455" w:type="dxa"/>
            <w:shd w:val="clear" w:color="auto" w:fill="F2F2F2"/>
          </w:tcPr>
          <w:p w14:paraId="08D4E04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objects in the cache</w:t>
            </w:r>
          </w:p>
        </w:tc>
      </w:tr>
      <w:tr w:rsidR="001C53DD" w:rsidRPr="00E23EFB" w14:paraId="2E6C4AC2" w14:textId="77777777" w:rsidTr="00E23EFB">
        <w:tc>
          <w:tcPr>
            <w:tcW w:w="1998" w:type="dxa"/>
            <w:shd w:val="clear" w:color="auto" w:fill="F2F2F2"/>
          </w:tcPr>
          <w:p w14:paraId="511D051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maxSz</w:t>
            </w:r>
          </w:p>
        </w:tc>
        <w:tc>
          <w:tcPr>
            <w:tcW w:w="7455" w:type="dxa"/>
            <w:shd w:val="clear" w:color="auto" w:fill="F2F2F2"/>
          </w:tcPr>
          <w:p w14:paraId="6159004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maximum capacity of cache, in bytes</w:t>
            </w:r>
          </w:p>
        </w:tc>
      </w:tr>
      <w:tr w:rsidR="001C53DD" w:rsidRPr="00E23EFB" w14:paraId="658F8615" w14:textId="77777777" w:rsidTr="00E23EFB">
        <w:tc>
          <w:tcPr>
            <w:tcW w:w="1998" w:type="dxa"/>
            <w:shd w:val="clear" w:color="auto" w:fill="F2F2F2"/>
          </w:tcPr>
          <w:p w14:paraId="0B7CB95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currSz</w:t>
            </w:r>
          </w:p>
        </w:tc>
        <w:tc>
          <w:tcPr>
            <w:tcW w:w="7455" w:type="dxa"/>
            <w:shd w:val="clear" w:color="auto" w:fill="F2F2F2"/>
          </w:tcPr>
          <w:p w14:paraId="4ADEEF4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bytes that contain data in the cache (does not include keys)</w:t>
            </w:r>
          </w:p>
        </w:tc>
      </w:tr>
      <w:tr w:rsidR="001C53DD" w:rsidRPr="00E23EFB" w14:paraId="439F4431" w14:textId="77777777" w:rsidTr="00E23EFB">
        <w:tc>
          <w:tcPr>
            <w:tcW w:w="1998" w:type="dxa"/>
            <w:shd w:val="clear" w:color="auto" w:fill="F2F2F2"/>
          </w:tcPr>
          <w:p w14:paraId="4E17D26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currSzWkeys</w:t>
            </w:r>
          </w:p>
        </w:tc>
        <w:tc>
          <w:tcPr>
            <w:tcW w:w="7455" w:type="dxa"/>
            <w:shd w:val="clear" w:color="auto" w:fill="F2F2F2"/>
          </w:tcPr>
          <w:p w14:paraId="02EFC683"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bytes containing data and keys</w:t>
            </w:r>
          </w:p>
        </w:tc>
      </w:tr>
      <w:tr w:rsidR="001C53DD" w:rsidRPr="00E23EFB" w14:paraId="5C9CFE45" w14:textId="77777777" w:rsidTr="00E23EFB">
        <w:tc>
          <w:tcPr>
            <w:tcW w:w="1998" w:type="dxa"/>
            <w:shd w:val="clear" w:color="auto" w:fill="F2F2F2"/>
          </w:tcPr>
          <w:p w14:paraId="5007D2E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nMod</w:t>
            </w:r>
          </w:p>
        </w:tc>
        <w:tc>
          <w:tcPr>
            <w:tcW w:w="7455" w:type="dxa"/>
            <w:shd w:val="clear" w:color="auto" w:fill="F2F2F2"/>
          </w:tcPr>
          <w:p w14:paraId="57330D95"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modified objects in the cache (flash does NOT have the latest data)</w:t>
            </w:r>
          </w:p>
        </w:tc>
      </w:tr>
      <w:tr w:rsidR="001C53DD" w:rsidRPr="00E23EFB" w14:paraId="39CCED81" w14:textId="77777777" w:rsidTr="00E23EFB">
        <w:tc>
          <w:tcPr>
            <w:tcW w:w="1998" w:type="dxa"/>
            <w:shd w:val="clear" w:color="auto" w:fill="F2F2F2"/>
          </w:tcPr>
          <w:p w14:paraId="0DD3818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modSzWkeys</w:t>
            </w:r>
          </w:p>
        </w:tc>
        <w:tc>
          <w:tcPr>
            <w:tcW w:w="7455" w:type="dxa"/>
            <w:shd w:val="clear" w:color="auto" w:fill="F2F2F2"/>
          </w:tcPr>
          <w:p w14:paraId="061DA19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bytes of modified objects in the cache (including keys)</w:t>
            </w:r>
          </w:p>
        </w:tc>
      </w:tr>
      <w:tr w:rsidR="001C53DD" w:rsidRPr="00E23EFB" w14:paraId="57DC8680" w14:textId="77777777" w:rsidTr="00E23EFB">
        <w:tc>
          <w:tcPr>
            <w:tcW w:w="1998" w:type="dxa"/>
            <w:shd w:val="clear" w:color="auto" w:fill="F2F2F2"/>
          </w:tcPr>
          <w:p w14:paraId="05C04AEE"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nModFlushes</w:t>
            </w:r>
          </w:p>
        </w:tc>
        <w:tc>
          <w:tcPr>
            <w:tcW w:w="7455" w:type="dxa"/>
            <w:shd w:val="clear" w:color="auto" w:fill="F2F2F2"/>
          </w:tcPr>
          <w:p w14:paraId="3D07308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modified objects that have been flushed to flash via cache or container flushes (not including background flushes)</w:t>
            </w:r>
          </w:p>
        </w:tc>
      </w:tr>
      <w:tr w:rsidR="001C53DD" w:rsidRPr="00E23EFB" w14:paraId="7E8BC39E" w14:textId="77777777" w:rsidTr="00E23EFB">
        <w:tc>
          <w:tcPr>
            <w:tcW w:w="1998" w:type="dxa"/>
            <w:shd w:val="clear" w:color="auto" w:fill="F2F2F2"/>
          </w:tcPr>
          <w:p w14:paraId="4220BAD6"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nModBGFlushes</w:t>
            </w:r>
          </w:p>
        </w:tc>
        <w:tc>
          <w:tcPr>
            <w:tcW w:w="7455" w:type="dxa"/>
            <w:shd w:val="clear" w:color="auto" w:fill="F2F2F2"/>
          </w:tcPr>
          <w:p w14:paraId="7CAC718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modified objects that have been flushed to flash by the background flush process</w:t>
            </w:r>
          </w:p>
        </w:tc>
      </w:tr>
      <w:tr w:rsidR="001C53DD" w:rsidRPr="00E23EFB" w14:paraId="07EF9FB3" w14:textId="77777777" w:rsidTr="00E23EFB">
        <w:tc>
          <w:tcPr>
            <w:tcW w:w="1998" w:type="dxa"/>
            <w:shd w:val="clear" w:color="auto" w:fill="F2F2F2"/>
          </w:tcPr>
          <w:p w14:paraId="52DC8F8A"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nPending</w:t>
            </w:r>
          </w:p>
        </w:tc>
        <w:tc>
          <w:tcPr>
            <w:tcW w:w="7455" w:type="dxa"/>
            <w:shd w:val="clear" w:color="auto" w:fill="F2F2F2"/>
          </w:tcPr>
          <w:p w14:paraId="727B86C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pending remote cache requests (due to replication)</w:t>
            </w:r>
          </w:p>
        </w:tc>
      </w:tr>
      <w:tr w:rsidR="001C53DD" w:rsidRPr="00E23EFB" w14:paraId="1082CF4A" w14:textId="77777777" w:rsidTr="00E23EFB">
        <w:tc>
          <w:tcPr>
            <w:tcW w:w="1998" w:type="dxa"/>
            <w:shd w:val="clear" w:color="auto" w:fill="F2F2F2"/>
          </w:tcPr>
          <w:p w14:paraId="0ECE4A1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nModRecEnums</w:t>
            </w:r>
          </w:p>
        </w:tc>
        <w:tc>
          <w:tcPr>
            <w:tcW w:w="7455" w:type="dxa"/>
            <w:shd w:val="clear" w:color="auto" w:fill="F2F2F2"/>
          </w:tcPr>
          <w:p w14:paraId="1AFDAA8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modified cache objects copied during the recovery process</w:t>
            </w:r>
          </w:p>
        </w:tc>
      </w:tr>
      <w:tr w:rsidR="001C53DD" w:rsidRPr="00E23EFB" w14:paraId="0A30D4B0" w14:textId="77777777" w:rsidTr="00E23EFB">
        <w:tc>
          <w:tcPr>
            <w:tcW w:w="1998" w:type="dxa"/>
            <w:shd w:val="clear" w:color="auto" w:fill="F2F2F2"/>
          </w:tcPr>
          <w:p w14:paraId="0556F4B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bkFlshProg</w:t>
            </w:r>
          </w:p>
        </w:tc>
        <w:tc>
          <w:tcPr>
            <w:tcW w:w="7455" w:type="dxa"/>
            <w:shd w:val="clear" w:color="auto" w:fill="F2F2F2"/>
          </w:tcPr>
          <w:p w14:paraId="73F7F2F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progress of the current background flush cycle (percent)</w:t>
            </w:r>
          </w:p>
        </w:tc>
      </w:tr>
      <w:tr w:rsidR="001C53DD" w:rsidRPr="00E23EFB" w14:paraId="1818D8B8" w14:textId="77777777" w:rsidTr="00E23EFB">
        <w:tc>
          <w:tcPr>
            <w:tcW w:w="1998" w:type="dxa"/>
            <w:shd w:val="clear" w:color="auto" w:fill="F2F2F2"/>
          </w:tcPr>
          <w:p w14:paraId="0E5C073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nBkFlsh</w:t>
            </w:r>
          </w:p>
        </w:tc>
        <w:tc>
          <w:tcPr>
            <w:tcW w:w="7455" w:type="dxa"/>
            <w:shd w:val="clear" w:color="auto" w:fill="F2F2F2"/>
          </w:tcPr>
          <w:p w14:paraId="7B8E2B1C"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times the background flusher has cycled through the cache</w:t>
            </w:r>
          </w:p>
        </w:tc>
      </w:tr>
      <w:tr w:rsidR="001C53DD" w:rsidRPr="00E23EFB" w14:paraId="75D9703C" w14:textId="77777777" w:rsidTr="00E23EFB">
        <w:tc>
          <w:tcPr>
            <w:tcW w:w="1998" w:type="dxa"/>
            <w:shd w:val="clear" w:color="auto" w:fill="F2F2F2"/>
          </w:tcPr>
          <w:p w14:paraId="0C3ED4F4"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nFlshTok</w:t>
            </w:r>
          </w:p>
        </w:tc>
        <w:tc>
          <w:tcPr>
            <w:tcW w:w="7455" w:type="dxa"/>
            <w:shd w:val="clear" w:color="auto" w:fill="F2F2F2"/>
          </w:tcPr>
          <w:p w14:paraId="617C3A6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total number of flushes that can occur in parallel (includes explicit and background flushes)</w:t>
            </w:r>
          </w:p>
        </w:tc>
      </w:tr>
      <w:tr w:rsidR="001C53DD" w:rsidRPr="00E23EFB" w14:paraId="5D9B0C67" w14:textId="77777777" w:rsidTr="00E23EFB">
        <w:tc>
          <w:tcPr>
            <w:tcW w:w="1998" w:type="dxa"/>
            <w:shd w:val="clear" w:color="auto" w:fill="F2F2F2"/>
          </w:tcPr>
          <w:p w14:paraId="31B3A07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nBkFlshTok</w:t>
            </w:r>
          </w:p>
        </w:tc>
        <w:tc>
          <w:tcPr>
            <w:tcW w:w="7455" w:type="dxa"/>
            <w:shd w:val="clear" w:color="auto" w:fill="F2F2F2"/>
          </w:tcPr>
          <w:p w14:paraId="531EBF3B"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total number of background flushes that can occur in parallel (must be &lt;= nFlshTok)</w:t>
            </w:r>
          </w:p>
        </w:tc>
      </w:tr>
      <w:tr w:rsidR="001C53DD" w:rsidRPr="00E23EFB" w14:paraId="75706BAD" w14:textId="77777777" w:rsidTr="00E23EFB">
        <w:tc>
          <w:tcPr>
            <w:tcW w:w="1998" w:type="dxa"/>
            <w:shd w:val="clear" w:color="auto" w:fill="F2F2F2"/>
          </w:tcPr>
          <w:p w14:paraId="2037C0AF"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FlsMs</w:t>
            </w:r>
          </w:p>
        </w:tc>
        <w:tc>
          <w:tcPr>
            <w:tcW w:w="7455" w:type="dxa"/>
            <w:shd w:val="clear" w:color="auto" w:fill="F2F2F2"/>
          </w:tcPr>
          <w:p w14:paraId="15E7B75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time to wait after a background flush cycle in which no dirty data is found</w:t>
            </w:r>
          </w:p>
        </w:tc>
      </w:tr>
      <w:tr w:rsidR="001C53DD" w:rsidRPr="00E23EFB" w14:paraId="2551D2AF" w14:textId="77777777" w:rsidTr="00E23EFB">
        <w:tc>
          <w:tcPr>
            <w:tcW w:w="1998" w:type="dxa"/>
            <w:shd w:val="clear" w:color="auto" w:fill="F2F2F2"/>
          </w:tcPr>
          <w:p w14:paraId="74DFB01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modPct</w:t>
            </w:r>
          </w:p>
        </w:tc>
        <w:tc>
          <w:tcPr>
            <w:tcW w:w="7455" w:type="dxa"/>
            <w:shd w:val="clear" w:color="auto" w:fill="F2F2F2"/>
          </w:tcPr>
          <w:p w14:paraId="4473B0C8"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percentage limit on the number of bytes in the cache that are modified</w:t>
            </w:r>
          </w:p>
        </w:tc>
      </w:tr>
      <w:tr w:rsidR="001C53DD" w:rsidRPr="00E23EFB" w14:paraId="7BC9EBE0" w14:textId="77777777" w:rsidTr="00E23EFB">
        <w:tc>
          <w:tcPr>
            <w:tcW w:w="1998" w:type="dxa"/>
            <w:shd w:val="clear" w:color="auto" w:fill="F2F2F2"/>
          </w:tcPr>
          <w:p w14:paraId="4F0C37E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nAppBufs</w:t>
            </w:r>
          </w:p>
        </w:tc>
        <w:tc>
          <w:tcPr>
            <w:tcW w:w="7455" w:type="dxa"/>
            <w:shd w:val="clear" w:color="auto" w:fill="F2F2F2"/>
          </w:tcPr>
          <w:p w14:paraId="22C85DF9"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application buffers that are in use</w:t>
            </w:r>
          </w:p>
        </w:tc>
      </w:tr>
      <w:tr w:rsidR="001C53DD" w:rsidRPr="00E23EFB" w14:paraId="585637E1" w14:textId="77777777" w:rsidTr="00E23EFB">
        <w:tc>
          <w:tcPr>
            <w:tcW w:w="1998" w:type="dxa"/>
            <w:shd w:val="clear" w:color="auto" w:fill="F2F2F2"/>
          </w:tcPr>
          <w:p w14:paraId="0C6AE91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nTrans</w:t>
            </w:r>
          </w:p>
        </w:tc>
        <w:tc>
          <w:tcPr>
            <w:tcW w:w="7455" w:type="dxa"/>
            <w:shd w:val="clear" w:color="auto" w:fill="F2F2F2"/>
          </w:tcPr>
          <w:p w14:paraId="7C7CBC7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cache operations that are in progress</w:t>
            </w:r>
          </w:p>
        </w:tc>
      </w:tr>
      <w:tr w:rsidR="001C53DD" w:rsidRPr="00E23EFB" w14:paraId="18DCE6AE" w14:textId="77777777" w:rsidTr="00E23EFB">
        <w:tc>
          <w:tcPr>
            <w:tcW w:w="1998" w:type="dxa"/>
            <w:shd w:val="clear" w:color="auto" w:fill="F2F2F2"/>
          </w:tcPr>
          <w:p w14:paraId="7EAAA440"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nFGBufs</w:t>
            </w:r>
          </w:p>
        </w:tc>
        <w:tc>
          <w:tcPr>
            <w:tcW w:w="7455" w:type="dxa"/>
            <w:shd w:val="clear" w:color="auto" w:fill="F2F2F2"/>
          </w:tcPr>
          <w:p w14:paraId="736C329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flash data buffers currenly being processed</w:t>
            </w:r>
          </w:p>
        </w:tc>
      </w:tr>
      <w:tr w:rsidR="001C53DD" w:rsidRPr="00E23EFB" w14:paraId="542E6AE7" w14:textId="77777777" w:rsidTr="00E23EFB">
        <w:tc>
          <w:tcPr>
            <w:tcW w:w="1998" w:type="dxa"/>
            <w:shd w:val="clear" w:color="auto" w:fill="F2F2F2"/>
          </w:tcPr>
          <w:p w14:paraId="6D8A5A61"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nResp</w:t>
            </w:r>
          </w:p>
        </w:tc>
        <w:tc>
          <w:tcPr>
            <w:tcW w:w="7455" w:type="dxa"/>
            <w:shd w:val="clear" w:color="auto" w:fill="F2F2F2"/>
          </w:tcPr>
          <w:p w14:paraId="6FBA2BC7" w14:textId="77777777" w:rsidR="001C53DD" w:rsidRPr="00E23EFB" w:rsidRDefault="001C53DD" w:rsidP="00E23EFB">
            <w:pPr>
              <w:rPr>
                <w:rFonts w:ascii="Calibri" w:eastAsia="Calibri" w:hAnsi="Calibri" w:cs="Calibri"/>
                <w:sz w:val="21"/>
                <w:szCs w:val="21"/>
              </w:rPr>
            </w:pPr>
            <w:r w:rsidRPr="00E23EFB">
              <w:rPr>
                <w:rFonts w:ascii="Calibri" w:eastAsia="Calibri" w:hAnsi="Calibri" w:cs="Calibri"/>
                <w:sz w:val="21"/>
                <w:szCs w:val="21"/>
              </w:rPr>
              <w:t xml:space="preserve"> number of response messages currently being processed</w:t>
            </w:r>
          </w:p>
        </w:tc>
      </w:tr>
    </w:tbl>
    <w:p w14:paraId="13C7F244" w14:textId="77777777" w:rsidR="00650F8F" w:rsidRDefault="00F2671C" w:rsidP="00650F8F">
      <w:pPr>
        <w:pStyle w:val="Heading4"/>
      </w:pPr>
      <w:r>
        <w:t>Table 12</w:t>
      </w:r>
      <w:r w:rsidR="00650F8F">
        <w:t xml:space="preserve">: </w:t>
      </w:r>
      <w:r w:rsidR="00DA253A">
        <w:t>FDF</w:t>
      </w:r>
      <w:r w:rsidR="00650F8F">
        <w:t xml:space="preserve"> Statistics: </w:t>
      </w:r>
      <w:r w:rsidR="00A4479E">
        <w:t>Miscellaneous</w:t>
      </w:r>
    </w:p>
    <w:p w14:paraId="78A5E614" w14:textId="77777777" w:rsidR="00AD1B43" w:rsidRDefault="00AD1B43" w:rsidP="001B790A">
      <w:pPr>
        <w:pStyle w:val="StyleTextLeft16"/>
        <w:ind w:left="0"/>
      </w:pPr>
    </w:p>
    <w:p w14:paraId="0F788322" w14:textId="77777777" w:rsidR="00AD1B43" w:rsidRDefault="00AD1B43" w:rsidP="001B790A">
      <w:pPr>
        <w:pStyle w:val="StyleTextLeft16"/>
        <w:ind w:left="0"/>
      </w:pPr>
    </w:p>
    <w:p w14:paraId="1D4B5831" w14:textId="77777777" w:rsidR="00AD1B43" w:rsidRPr="005B4F31" w:rsidRDefault="00AD1B43" w:rsidP="001B790A">
      <w:pPr>
        <w:pStyle w:val="StyleTextLeft16"/>
        <w:ind w:left="0"/>
      </w:pPr>
    </w:p>
    <w:sectPr w:rsidR="00AD1B43" w:rsidRPr="005B4F31" w:rsidSect="00952AAE">
      <w:footerReference w:type="even" r:id="rId14"/>
      <w:footerReference w:type="default" r:id="rId15"/>
      <w:pgSz w:w="12240" w:h="15840" w:code="1"/>
      <w:pgMar w:top="1440" w:right="1440" w:bottom="1296" w:left="1440" w:header="547"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2F675" w14:textId="77777777" w:rsidR="00C4059B" w:rsidRDefault="00C4059B">
      <w:r>
        <w:separator/>
      </w:r>
    </w:p>
  </w:endnote>
  <w:endnote w:type="continuationSeparator" w:id="0">
    <w:p w14:paraId="132CFDD2" w14:textId="77777777" w:rsidR="00C4059B" w:rsidRDefault="00C40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arning LH Pi">
    <w:altName w:val="Cambria"/>
    <w:panose1 w:val="00000000000000000000"/>
    <w:charset w:val="00"/>
    <w:family w:val="decorative"/>
    <w:notTrueType/>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Franklin Gothic Demi">
    <w:altName w:val="Cambria"/>
    <w:charset w:val="00"/>
    <w:family w:val="swiss"/>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Univers 45 Light">
    <w:altName w:val="Cambria"/>
    <w:panose1 w:val="00000000000000000000"/>
    <w:charset w:val="00"/>
    <w:family w:val="swiss"/>
    <w:notTrueType/>
    <w:pitch w:val="variable"/>
    <w:sig w:usb0="00000003" w:usb1="00000000" w:usb2="00000000" w:usb3="00000000" w:csb0="00000001" w:csb1="00000000"/>
  </w:font>
  <w:font w:name="Bodoni MT">
    <w:altName w:val="Copperplate"/>
    <w:charset w:val="00"/>
    <w:family w:val="roman"/>
    <w:pitch w:val="variable"/>
  </w:font>
  <w:font w:name="Franklin Gothic Medium">
    <w:panose1 w:val="020B0603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mn-ea">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9857D" w14:textId="77777777" w:rsidR="00B24D58" w:rsidRDefault="00B24D58" w:rsidP="004858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A8F">
      <w:rPr>
        <w:rStyle w:val="PageNumber"/>
        <w:noProof/>
      </w:rPr>
      <w:t>4</w:t>
    </w:r>
    <w:r>
      <w:rPr>
        <w:rStyle w:val="PageNumber"/>
      </w:rPr>
      <w:fldChar w:fldCharType="end"/>
    </w:r>
  </w:p>
  <w:p w14:paraId="1252C7C2" w14:textId="77777777" w:rsidR="00B24D58" w:rsidRDefault="00B24D58" w:rsidP="00A54E4B">
    <w:pPr>
      <w:pStyle w:val="Footer"/>
      <w:ind w:right="360"/>
    </w:pPr>
    <w:r>
      <w:t>FDF Programming Guide – Beta 1.0.1  Sandisk Confidential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63BA0" w14:textId="77777777" w:rsidR="00B24D58" w:rsidRDefault="00B24D58" w:rsidP="004858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A8F">
      <w:rPr>
        <w:rStyle w:val="PageNumber"/>
        <w:noProof/>
      </w:rPr>
      <w:t>3</w:t>
    </w:r>
    <w:r>
      <w:rPr>
        <w:rStyle w:val="PageNumber"/>
      </w:rPr>
      <w:fldChar w:fldCharType="end"/>
    </w:r>
  </w:p>
  <w:p w14:paraId="7E1A3852" w14:textId="77777777" w:rsidR="00B24D58" w:rsidRDefault="00B24D58" w:rsidP="00A54E4B">
    <w:pPr>
      <w:pStyle w:val="Footer"/>
      <w:ind w:right="360"/>
    </w:pPr>
    <w:r>
      <w:t>FDF Programming Guide – Beta 1.0.1  Sandisk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45B83" w14:textId="77777777" w:rsidR="00C4059B" w:rsidRDefault="00C4059B">
      <w:r>
        <w:separator/>
      </w:r>
    </w:p>
  </w:footnote>
  <w:footnote w:type="continuationSeparator" w:id="0">
    <w:p w14:paraId="6BAC0A03" w14:textId="77777777" w:rsidR="00C4059B" w:rsidRDefault="00C405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75pt;height:25.95pt" o:bullet="t">
        <v:imagedata r:id="rId1" o:title="artC9DE"/>
      </v:shape>
    </w:pict>
  </w:numPicBullet>
  <w:abstractNum w:abstractNumId="0">
    <w:nsid w:val="FFFFFF1D"/>
    <w:multiLevelType w:val="multilevel"/>
    <w:tmpl w:val="CBBA38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923322"/>
    <w:lvl w:ilvl="0">
      <w:start w:val="1"/>
      <w:numFmt w:val="decimal"/>
      <w:lvlText w:val="Chapter %1."/>
      <w:lvlJc w:val="left"/>
      <w:pPr>
        <w:tabs>
          <w:tab w:val="num" w:pos="540"/>
        </w:tabs>
        <w:ind w:left="540" w:hanging="540"/>
      </w:pPr>
      <w:rPr>
        <w:rFonts w:cs="Times New Roman"/>
      </w:rPr>
    </w:lvl>
    <w:lvl w:ilvl="1">
      <w:start w:val="4"/>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540"/>
        </w:tabs>
        <w:ind w:left="540" w:firstLine="0"/>
      </w:pPr>
      <w:rPr>
        <w:rFonts w:cs="Times New Roman"/>
      </w:rPr>
    </w:lvl>
    <w:lvl w:ilvl="3">
      <w:start w:val="1"/>
      <w:numFmt w:val="none"/>
      <w:suff w:val="nothing"/>
      <w:lvlText w:val=""/>
      <w:lvlJc w:val="left"/>
      <w:pPr>
        <w:tabs>
          <w:tab w:val="num" w:pos="900"/>
        </w:tabs>
        <w:ind w:left="900" w:firstLine="0"/>
      </w:pPr>
      <w:rPr>
        <w:rFonts w:cs="Times New Roman"/>
      </w:rPr>
    </w:lvl>
    <w:lvl w:ilvl="4">
      <w:start w:val="1"/>
      <w:numFmt w:val="bullet"/>
      <w:lvlText w:val=""/>
      <w:lvlJc w:val="left"/>
      <w:pPr>
        <w:tabs>
          <w:tab w:val="num" w:pos="1530"/>
        </w:tabs>
        <w:ind w:left="1530" w:hanging="270"/>
      </w:pPr>
      <w:rPr>
        <w:rFonts w:ascii="Wingdings 3" w:hAnsi="Wingdings 3"/>
      </w:rPr>
    </w:lvl>
    <w:lvl w:ilvl="5">
      <w:start w:val="1"/>
      <w:numFmt w:val="decimal"/>
      <w:lvlText w:val="%6"/>
      <w:lvlJc w:val="left"/>
      <w:pPr>
        <w:tabs>
          <w:tab w:val="num" w:pos="1800"/>
        </w:tabs>
        <w:ind w:left="1800" w:hanging="270"/>
      </w:pPr>
      <w:rPr>
        <w:rFonts w:ascii="Arial" w:hAnsi="Arial" w:cs="Times New Roman"/>
        <w:b/>
        <w:i w:val="0"/>
        <w:sz w:val="18"/>
        <w:szCs w:val="18"/>
      </w:rPr>
    </w:lvl>
    <w:lvl w:ilvl="6">
      <w:start w:val="1"/>
      <w:numFmt w:val="decimal"/>
      <w:lvlText w:val="%7"/>
      <w:lvlJc w:val="left"/>
      <w:pPr>
        <w:tabs>
          <w:tab w:val="num" w:pos="2070"/>
        </w:tabs>
        <w:ind w:left="2070" w:hanging="270"/>
      </w:pPr>
      <w:rPr>
        <w:rFonts w:ascii="Arial" w:hAnsi="Arial" w:cs="Times New Roman"/>
        <w:b/>
        <w:i w:val="0"/>
        <w:sz w:val="18"/>
      </w:rPr>
    </w:lvl>
    <w:lvl w:ilvl="7">
      <w:start w:val="1"/>
      <w:numFmt w:val="decimal"/>
      <w:lvlText w:val="%8"/>
      <w:lvlJc w:val="left"/>
      <w:pPr>
        <w:tabs>
          <w:tab w:val="num" w:pos="2070"/>
        </w:tabs>
        <w:ind w:left="2070" w:hanging="270"/>
      </w:pPr>
      <w:rPr>
        <w:rFonts w:ascii="Arial" w:hAnsi="Arial" w:cs="Times New Roman"/>
        <w:b/>
        <w:i w:val="0"/>
        <w:sz w:val="18"/>
      </w:rPr>
    </w:lvl>
    <w:lvl w:ilvl="8">
      <w:start w:val="1"/>
      <w:numFmt w:val="lowerLetter"/>
      <w:lvlText w:val="%9"/>
      <w:lvlJc w:val="left"/>
      <w:pPr>
        <w:tabs>
          <w:tab w:val="num" w:pos="2340"/>
        </w:tabs>
        <w:ind w:left="2340" w:hanging="270"/>
      </w:pPr>
      <w:rPr>
        <w:rFonts w:ascii="Arial" w:hAnsi="Arial" w:cs="Times New Roman"/>
        <w:b/>
        <w:i w:val="0"/>
        <w:sz w:val="18"/>
      </w:rPr>
    </w:lvl>
  </w:abstractNum>
  <w:abstractNum w:abstractNumId="2">
    <w:nsid w:val="00000009"/>
    <w:multiLevelType w:val="multilevel"/>
    <w:tmpl w:val="00000009"/>
    <w:lvl w:ilvl="0">
      <w:start w:val="1"/>
      <w:numFmt w:val="decimal"/>
      <w:lvlText w:val="Chapter %1."/>
      <w:lvlJc w:val="left"/>
      <w:pPr>
        <w:tabs>
          <w:tab w:val="num" w:pos="540"/>
        </w:tabs>
        <w:ind w:left="540" w:hanging="540"/>
      </w:pPr>
      <w:rPr>
        <w:rFonts w:cs="Times New Roman"/>
      </w:rPr>
    </w:lvl>
    <w:lvl w:ilvl="1">
      <w:start w:val="4"/>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540"/>
        </w:tabs>
        <w:ind w:left="540" w:firstLine="0"/>
      </w:pPr>
      <w:rPr>
        <w:rFonts w:cs="Times New Roman"/>
      </w:rPr>
    </w:lvl>
    <w:lvl w:ilvl="3">
      <w:start w:val="1"/>
      <w:numFmt w:val="none"/>
      <w:suff w:val="nothing"/>
      <w:lvlText w:val=""/>
      <w:lvlJc w:val="left"/>
      <w:pPr>
        <w:tabs>
          <w:tab w:val="num" w:pos="900"/>
        </w:tabs>
        <w:ind w:left="900" w:firstLine="0"/>
      </w:pPr>
      <w:rPr>
        <w:rFonts w:cs="Times New Roman"/>
      </w:rPr>
    </w:lvl>
    <w:lvl w:ilvl="4">
      <w:start w:val="1"/>
      <w:numFmt w:val="bullet"/>
      <w:lvlText w:val=""/>
      <w:lvlJc w:val="left"/>
      <w:pPr>
        <w:tabs>
          <w:tab w:val="num" w:pos="1530"/>
        </w:tabs>
        <w:ind w:left="1530" w:hanging="270"/>
      </w:pPr>
      <w:rPr>
        <w:rFonts w:ascii="Wingdings 3" w:hAnsi="Wingdings 3"/>
      </w:rPr>
    </w:lvl>
    <w:lvl w:ilvl="5">
      <w:start w:val="1"/>
      <w:numFmt w:val="decimal"/>
      <w:lvlText w:val="%6"/>
      <w:lvlJc w:val="left"/>
      <w:pPr>
        <w:tabs>
          <w:tab w:val="num" w:pos="1800"/>
        </w:tabs>
        <w:ind w:left="1800" w:hanging="270"/>
      </w:pPr>
      <w:rPr>
        <w:rFonts w:ascii="Arial" w:hAnsi="Arial" w:cs="Times New Roman"/>
        <w:b/>
        <w:i w:val="0"/>
        <w:sz w:val="18"/>
        <w:szCs w:val="18"/>
      </w:rPr>
    </w:lvl>
    <w:lvl w:ilvl="6">
      <w:start w:val="1"/>
      <w:numFmt w:val="decimal"/>
      <w:lvlText w:val="%7"/>
      <w:lvlJc w:val="left"/>
      <w:pPr>
        <w:tabs>
          <w:tab w:val="num" w:pos="2070"/>
        </w:tabs>
        <w:ind w:left="2070" w:hanging="270"/>
      </w:pPr>
      <w:rPr>
        <w:rFonts w:ascii="Arial" w:hAnsi="Arial" w:cs="Times New Roman"/>
        <w:b/>
        <w:i w:val="0"/>
        <w:sz w:val="18"/>
      </w:rPr>
    </w:lvl>
    <w:lvl w:ilvl="7">
      <w:start w:val="1"/>
      <w:numFmt w:val="decimal"/>
      <w:lvlText w:val="%8"/>
      <w:lvlJc w:val="left"/>
      <w:pPr>
        <w:tabs>
          <w:tab w:val="num" w:pos="2070"/>
        </w:tabs>
        <w:ind w:left="2070" w:hanging="270"/>
      </w:pPr>
      <w:rPr>
        <w:rFonts w:ascii="Arial" w:hAnsi="Arial" w:cs="Times New Roman"/>
        <w:b/>
        <w:i w:val="0"/>
        <w:sz w:val="18"/>
      </w:rPr>
    </w:lvl>
    <w:lvl w:ilvl="8">
      <w:start w:val="1"/>
      <w:numFmt w:val="lowerLetter"/>
      <w:lvlText w:val="%9"/>
      <w:lvlJc w:val="left"/>
      <w:pPr>
        <w:tabs>
          <w:tab w:val="num" w:pos="2340"/>
        </w:tabs>
        <w:ind w:left="2340" w:hanging="270"/>
      </w:pPr>
      <w:rPr>
        <w:rFonts w:ascii="Arial" w:hAnsi="Arial" w:cs="Times New Roman"/>
        <w:b/>
        <w:i w:val="0"/>
        <w:sz w:val="18"/>
      </w:rPr>
    </w:lvl>
  </w:abstractNum>
  <w:abstractNum w:abstractNumId="3">
    <w:nsid w:val="012645FE"/>
    <w:multiLevelType w:val="hybridMultilevel"/>
    <w:tmpl w:val="A45A830C"/>
    <w:lvl w:ilvl="0" w:tplc="F63C1A10">
      <w:start w:val="1"/>
      <w:numFmt w:val="bullet"/>
      <w:lvlText w:val=""/>
      <w:lvlPicBulletId w:val="0"/>
      <w:lvlJc w:val="left"/>
      <w:pPr>
        <w:tabs>
          <w:tab w:val="num" w:pos="720"/>
        </w:tabs>
        <w:ind w:left="720" w:hanging="360"/>
      </w:pPr>
      <w:rPr>
        <w:rFonts w:ascii="Symbol" w:hAnsi="Symbol" w:hint="default"/>
      </w:rPr>
    </w:lvl>
    <w:lvl w:ilvl="1" w:tplc="3C5AD0F0" w:tentative="1">
      <w:start w:val="1"/>
      <w:numFmt w:val="bullet"/>
      <w:lvlText w:val=""/>
      <w:lvlPicBulletId w:val="0"/>
      <w:lvlJc w:val="left"/>
      <w:pPr>
        <w:tabs>
          <w:tab w:val="num" w:pos="1440"/>
        </w:tabs>
        <w:ind w:left="1440" w:hanging="360"/>
      </w:pPr>
      <w:rPr>
        <w:rFonts w:ascii="Symbol" w:hAnsi="Symbol" w:hint="default"/>
      </w:rPr>
    </w:lvl>
    <w:lvl w:ilvl="2" w:tplc="2C702A90" w:tentative="1">
      <w:start w:val="1"/>
      <w:numFmt w:val="bullet"/>
      <w:lvlText w:val=""/>
      <w:lvlPicBulletId w:val="0"/>
      <w:lvlJc w:val="left"/>
      <w:pPr>
        <w:tabs>
          <w:tab w:val="num" w:pos="2160"/>
        </w:tabs>
        <w:ind w:left="2160" w:hanging="360"/>
      </w:pPr>
      <w:rPr>
        <w:rFonts w:ascii="Symbol" w:hAnsi="Symbol" w:hint="default"/>
      </w:rPr>
    </w:lvl>
    <w:lvl w:ilvl="3" w:tplc="36D2784E" w:tentative="1">
      <w:start w:val="1"/>
      <w:numFmt w:val="bullet"/>
      <w:lvlText w:val=""/>
      <w:lvlPicBulletId w:val="0"/>
      <w:lvlJc w:val="left"/>
      <w:pPr>
        <w:tabs>
          <w:tab w:val="num" w:pos="2880"/>
        </w:tabs>
        <w:ind w:left="2880" w:hanging="360"/>
      </w:pPr>
      <w:rPr>
        <w:rFonts w:ascii="Symbol" w:hAnsi="Symbol" w:hint="default"/>
      </w:rPr>
    </w:lvl>
    <w:lvl w:ilvl="4" w:tplc="EB8C0040" w:tentative="1">
      <w:start w:val="1"/>
      <w:numFmt w:val="bullet"/>
      <w:lvlText w:val=""/>
      <w:lvlPicBulletId w:val="0"/>
      <w:lvlJc w:val="left"/>
      <w:pPr>
        <w:tabs>
          <w:tab w:val="num" w:pos="3600"/>
        </w:tabs>
        <w:ind w:left="3600" w:hanging="360"/>
      </w:pPr>
      <w:rPr>
        <w:rFonts w:ascii="Symbol" w:hAnsi="Symbol" w:hint="default"/>
      </w:rPr>
    </w:lvl>
    <w:lvl w:ilvl="5" w:tplc="D3F635DC" w:tentative="1">
      <w:start w:val="1"/>
      <w:numFmt w:val="bullet"/>
      <w:lvlText w:val=""/>
      <w:lvlPicBulletId w:val="0"/>
      <w:lvlJc w:val="left"/>
      <w:pPr>
        <w:tabs>
          <w:tab w:val="num" w:pos="4320"/>
        </w:tabs>
        <w:ind w:left="4320" w:hanging="360"/>
      </w:pPr>
      <w:rPr>
        <w:rFonts w:ascii="Symbol" w:hAnsi="Symbol" w:hint="default"/>
      </w:rPr>
    </w:lvl>
    <w:lvl w:ilvl="6" w:tplc="A0820F88" w:tentative="1">
      <w:start w:val="1"/>
      <w:numFmt w:val="bullet"/>
      <w:lvlText w:val=""/>
      <w:lvlPicBulletId w:val="0"/>
      <w:lvlJc w:val="left"/>
      <w:pPr>
        <w:tabs>
          <w:tab w:val="num" w:pos="5040"/>
        </w:tabs>
        <w:ind w:left="5040" w:hanging="360"/>
      </w:pPr>
      <w:rPr>
        <w:rFonts w:ascii="Symbol" w:hAnsi="Symbol" w:hint="default"/>
      </w:rPr>
    </w:lvl>
    <w:lvl w:ilvl="7" w:tplc="31921C7A" w:tentative="1">
      <w:start w:val="1"/>
      <w:numFmt w:val="bullet"/>
      <w:lvlText w:val=""/>
      <w:lvlPicBulletId w:val="0"/>
      <w:lvlJc w:val="left"/>
      <w:pPr>
        <w:tabs>
          <w:tab w:val="num" w:pos="5760"/>
        </w:tabs>
        <w:ind w:left="5760" w:hanging="360"/>
      </w:pPr>
      <w:rPr>
        <w:rFonts w:ascii="Symbol" w:hAnsi="Symbol" w:hint="default"/>
      </w:rPr>
    </w:lvl>
    <w:lvl w:ilvl="8" w:tplc="ED14A1B0"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2A238B5"/>
    <w:multiLevelType w:val="hybridMultilevel"/>
    <w:tmpl w:val="5A828492"/>
    <w:lvl w:ilvl="0" w:tplc="73E6C2FE">
      <w:start w:val="1"/>
      <w:numFmt w:val="bullet"/>
      <w:lvlText w:val=""/>
      <w:lvlPicBulletId w:val="0"/>
      <w:lvlJc w:val="left"/>
      <w:pPr>
        <w:tabs>
          <w:tab w:val="num" w:pos="720"/>
        </w:tabs>
        <w:ind w:left="720" w:hanging="360"/>
      </w:pPr>
      <w:rPr>
        <w:rFonts w:ascii="Symbol" w:hAnsi="Symbol" w:hint="default"/>
      </w:rPr>
    </w:lvl>
    <w:lvl w:ilvl="1" w:tplc="0B82FC78" w:tentative="1">
      <w:start w:val="1"/>
      <w:numFmt w:val="bullet"/>
      <w:lvlText w:val=""/>
      <w:lvlPicBulletId w:val="0"/>
      <w:lvlJc w:val="left"/>
      <w:pPr>
        <w:tabs>
          <w:tab w:val="num" w:pos="1440"/>
        </w:tabs>
        <w:ind w:left="1440" w:hanging="360"/>
      </w:pPr>
      <w:rPr>
        <w:rFonts w:ascii="Symbol" w:hAnsi="Symbol" w:hint="default"/>
      </w:rPr>
    </w:lvl>
    <w:lvl w:ilvl="2" w:tplc="442EEE6E" w:tentative="1">
      <w:start w:val="1"/>
      <w:numFmt w:val="bullet"/>
      <w:lvlText w:val=""/>
      <w:lvlPicBulletId w:val="0"/>
      <w:lvlJc w:val="left"/>
      <w:pPr>
        <w:tabs>
          <w:tab w:val="num" w:pos="2160"/>
        </w:tabs>
        <w:ind w:left="2160" w:hanging="360"/>
      </w:pPr>
      <w:rPr>
        <w:rFonts w:ascii="Symbol" w:hAnsi="Symbol" w:hint="default"/>
      </w:rPr>
    </w:lvl>
    <w:lvl w:ilvl="3" w:tplc="7DDE1036" w:tentative="1">
      <w:start w:val="1"/>
      <w:numFmt w:val="bullet"/>
      <w:lvlText w:val=""/>
      <w:lvlPicBulletId w:val="0"/>
      <w:lvlJc w:val="left"/>
      <w:pPr>
        <w:tabs>
          <w:tab w:val="num" w:pos="2880"/>
        </w:tabs>
        <w:ind w:left="2880" w:hanging="360"/>
      </w:pPr>
      <w:rPr>
        <w:rFonts w:ascii="Symbol" w:hAnsi="Symbol" w:hint="default"/>
      </w:rPr>
    </w:lvl>
    <w:lvl w:ilvl="4" w:tplc="4E2E8E38" w:tentative="1">
      <w:start w:val="1"/>
      <w:numFmt w:val="bullet"/>
      <w:lvlText w:val=""/>
      <w:lvlPicBulletId w:val="0"/>
      <w:lvlJc w:val="left"/>
      <w:pPr>
        <w:tabs>
          <w:tab w:val="num" w:pos="3600"/>
        </w:tabs>
        <w:ind w:left="3600" w:hanging="360"/>
      </w:pPr>
      <w:rPr>
        <w:rFonts w:ascii="Symbol" w:hAnsi="Symbol" w:hint="default"/>
      </w:rPr>
    </w:lvl>
    <w:lvl w:ilvl="5" w:tplc="683E925E" w:tentative="1">
      <w:start w:val="1"/>
      <w:numFmt w:val="bullet"/>
      <w:lvlText w:val=""/>
      <w:lvlPicBulletId w:val="0"/>
      <w:lvlJc w:val="left"/>
      <w:pPr>
        <w:tabs>
          <w:tab w:val="num" w:pos="4320"/>
        </w:tabs>
        <w:ind w:left="4320" w:hanging="360"/>
      </w:pPr>
      <w:rPr>
        <w:rFonts w:ascii="Symbol" w:hAnsi="Symbol" w:hint="default"/>
      </w:rPr>
    </w:lvl>
    <w:lvl w:ilvl="6" w:tplc="915A8EDC" w:tentative="1">
      <w:start w:val="1"/>
      <w:numFmt w:val="bullet"/>
      <w:lvlText w:val=""/>
      <w:lvlPicBulletId w:val="0"/>
      <w:lvlJc w:val="left"/>
      <w:pPr>
        <w:tabs>
          <w:tab w:val="num" w:pos="5040"/>
        </w:tabs>
        <w:ind w:left="5040" w:hanging="360"/>
      </w:pPr>
      <w:rPr>
        <w:rFonts w:ascii="Symbol" w:hAnsi="Symbol" w:hint="default"/>
      </w:rPr>
    </w:lvl>
    <w:lvl w:ilvl="7" w:tplc="12A0C97A" w:tentative="1">
      <w:start w:val="1"/>
      <w:numFmt w:val="bullet"/>
      <w:lvlText w:val=""/>
      <w:lvlPicBulletId w:val="0"/>
      <w:lvlJc w:val="left"/>
      <w:pPr>
        <w:tabs>
          <w:tab w:val="num" w:pos="5760"/>
        </w:tabs>
        <w:ind w:left="5760" w:hanging="360"/>
      </w:pPr>
      <w:rPr>
        <w:rFonts w:ascii="Symbol" w:hAnsi="Symbol" w:hint="default"/>
      </w:rPr>
    </w:lvl>
    <w:lvl w:ilvl="8" w:tplc="EF44B03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78A7922"/>
    <w:multiLevelType w:val="hybridMultilevel"/>
    <w:tmpl w:val="9FECC312"/>
    <w:lvl w:ilvl="0" w:tplc="10A037FE">
      <w:start w:val="1"/>
      <w:numFmt w:val="bullet"/>
      <w:pStyle w:val="NoteIn"/>
      <w:lvlText w:val="m"/>
      <w:lvlJc w:val="left"/>
      <w:pPr>
        <w:tabs>
          <w:tab w:val="num" w:pos="2340"/>
        </w:tabs>
        <w:ind w:left="2340" w:hanging="270"/>
      </w:pPr>
      <w:rPr>
        <w:rFonts w:ascii="Warning LH Pi" w:hAnsi="Warning LH Pi" w:hint="default"/>
        <w:b w:val="0"/>
        <w:i w:val="0"/>
        <w:color w:val="004275"/>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EC07E4"/>
    <w:multiLevelType w:val="hybridMultilevel"/>
    <w:tmpl w:val="C3F299B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5B1071"/>
    <w:multiLevelType w:val="multilevel"/>
    <w:tmpl w:val="0409001D"/>
    <w:name w:val="DCS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6765E5E"/>
    <w:multiLevelType w:val="hybridMultilevel"/>
    <w:tmpl w:val="27DA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B7F41"/>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1F6A6484"/>
    <w:multiLevelType w:val="hybridMultilevel"/>
    <w:tmpl w:val="BEB82F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987" w:hanging="360"/>
      </w:pPr>
      <w:rPr>
        <w:rFonts w:ascii="Symbol" w:hAnsi="Symbol" w:hint="default"/>
      </w:rPr>
    </w:lvl>
    <w:lvl w:ilvl="2" w:tplc="04090003">
      <w:start w:val="1"/>
      <w:numFmt w:val="bullet"/>
      <w:lvlText w:val="o"/>
      <w:lvlJc w:val="left"/>
      <w:pPr>
        <w:ind w:left="288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76C4A"/>
    <w:multiLevelType w:val="hybridMultilevel"/>
    <w:tmpl w:val="23D88B4A"/>
    <w:name w:val="WW8Num19233222323433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nsid w:val="2C32436D"/>
    <w:multiLevelType w:val="hybridMultilevel"/>
    <w:tmpl w:val="DFC8BA20"/>
    <w:name w:val="WW8Num192332223234332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nsid w:val="2CB67433"/>
    <w:multiLevelType w:val="hybridMultilevel"/>
    <w:tmpl w:val="3EBC1E72"/>
    <w:lvl w:ilvl="0" w:tplc="3FEA6B92">
      <w:start w:val="1"/>
      <w:numFmt w:val="bullet"/>
      <w:lvlText w:val=""/>
      <w:lvlPicBulletId w:val="0"/>
      <w:lvlJc w:val="left"/>
      <w:pPr>
        <w:tabs>
          <w:tab w:val="num" w:pos="720"/>
        </w:tabs>
        <w:ind w:left="720" w:hanging="360"/>
      </w:pPr>
      <w:rPr>
        <w:rFonts w:ascii="Symbol" w:hAnsi="Symbol" w:hint="default"/>
      </w:rPr>
    </w:lvl>
    <w:lvl w:ilvl="1" w:tplc="3020BA1E" w:tentative="1">
      <w:start w:val="1"/>
      <w:numFmt w:val="bullet"/>
      <w:lvlText w:val=""/>
      <w:lvlPicBulletId w:val="0"/>
      <w:lvlJc w:val="left"/>
      <w:pPr>
        <w:tabs>
          <w:tab w:val="num" w:pos="1440"/>
        </w:tabs>
        <w:ind w:left="1440" w:hanging="360"/>
      </w:pPr>
      <w:rPr>
        <w:rFonts w:ascii="Symbol" w:hAnsi="Symbol" w:hint="default"/>
      </w:rPr>
    </w:lvl>
    <w:lvl w:ilvl="2" w:tplc="95684ECE" w:tentative="1">
      <w:start w:val="1"/>
      <w:numFmt w:val="bullet"/>
      <w:lvlText w:val=""/>
      <w:lvlPicBulletId w:val="0"/>
      <w:lvlJc w:val="left"/>
      <w:pPr>
        <w:tabs>
          <w:tab w:val="num" w:pos="2160"/>
        </w:tabs>
        <w:ind w:left="2160" w:hanging="360"/>
      </w:pPr>
      <w:rPr>
        <w:rFonts w:ascii="Symbol" w:hAnsi="Symbol" w:hint="default"/>
      </w:rPr>
    </w:lvl>
    <w:lvl w:ilvl="3" w:tplc="8D269184" w:tentative="1">
      <w:start w:val="1"/>
      <w:numFmt w:val="bullet"/>
      <w:lvlText w:val=""/>
      <w:lvlPicBulletId w:val="0"/>
      <w:lvlJc w:val="left"/>
      <w:pPr>
        <w:tabs>
          <w:tab w:val="num" w:pos="2880"/>
        </w:tabs>
        <w:ind w:left="2880" w:hanging="360"/>
      </w:pPr>
      <w:rPr>
        <w:rFonts w:ascii="Symbol" w:hAnsi="Symbol" w:hint="default"/>
      </w:rPr>
    </w:lvl>
    <w:lvl w:ilvl="4" w:tplc="EA0A3A1C" w:tentative="1">
      <w:start w:val="1"/>
      <w:numFmt w:val="bullet"/>
      <w:lvlText w:val=""/>
      <w:lvlPicBulletId w:val="0"/>
      <w:lvlJc w:val="left"/>
      <w:pPr>
        <w:tabs>
          <w:tab w:val="num" w:pos="3600"/>
        </w:tabs>
        <w:ind w:left="3600" w:hanging="360"/>
      </w:pPr>
      <w:rPr>
        <w:rFonts w:ascii="Symbol" w:hAnsi="Symbol" w:hint="default"/>
      </w:rPr>
    </w:lvl>
    <w:lvl w:ilvl="5" w:tplc="93A49ABE" w:tentative="1">
      <w:start w:val="1"/>
      <w:numFmt w:val="bullet"/>
      <w:lvlText w:val=""/>
      <w:lvlPicBulletId w:val="0"/>
      <w:lvlJc w:val="left"/>
      <w:pPr>
        <w:tabs>
          <w:tab w:val="num" w:pos="4320"/>
        </w:tabs>
        <w:ind w:left="4320" w:hanging="360"/>
      </w:pPr>
      <w:rPr>
        <w:rFonts w:ascii="Symbol" w:hAnsi="Symbol" w:hint="default"/>
      </w:rPr>
    </w:lvl>
    <w:lvl w:ilvl="6" w:tplc="FAE24E40" w:tentative="1">
      <w:start w:val="1"/>
      <w:numFmt w:val="bullet"/>
      <w:lvlText w:val=""/>
      <w:lvlPicBulletId w:val="0"/>
      <w:lvlJc w:val="left"/>
      <w:pPr>
        <w:tabs>
          <w:tab w:val="num" w:pos="5040"/>
        </w:tabs>
        <w:ind w:left="5040" w:hanging="360"/>
      </w:pPr>
      <w:rPr>
        <w:rFonts w:ascii="Symbol" w:hAnsi="Symbol" w:hint="default"/>
      </w:rPr>
    </w:lvl>
    <w:lvl w:ilvl="7" w:tplc="3B4A0098" w:tentative="1">
      <w:start w:val="1"/>
      <w:numFmt w:val="bullet"/>
      <w:lvlText w:val=""/>
      <w:lvlPicBulletId w:val="0"/>
      <w:lvlJc w:val="left"/>
      <w:pPr>
        <w:tabs>
          <w:tab w:val="num" w:pos="5760"/>
        </w:tabs>
        <w:ind w:left="5760" w:hanging="360"/>
      </w:pPr>
      <w:rPr>
        <w:rFonts w:ascii="Symbol" w:hAnsi="Symbol" w:hint="default"/>
      </w:rPr>
    </w:lvl>
    <w:lvl w:ilvl="8" w:tplc="06821FC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CD52D4E"/>
    <w:multiLevelType w:val="hybridMultilevel"/>
    <w:tmpl w:val="C4C06DC2"/>
    <w:lvl w:ilvl="0" w:tplc="40B01DE0">
      <w:start w:val="1"/>
      <w:numFmt w:val="bullet"/>
      <w:lvlText w:val="•"/>
      <w:lvlJc w:val="left"/>
      <w:pPr>
        <w:tabs>
          <w:tab w:val="num" w:pos="720"/>
        </w:tabs>
        <w:ind w:left="720" w:hanging="360"/>
      </w:pPr>
      <w:rPr>
        <w:rFonts w:ascii="Arial" w:hAnsi="Arial" w:hint="default"/>
      </w:rPr>
    </w:lvl>
    <w:lvl w:ilvl="1" w:tplc="7EE0DD6A">
      <w:numFmt w:val="none"/>
      <w:lvlText w:val=""/>
      <w:lvlJc w:val="left"/>
      <w:pPr>
        <w:tabs>
          <w:tab w:val="num" w:pos="360"/>
        </w:tabs>
      </w:pPr>
    </w:lvl>
    <w:lvl w:ilvl="2" w:tplc="E81E461A" w:tentative="1">
      <w:start w:val="1"/>
      <w:numFmt w:val="bullet"/>
      <w:lvlText w:val="•"/>
      <w:lvlJc w:val="left"/>
      <w:pPr>
        <w:tabs>
          <w:tab w:val="num" w:pos="2160"/>
        </w:tabs>
        <w:ind w:left="2160" w:hanging="360"/>
      </w:pPr>
      <w:rPr>
        <w:rFonts w:ascii="Arial" w:hAnsi="Arial" w:hint="default"/>
      </w:rPr>
    </w:lvl>
    <w:lvl w:ilvl="3" w:tplc="CD34E974" w:tentative="1">
      <w:start w:val="1"/>
      <w:numFmt w:val="bullet"/>
      <w:lvlText w:val="•"/>
      <w:lvlJc w:val="left"/>
      <w:pPr>
        <w:tabs>
          <w:tab w:val="num" w:pos="2880"/>
        </w:tabs>
        <w:ind w:left="2880" w:hanging="360"/>
      </w:pPr>
      <w:rPr>
        <w:rFonts w:ascii="Arial" w:hAnsi="Arial" w:hint="default"/>
      </w:rPr>
    </w:lvl>
    <w:lvl w:ilvl="4" w:tplc="88E2B696" w:tentative="1">
      <w:start w:val="1"/>
      <w:numFmt w:val="bullet"/>
      <w:lvlText w:val="•"/>
      <w:lvlJc w:val="left"/>
      <w:pPr>
        <w:tabs>
          <w:tab w:val="num" w:pos="3600"/>
        </w:tabs>
        <w:ind w:left="3600" w:hanging="360"/>
      </w:pPr>
      <w:rPr>
        <w:rFonts w:ascii="Arial" w:hAnsi="Arial" w:hint="default"/>
      </w:rPr>
    </w:lvl>
    <w:lvl w:ilvl="5" w:tplc="187A76B0" w:tentative="1">
      <w:start w:val="1"/>
      <w:numFmt w:val="bullet"/>
      <w:lvlText w:val="•"/>
      <w:lvlJc w:val="left"/>
      <w:pPr>
        <w:tabs>
          <w:tab w:val="num" w:pos="4320"/>
        </w:tabs>
        <w:ind w:left="4320" w:hanging="360"/>
      </w:pPr>
      <w:rPr>
        <w:rFonts w:ascii="Arial" w:hAnsi="Arial" w:hint="default"/>
      </w:rPr>
    </w:lvl>
    <w:lvl w:ilvl="6" w:tplc="D81AF924" w:tentative="1">
      <w:start w:val="1"/>
      <w:numFmt w:val="bullet"/>
      <w:lvlText w:val="•"/>
      <w:lvlJc w:val="left"/>
      <w:pPr>
        <w:tabs>
          <w:tab w:val="num" w:pos="5040"/>
        </w:tabs>
        <w:ind w:left="5040" w:hanging="360"/>
      </w:pPr>
      <w:rPr>
        <w:rFonts w:ascii="Arial" w:hAnsi="Arial" w:hint="default"/>
      </w:rPr>
    </w:lvl>
    <w:lvl w:ilvl="7" w:tplc="7BEA4A3A" w:tentative="1">
      <w:start w:val="1"/>
      <w:numFmt w:val="bullet"/>
      <w:lvlText w:val="•"/>
      <w:lvlJc w:val="left"/>
      <w:pPr>
        <w:tabs>
          <w:tab w:val="num" w:pos="5760"/>
        </w:tabs>
        <w:ind w:left="5760" w:hanging="360"/>
      </w:pPr>
      <w:rPr>
        <w:rFonts w:ascii="Arial" w:hAnsi="Arial" w:hint="default"/>
      </w:rPr>
    </w:lvl>
    <w:lvl w:ilvl="8" w:tplc="EF2C24C2" w:tentative="1">
      <w:start w:val="1"/>
      <w:numFmt w:val="bullet"/>
      <w:lvlText w:val="•"/>
      <w:lvlJc w:val="left"/>
      <w:pPr>
        <w:tabs>
          <w:tab w:val="num" w:pos="6480"/>
        </w:tabs>
        <w:ind w:left="6480" w:hanging="360"/>
      </w:pPr>
      <w:rPr>
        <w:rFonts w:ascii="Arial" w:hAnsi="Arial" w:hint="default"/>
      </w:rPr>
    </w:lvl>
  </w:abstractNum>
  <w:abstractNum w:abstractNumId="15">
    <w:nsid w:val="300625F5"/>
    <w:multiLevelType w:val="hybridMultilevel"/>
    <w:tmpl w:val="3E6058DE"/>
    <w:lvl w:ilvl="0" w:tplc="70781CE8">
      <w:start w:val="1"/>
      <w:numFmt w:val="bullet"/>
      <w:pStyle w:val="NormalBullet"/>
      <w:lvlText w:val=""/>
      <w:lvlJc w:val="left"/>
      <w:pPr>
        <w:tabs>
          <w:tab w:val="num" w:pos="270"/>
        </w:tabs>
        <w:ind w:left="27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EE5DF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nsid w:val="3E5F7BB1"/>
    <w:multiLevelType w:val="multilevel"/>
    <w:tmpl w:val="0409001D"/>
    <w:name w:val="DCS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3FC531C4"/>
    <w:multiLevelType w:val="hybridMultilevel"/>
    <w:tmpl w:val="D8D03278"/>
    <w:lvl w:ilvl="0" w:tplc="A28C7E6E">
      <w:start w:val="1"/>
      <w:numFmt w:val="bullet"/>
      <w:lvlText w:val=""/>
      <w:lvlPicBulletId w:val="0"/>
      <w:lvlJc w:val="left"/>
      <w:pPr>
        <w:tabs>
          <w:tab w:val="num" w:pos="720"/>
        </w:tabs>
        <w:ind w:left="720" w:hanging="360"/>
      </w:pPr>
      <w:rPr>
        <w:rFonts w:ascii="Symbol" w:hAnsi="Symbol" w:hint="default"/>
      </w:rPr>
    </w:lvl>
    <w:lvl w:ilvl="1" w:tplc="C1FECC02" w:tentative="1">
      <w:start w:val="1"/>
      <w:numFmt w:val="bullet"/>
      <w:lvlText w:val=""/>
      <w:lvlPicBulletId w:val="0"/>
      <w:lvlJc w:val="left"/>
      <w:pPr>
        <w:tabs>
          <w:tab w:val="num" w:pos="1440"/>
        </w:tabs>
        <w:ind w:left="1440" w:hanging="360"/>
      </w:pPr>
      <w:rPr>
        <w:rFonts w:ascii="Symbol" w:hAnsi="Symbol" w:hint="default"/>
      </w:rPr>
    </w:lvl>
    <w:lvl w:ilvl="2" w:tplc="E50C8BE8" w:tentative="1">
      <w:start w:val="1"/>
      <w:numFmt w:val="bullet"/>
      <w:lvlText w:val=""/>
      <w:lvlPicBulletId w:val="0"/>
      <w:lvlJc w:val="left"/>
      <w:pPr>
        <w:tabs>
          <w:tab w:val="num" w:pos="2160"/>
        </w:tabs>
        <w:ind w:left="2160" w:hanging="360"/>
      </w:pPr>
      <w:rPr>
        <w:rFonts w:ascii="Symbol" w:hAnsi="Symbol" w:hint="default"/>
      </w:rPr>
    </w:lvl>
    <w:lvl w:ilvl="3" w:tplc="BCAEF3C8" w:tentative="1">
      <w:start w:val="1"/>
      <w:numFmt w:val="bullet"/>
      <w:lvlText w:val=""/>
      <w:lvlPicBulletId w:val="0"/>
      <w:lvlJc w:val="left"/>
      <w:pPr>
        <w:tabs>
          <w:tab w:val="num" w:pos="2880"/>
        </w:tabs>
        <w:ind w:left="2880" w:hanging="360"/>
      </w:pPr>
      <w:rPr>
        <w:rFonts w:ascii="Symbol" w:hAnsi="Symbol" w:hint="default"/>
      </w:rPr>
    </w:lvl>
    <w:lvl w:ilvl="4" w:tplc="FD148E3E" w:tentative="1">
      <w:start w:val="1"/>
      <w:numFmt w:val="bullet"/>
      <w:lvlText w:val=""/>
      <w:lvlPicBulletId w:val="0"/>
      <w:lvlJc w:val="left"/>
      <w:pPr>
        <w:tabs>
          <w:tab w:val="num" w:pos="3600"/>
        </w:tabs>
        <w:ind w:left="3600" w:hanging="360"/>
      </w:pPr>
      <w:rPr>
        <w:rFonts w:ascii="Symbol" w:hAnsi="Symbol" w:hint="default"/>
      </w:rPr>
    </w:lvl>
    <w:lvl w:ilvl="5" w:tplc="5A40D2E2" w:tentative="1">
      <w:start w:val="1"/>
      <w:numFmt w:val="bullet"/>
      <w:lvlText w:val=""/>
      <w:lvlPicBulletId w:val="0"/>
      <w:lvlJc w:val="left"/>
      <w:pPr>
        <w:tabs>
          <w:tab w:val="num" w:pos="4320"/>
        </w:tabs>
        <w:ind w:left="4320" w:hanging="360"/>
      </w:pPr>
      <w:rPr>
        <w:rFonts w:ascii="Symbol" w:hAnsi="Symbol" w:hint="default"/>
      </w:rPr>
    </w:lvl>
    <w:lvl w:ilvl="6" w:tplc="BF7EEAAA" w:tentative="1">
      <w:start w:val="1"/>
      <w:numFmt w:val="bullet"/>
      <w:lvlText w:val=""/>
      <w:lvlPicBulletId w:val="0"/>
      <w:lvlJc w:val="left"/>
      <w:pPr>
        <w:tabs>
          <w:tab w:val="num" w:pos="5040"/>
        </w:tabs>
        <w:ind w:left="5040" w:hanging="360"/>
      </w:pPr>
      <w:rPr>
        <w:rFonts w:ascii="Symbol" w:hAnsi="Symbol" w:hint="default"/>
      </w:rPr>
    </w:lvl>
    <w:lvl w:ilvl="7" w:tplc="3A4A7DCE" w:tentative="1">
      <w:start w:val="1"/>
      <w:numFmt w:val="bullet"/>
      <w:lvlText w:val=""/>
      <w:lvlPicBulletId w:val="0"/>
      <w:lvlJc w:val="left"/>
      <w:pPr>
        <w:tabs>
          <w:tab w:val="num" w:pos="5760"/>
        </w:tabs>
        <w:ind w:left="5760" w:hanging="360"/>
      </w:pPr>
      <w:rPr>
        <w:rFonts w:ascii="Symbol" w:hAnsi="Symbol" w:hint="default"/>
      </w:rPr>
    </w:lvl>
    <w:lvl w:ilvl="8" w:tplc="D35C1122"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40176A0F"/>
    <w:multiLevelType w:val="hybridMultilevel"/>
    <w:tmpl w:val="4010295E"/>
    <w:lvl w:ilvl="0" w:tplc="6FFC8AB6">
      <w:start w:val="1"/>
      <w:numFmt w:val="bullet"/>
      <w:pStyle w:val="TextBullet"/>
      <w:lvlText w:val=""/>
      <w:lvlJc w:val="left"/>
      <w:pPr>
        <w:tabs>
          <w:tab w:val="num" w:pos="2790"/>
        </w:tabs>
        <w:ind w:left="2790" w:hanging="270"/>
      </w:pPr>
      <w:rPr>
        <w:rFonts w:ascii="Symbol" w:hAnsi="Symbol" w:hint="default"/>
      </w:rPr>
    </w:lvl>
    <w:lvl w:ilvl="1" w:tplc="04090003">
      <w:start w:val="1"/>
      <w:numFmt w:val="bullet"/>
      <w:lvlText w:val="o"/>
      <w:lvlJc w:val="left"/>
      <w:pPr>
        <w:tabs>
          <w:tab w:val="num" w:pos="4140"/>
        </w:tabs>
        <w:ind w:left="4140" w:hanging="360"/>
      </w:pPr>
      <w:rPr>
        <w:rFonts w:ascii="Courier New" w:hAnsi="Courier New" w:hint="default"/>
      </w:rPr>
    </w:lvl>
    <w:lvl w:ilvl="2" w:tplc="04090005">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20">
    <w:nsid w:val="42CA7FCE"/>
    <w:multiLevelType w:val="hybridMultilevel"/>
    <w:tmpl w:val="916A3C10"/>
    <w:lvl w:ilvl="0" w:tplc="A9C0DAE2">
      <w:start w:val="1"/>
      <w:numFmt w:val="bullet"/>
      <w:lvlText w:val=""/>
      <w:lvlPicBulletId w:val="0"/>
      <w:lvlJc w:val="left"/>
      <w:pPr>
        <w:tabs>
          <w:tab w:val="num" w:pos="720"/>
        </w:tabs>
        <w:ind w:left="720" w:hanging="360"/>
      </w:pPr>
      <w:rPr>
        <w:rFonts w:ascii="Symbol" w:hAnsi="Symbol" w:hint="default"/>
      </w:rPr>
    </w:lvl>
    <w:lvl w:ilvl="1" w:tplc="BB94D366" w:tentative="1">
      <w:start w:val="1"/>
      <w:numFmt w:val="bullet"/>
      <w:lvlText w:val=""/>
      <w:lvlPicBulletId w:val="0"/>
      <w:lvlJc w:val="left"/>
      <w:pPr>
        <w:tabs>
          <w:tab w:val="num" w:pos="1440"/>
        </w:tabs>
        <w:ind w:left="1440" w:hanging="360"/>
      </w:pPr>
      <w:rPr>
        <w:rFonts w:ascii="Symbol" w:hAnsi="Symbol" w:hint="default"/>
      </w:rPr>
    </w:lvl>
    <w:lvl w:ilvl="2" w:tplc="ABDA4F56" w:tentative="1">
      <w:start w:val="1"/>
      <w:numFmt w:val="bullet"/>
      <w:lvlText w:val=""/>
      <w:lvlPicBulletId w:val="0"/>
      <w:lvlJc w:val="left"/>
      <w:pPr>
        <w:tabs>
          <w:tab w:val="num" w:pos="2160"/>
        </w:tabs>
        <w:ind w:left="2160" w:hanging="360"/>
      </w:pPr>
      <w:rPr>
        <w:rFonts w:ascii="Symbol" w:hAnsi="Symbol" w:hint="default"/>
      </w:rPr>
    </w:lvl>
    <w:lvl w:ilvl="3" w:tplc="1936750E" w:tentative="1">
      <w:start w:val="1"/>
      <w:numFmt w:val="bullet"/>
      <w:lvlText w:val=""/>
      <w:lvlPicBulletId w:val="0"/>
      <w:lvlJc w:val="left"/>
      <w:pPr>
        <w:tabs>
          <w:tab w:val="num" w:pos="2880"/>
        </w:tabs>
        <w:ind w:left="2880" w:hanging="360"/>
      </w:pPr>
      <w:rPr>
        <w:rFonts w:ascii="Symbol" w:hAnsi="Symbol" w:hint="default"/>
      </w:rPr>
    </w:lvl>
    <w:lvl w:ilvl="4" w:tplc="1D78049A" w:tentative="1">
      <w:start w:val="1"/>
      <w:numFmt w:val="bullet"/>
      <w:lvlText w:val=""/>
      <w:lvlPicBulletId w:val="0"/>
      <w:lvlJc w:val="left"/>
      <w:pPr>
        <w:tabs>
          <w:tab w:val="num" w:pos="3600"/>
        </w:tabs>
        <w:ind w:left="3600" w:hanging="360"/>
      </w:pPr>
      <w:rPr>
        <w:rFonts w:ascii="Symbol" w:hAnsi="Symbol" w:hint="default"/>
      </w:rPr>
    </w:lvl>
    <w:lvl w:ilvl="5" w:tplc="C0505E44" w:tentative="1">
      <w:start w:val="1"/>
      <w:numFmt w:val="bullet"/>
      <w:lvlText w:val=""/>
      <w:lvlPicBulletId w:val="0"/>
      <w:lvlJc w:val="left"/>
      <w:pPr>
        <w:tabs>
          <w:tab w:val="num" w:pos="4320"/>
        </w:tabs>
        <w:ind w:left="4320" w:hanging="360"/>
      </w:pPr>
      <w:rPr>
        <w:rFonts w:ascii="Symbol" w:hAnsi="Symbol" w:hint="default"/>
      </w:rPr>
    </w:lvl>
    <w:lvl w:ilvl="6" w:tplc="DC928882" w:tentative="1">
      <w:start w:val="1"/>
      <w:numFmt w:val="bullet"/>
      <w:lvlText w:val=""/>
      <w:lvlPicBulletId w:val="0"/>
      <w:lvlJc w:val="left"/>
      <w:pPr>
        <w:tabs>
          <w:tab w:val="num" w:pos="5040"/>
        </w:tabs>
        <w:ind w:left="5040" w:hanging="360"/>
      </w:pPr>
      <w:rPr>
        <w:rFonts w:ascii="Symbol" w:hAnsi="Symbol" w:hint="default"/>
      </w:rPr>
    </w:lvl>
    <w:lvl w:ilvl="7" w:tplc="623E5E40" w:tentative="1">
      <w:start w:val="1"/>
      <w:numFmt w:val="bullet"/>
      <w:lvlText w:val=""/>
      <w:lvlPicBulletId w:val="0"/>
      <w:lvlJc w:val="left"/>
      <w:pPr>
        <w:tabs>
          <w:tab w:val="num" w:pos="5760"/>
        </w:tabs>
        <w:ind w:left="5760" w:hanging="360"/>
      </w:pPr>
      <w:rPr>
        <w:rFonts w:ascii="Symbol" w:hAnsi="Symbol" w:hint="default"/>
      </w:rPr>
    </w:lvl>
    <w:lvl w:ilvl="8" w:tplc="36A601C6"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42D11C78"/>
    <w:multiLevelType w:val="hybridMultilevel"/>
    <w:tmpl w:val="CEE24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77F38"/>
    <w:multiLevelType w:val="hybridMultilevel"/>
    <w:tmpl w:val="9DE4D78C"/>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33D4382"/>
    <w:multiLevelType w:val="hybridMultilevel"/>
    <w:tmpl w:val="121643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101B5"/>
    <w:multiLevelType w:val="hybridMultilevel"/>
    <w:tmpl w:val="3C18C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D524D"/>
    <w:multiLevelType w:val="hybridMultilevel"/>
    <w:tmpl w:val="3C46BB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37591"/>
    <w:multiLevelType w:val="hybridMultilevel"/>
    <w:tmpl w:val="1A801C3C"/>
    <w:lvl w:ilvl="0" w:tplc="A16AE96E">
      <w:start w:val="1"/>
      <w:numFmt w:val="bullet"/>
      <w:lvlText w:val=""/>
      <w:lvlPicBulletId w:val="0"/>
      <w:lvlJc w:val="left"/>
      <w:pPr>
        <w:tabs>
          <w:tab w:val="num" w:pos="720"/>
        </w:tabs>
        <w:ind w:left="720" w:hanging="360"/>
      </w:pPr>
      <w:rPr>
        <w:rFonts w:ascii="Symbol" w:hAnsi="Symbol" w:hint="default"/>
      </w:rPr>
    </w:lvl>
    <w:lvl w:ilvl="1" w:tplc="E93C553E" w:tentative="1">
      <w:start w:val="1"/>
      <w:numFmt w:val="bullet"/>
      <w:lvlText w:val=""/>
      <w:lvlPicBulletId w:val="0"/>
      <w:lvlJc w:val="left"/>
      <w:pPr>
        <w:tabs>
          <w:tab w:val="num" w:pos="1440"/>
        </w:tabs>
        <w:ind w:left="1440" w:hanging="360"/>
      </w:pPr>
      <w:rPr>
        <w:rFonts w:ascii="Symbol" w:hAnsi="Symbol" w:hint="default"/>
      </w:rPr>
    </w:lvl>
    <w:lvl w:ilvl="2" w:tplc="8D44D4BA" w:tentative="1">
      <w:start w:val="1"/>
      <w:numFmt w:val="bullet"/>
      <w:lvlText w:val=""/>
      <w:lvlPicBulletId w:val="0"/>
      <w:lvlJc w:val="left"/>
      <w:pPr>
        <w:tabs>
          <w:tab w:val="num" w:pos="2160"/>
        </w:tabs>
        <w:ind w:left="2160" w:hanging="360"/>
      </w:pPr>
      <w:rPr>
        <w:rFonts w:ascii="Symbol" w:hAnsi="Symbol" w:hint="default"/>
      </w:rPr>
    </w:lvl>
    <w:lvl w:ilvl="3" w:tplc="8DB27A8C" w:tentative="1">
      <w:start w:val="1"/>
      <w:numFmt w:val="bullet"/>
      <w:lvlText w:val=""/>
      <w:lvlPicBulletId w:val="0"/>
      <w:lvlJc w:val="left"/>
      <w:pPr>
        <w:tabs>
          <w:tab w:val="num" w:pos="2880"/>
        </w:tabs>
        <w:ind w:left="2880" w:hanging="360"/>
      </w:pPr>
      <w:rPr>
        <w:rFonts w:ascii="Symbol" w:hAnsi="Symbol" w:hint="default"/>
      </w:rPr>
    </w:lvl>
    <w:lvl w:ilvl="4" w:tplc="CDB2AAE4" w:tentative="1">
      <w:start w:val="1"/>
      <w:numFmt w:val="bullet"/>
      <w:lvlText w:val=""/>
      <w:lvlPicBulletId w:val="0"/>
      <w:lvlJc w:val="left"/>
      <w:pPr>
        <w:tabs>
          <w:tab w:val="num" w:pos="3600"/>
        </w:tabs>
        <w:ind w:left="3600" w:hanging="360"/>
      </w:pPr>
      <w:rPr>
        <w:rFonts w:ascii="Symbol" w:hAnsi="Symbol" w:hint="default"/>
      </w:rPr>
    </w:lvl>
    <w:lvl w:ilvl="5" w:tplc="6CB4A102" w:tentative="1">
      <w:start w:val="1"/>
      <w:numFmt w:val="bullet"/>
      <w:lvlText w:val=""/>
      <w:lvlPicBulletId w:val="0"/>
      <w:lvlJc w:val="left"/>
      <w:pPr>
        <w:tabs>
          <w:tab w:val="num" w:pos="4320"/>
        </w:tabs>
        <w:ind w:left="4320" w:hanging="360"/>
      </w:pPr>
      <w:rPr>
        <w:rFonts w:ascii="Symbol" w:hAnsi="Symbol" w:hint="default"/>
      </w:rPr>
    </w:lvl>
    <w:lvl w:ilvl="6" w:tplc="796E01EC" w:tentative="1">
      <w:start w:val="1"/>
      <w:numFmt w:val="bullet"/>
      <w:lvlText w:val=""/>
      <w:lvlPicBulletId w:val="0"/>
      <w:lvlJc w:val="left"/>
      <w:pPr>
        <w:tabs>
          <w:tab w:val="num" w:pos="5040"/>
        </w:tabs>
        <w:ind w:left="5040" w:hanging="360"/>
      </w:pPr>
      <w:rPr>
        <w:rFonts w:ascii="Symbol" w:hAnsi="Symbol" w:hint="default"/>
      </w:rPr>
    </w:lvl>
    <w:lvl w:ilvl="7" w:tplc="39DAD158" w:tentative="1">
      <w:start w:val="1"/>
      <w:numFmt w:val="bullet"/>
      <w:lvlText w:val=""/>
      <w:lvlPicBulletId w:val="0"/>
      <w:lvlJc w:val="left"/>
      <w:pPr>
        <w:tabs>
          <w:tab w:val="num" w:pos="5760"/>
        </w:tabs>
        <w:ind w:left="5760" w:hanging="360"/>
      </w:pPr>
      <w:rPr>
        <w:rFonts w:ascii="Symbol" w:hAnsi="Symbol" w:hint="default"/>
      </w:rPr>
    </w:lvl>
    <w:lvl w:ilvl="8" w:tplc="BD1C63B8"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BDB4BDB"/>
    <w:multiLevelType w:val="hybridMultilevel"/>
    <w:tmpl w:val="89EA594A"/>
    <w:name w:val="WW8Num19233222323433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8">
    <w:nsid w:val="4C4E04B5"/>
    <w:multiLevelType w:val="hybridMultilevel"/>
    <w:tmpl w:val="7660BB52"/>
    <w:lvl w:ilvl="0" w:tplc="EF3EA782">
      <w:start w:val="1"/>
      <w:numFmt w:val="bullet"/>
      <w:pStyle w:val="Note"/>
      <w:lvlText w:val="m"/>
      <w:lvlJc w:val="left"/>
      <w:pPr>
        <w:tabs>
          <w:tab w:val="num" w:pos="2070"/>
        </w:tabs>
        <w:ind w:left="1800"/>
      </w:pPr>
      <w:rPr>
        <w:rFonts w:ascii="Warning LH Pi" w:hAnsi="Warning LH Pi" w:hint="default"/>
        <w:b w:val="0"/>
        <w:i w:val="0"/>
        <w:color w:val="004275"/>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8F2175"/>
    <w:multiLevelType w:val="hybridMultilevel"/>
    <w:tmpl w:val="82741B5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9A7B99"/>
    <w:multiLevelType w:val="hybridMultilevel"/>
    <w:tmpl w:val="ED9E80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92F2B"/>
    <w:multiLevelType w:val="hybridMultilevel"/>
    <w:tmpl w:val="581C9D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987"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CC69AB"/>
    <w:multiLevelType w:val="multilevel"/>
    <w:tmpl w:val="6EEA6EEA"/>
    <w:lvl w:ilvl="0">
      <w:start w:val="1"/>
      <w:numFmt w:val="decimal"/>
      <w:suff w:val="space"/>
      <w:lvlText w:val="Chapter %1."/>
      <w:lvlJc w:val="left"/>
      <w:pPr>
        <w:ind w:left="540" w:hanging="540"/>
      </w:pPr>
      <w:rPr>
        <w:rFonts w:cs="Times New Roman" w:hint="default"/>
      </w:rPr>
    </w:lvl>
    <w:lvl w:ilvl="1">
      <w:start w:val="4"/>
      <w:numFmt w:val="none"/>
      <w:suff w:val="nothing"/>
      <w:lvlText w:val=""/>
      <w:lvlJc w:val="left"/>
      <w:pPr>
        <w:ind w:left="0" w:firstLine="0"/>
      </w:pPr>
      <w:rPr>
        <w:rFonts w:cs="Times New Roman" w:hint="default"/>
      </w:rPr>
    </w:lvl>
    <w:lvl w:ilvl="2">
      <w:start w:val="1"/>
      <w:numFmt w:val="none"/>
      <w:pStyle w:val="Heading3"/>
      <w:suff w:val="nothing"/>
      <w:lvlText w:val=""/>
      <w:lvlJc w:val="left"/>
      <w:pPr>
        <w:ind w:left="540" w:firstLine="0"/>
      </w:pPr>
      <w:rPr>
        <w:rFonts w:cs="Times New Roman" w:hint="default"/>
      </w:rPr>
    </w:lvl>
    <w:lvl w:ilvl="3">
      <w:start w:val="1"/>
      <w:numFmt w:val="none"/>
      <w:suff w:val="nothing"/>
      <w:lvlText w:val=""/>
      <w:lvlJc w:val="left"/>
      <w:pPr>
        <w:ind w:left="900" w:firstLine="0"/>
      </w:pPr>
      <w:rPr>
        <w:rFonts w:cs="Times New Roman" w:hint="default"/>
      </w:rPr>
    </w:lvl>
    <w:lvl w:ilvl="4">
      <w:start w:val="1"/>
      <w:numFmt w:val="bullet"/>
      <w:pStyle w:val="Heading5"/>
      <w:lvlText w:val=""/>
      <w:lvlJc w:val="left"/>
      <w:pPr>
        <w:tabs>
          <w:tab w:val="num" w:pos="1530"/>
        </w:tabs>
        <w:ind w:left="1530" w:hanging="270"/>
      </w:pPr>
      <w:rPr>
        <w:rFonts w:ascii="Wingdings 3" w:hAnsi="Wingdings 3" w:hint="default"/>
      </w:rPr>
    </w:lvl>
    <w:lvl w:ilvl="5">
      <w:start w:val="1"/>
      <w:numFmt w:val="decimal"/>
      <w:pStyle w:val="Heading6"/>
      <w:lvlText w:val="%6"/>
      <w:lvlJc w:val="left"/>
      <w:pPr>
        <w:tabs>
          <w:tab w:val="num" w:pos="1800"/>
        </w:tabs>
        <w:ind w:left="1800" w:hanging="270"/>
      </w:pPr>
      <w:rPr>
        <w:rFonts w:ascii="Arial" w:hAnsi="Arial" w:cs="Times New Roman" w:hint="default"/>
        <w:b/>
        <w:i w:val="0"/>
        <w:sz w:val="18"/>
        <w:szCs w:val="18"/>
      </w:rPr>
    </w:lvl>
    <w:lvl w:ilvl="6">
      <w:start w:val="1"/>
      <w:numFmt w:val="decimal"/>
      <w:lvlText w:val="%7"/>
      <w:lvlJc w:val="left"/>
      <w:pPr>
        <w:tabs>
          <w:tab w:val="num" w:pos="2070"/>
        </w:tabs>
        <w:ind w:left="2070" w:hanging="270"/>
      </w:pPr>
      <w:rPr>
        <w:rFonts w:ascii="Arial" w:hAnsi="Arial" w:cs="Times New Roman" w:hint="default"/>
        <w:b/>
        <w:i w:val="0"/>
        <w:sz w:val="18"/>
      </w:rPr>
    </w:lvl>
    <w:lvl w:ilvl="7">
      <w:start w:val="1"/>
      <w:numFmt w:val="decimal"/>
      <w:lvlText w:val="%8"/>
      <w:lvlJc w:val="left"/>
      <w:pPr>
        <w:tabs>
          <w:tab w:val="num" w:pos="2070"/>
        </w:tabs>
        <w:ind w:left="2070" w:hanging="270"/>
      </w:pPr>
      <w:rPr>
        <w:rFonts w:ascii="Arial" w:hAnsi="Arial" w:cs="Times New Roman" w:hint="default"/>
        <w:b/>
        <w:i w:val="0"/>
        <w:sz w:val="18"/>
      </w:rPr>
    </w:lvl>
    <w:lvl w:ilvl="8">
      <w:start w:val="1"/>
      <w:numFmt w:val="lowerLetter"/>
      <w:lvlText w:val="%9"/>
      <w:lvlJc w:val="left"/>
      <w:pPr>
        <w:tabs>
          <w:tab w:val="num" w:pos="2340"/>
        </w:tabs>
        <w:ind w:left="2340" w:hanging="270"/>
      </w:pPr>
      <w:rPr>
        <w:rFonts w:ascii="Arial" w:hAnsi="Arial" w:cs="Times New Roman" w:hint="default"/>
        <w:b/>
        <w:i w:val="0"/>
        <w:sz w:val="18"/>
      </w:rPr>
    </w:lvl>
  </w:abstractNum>
  <w:abstractNum w:abstractNumId="33">
    <w:nsid w:val="5A036133"/>
    <w:multiLevelType w:val="hybridMultilevel"/>
    <w:tmpl w:val="98C40D4C"/>
    <w:lvl w:ilvl="0" w:tplc="5ACC9B10">
      <w:start w:val="1"/>
      <w:numFmt w:val="bullet"/>
      <w:lvlText w:val="•"/>
      <w:lvlJc w:val="left"/>
      <w:pPr>
        <w:tabs>
          <w:tab w:val="num" w:pos="720"/>
        </w:tabs>
        <w:ind w:left="720" w:hanging="360"/>
      </w:pPr>
      <w:rPr>
        <w:rFonts w:ascii="Arial" w:hAnsi="Arial" w:hint="default"/>
      </w:rPr>
    </w:lvl>
    <w:lvl w:ilvl="1" w:tplc="4866F996">
      <w:numFmt w:val="none"/>
      <w:lvlText w:val=""/>
      <w:lvlJc w:val="left"/>
      <w:pPr>
        <w:tabs>
          <w:tab w:val="num" w:pos="360"/>
        </w:tabs>
      </w:pPr>
    </w:lvl>
    <w:lvl w:ilvl="2" w:tplc="72326DE6">
      <w:numFmt w:val="none"/>
      <w:lvlText w:val=""/>
      <w:lvlJc w:val="left"/>
      <w:pPr>
        <w:tabs>
          <w:tab w:val="num" w:pos="360"/>
        </w:tabs>
      </w:pPr>
    </w:lvl>
    <w:lvl w:ilvl="3" w:tplc="7B68CFB8" w:tentative="1">
      <w:start w:val="1"/>
      <w:numFmt w:val="bullet"/>
      <w:lvlText w:val="•"/>
      <w:lvlJc w:val="left"/>
      <w:pPr>
        <w:tabs>
          <w:tab w:val="num" w:pos="2880"/>
        </w:tabs>
        <w:ind w:left="2880" w:hanging="360"/>
      </w:pPr>
      <w:rPr>
        <w:rFonts w:ascii="Arial" w:hAnsi="Arial" w:hint="default"/>
      </w:rPr>
    </w:lvl>
    <w:lvl w:ilvl="4" w:tplc="54DCDAA4" w:tentative="1">
      <w:start w:val="1"/>
      <w:numFmt w:val="bullet"/>
      <w:lvlText w:val="•"/>
      <w:lvlJc w:val="left"/>
      <w:pPr>
        <w:tabs>
          <w:tab w:val="num" w:pos="3600"/>
        </w:tabs>
        <w:ind w:left="3600" w:hanging="360"/>
      </w:pPr>
      <w:rPr>
        <w:rFonts w:ascii="Arial" w:hAnsi="Arial" w:hint="default"/>
      </w:rPr>
    </w:lvl>
    <w:lvl w:ilvl="5" w:tplc="5D36743E" w:tentative="1">
      <w:start w:val="1"/>
      <w:numFmt w:val="bullet"/>
      <w:lvlText w:val="•"/>
      <w:lvlJc w:val="left"/>
      <w:pPr>
        <w:tabs>
          <w:tab w:val="num" w:pos="4320"/>
        </w:tabs>
        <w:ind w:left="4320" w:hanging="360"/>
      </w:pPr>
      <w:rPr>
        <w:rFonts w:ascii="Arial" w:hAnsi="Arial" w:hint="default"/>
      </w:rPr>
    </w:lvl>
    <w:lvl w:ilvl="6" w:tplc="F5D0F426" w:tentative="1">
      <w:start w:val="1"/>
      <w:numFmt w:val="bullet"/>
      <w:lvlText w:val="•"/>
      <w:lvlJc w:val="left"/>
      <w:pPr>
        <w:tabs>
          <w:tab w:val="num" w:pos="5040"/>
        </w:tabs>
        <w:ind w:left="5040" w:hanging="360"/>
      </w:pPr>
      <w:rPr>
        <w:rFonts w:ascii="Arial" w:hAnsi="Arial" w:hint="default"/>
      </w:rPr>
    </w:lvl>
    <w:lvl w:ilvl="7" w:tplc="F8F8E580" w:tentative="1">
      <w:start w:val="1"/>
      <w:numFmt w:val="bullet"/>
      <w:lvlText w:val="•"/>
      <w:lvlJc w:val="left"/>
      <w:pPr>
        <w:tabs>
          <w:tab w:val="num" w:pos="5760"/>
        </w:tabs>
        <w:ind w:left="5760" w:hanging="360"/>
      </w:pPr>
      <w:rPr>
        <w:rFonts w:ascii="Arial" w:hAnsi="Arial" w:hint="default"/>
      </w:rPr>
    </w:lvl>
    <w:lvl w:ilvl="8" w:tplc="096A7906" w:tentative="1">
      <w:start w:val="1"/>
      <w:numFmt w:val="bullet"/>
      <w:lvlText w:val="•"/>
      <w:lvlJc w:val="left"/>
      <w:pPr>
        <w:tabs>
          <w:tab w:val="num" w:pos="6480"/>
        </w:tabs>
        <w:ind w:left="6480" w:hanging="360"/>
      </w:pPr>
      <w:rPr>
        <w:rFonts w:ascii="Arial" w:hAnsi="Arial" w:hint="default"/>
      </w:rPr>
    </w:lvl>
  </w:abstractNum>
  <w:abstractNum w:abstractNumId="34">
    <w:nsid w:val="5E466716"/>
    <w:multiLevelType w:val="hybridMultilevel"/>
    <w:tmpl w:val="4F445E8E"/>
    <w:name w:val="WW8Num192332223234"/>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5">
    <w:nsid w:val="5F4638C5"/>
    <w:multiLevelType w:val="hybridMultilevel"/>
    <w:tmpl w:val="42B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477D4"/>
    <w:multiLevelType w:val="hybridMultilevel"/>
    <w:tmpl w:val="A16C1982"/>
    <w:lvl w:ilvl="0" w:tplc="998C0AE4">
      <w:start w:val="1"/>
      <w:numFmt w:val="bullet"/>
      <w:lvlText w:val="o"/>
      <w:lvlJc w:val="left"/>
      <w:pPr>
        <w:ind w:left="720" w:hanging="360"/>
      </w:pPr>
      <w:rPr>
        <w:rFonts w:ascii="Courier New" w:hAnsi="Courier New" w:hint="default"/>
      </w:rPr>
    </w:lvl>
    <w:lvl w:ilvl="1" w:tplc="4FD04892">
      <w:start w:val="1"/>
      <w:numFmt w:val="bullet"/>
      <w:lvlText w:val="o"/>
      <w:lvlJc w:val="left"/>
      <w:pPr>
        <w:ind w:left="1440" w:hanging="360"/>
      </w:pPr>
      <w:rPr>
        <w:rFonts w:ascii="Courier New" w:hAnsi="Courier New" w:hint="default"/>
      </w:rPr>
    </w:lvl>
    <w:lvl w:ilvl="2" w:tplc="7C88DAA8">
      <w:start w:val="1"/>
      <w:numFmt w:val="bullet"/>
      <w:lvlText w:val=""/>
      <w:lvlJc w:val="left"/>
      <w:pPr>
        <w:ind w:left="2160" w:hanging="360"/>
      </w:pPr>
      <w:rPr>
        <w:rFonts w:ascii="Wingdings" w:hAnsi="Wingdings" w:hint="default"/>
      </w:rPr>
    </w:lvl>
    <w:lvl w:ilvl="3" w:tplc="EB828C84" w:tentative="1">
      <w:start w:val="1"/>
      <w:numFmt w:val="bullet"/>
      <w:lvlText w:val=""/>
      <w:lvlJc w:val="left"/>
      <w:pPr>
        <w:ind w:left="2880" w:hanging="360"/>
      </w:pPr>
      <w:rPr>
        <w:rFonts w:ascii="Symbol" w:hAnsi="Symbol" w:hint="default"/>
      </w:rPr>
    </w:lvl>
    <w:lvl w:ilvl="4" w:tplc="0750F1D2" w:tentative="1">
      <w:start w:val="1"/>
      <w:numFmt w:val="bullet"/>
      <w:lvlText w:val="o"/>
      <w:lvlJc w:val="left"/>
      <w:pPr>
        <w:ind w:left="3600" w:hanging="360"/>
      </w:pPr>
      <w:rPr>
        <w:rFonts w:ascii="Courier New" w:hAnsi="Courier New" w:hint="default"/>
      </w:rPr>
    </w:lvl>
    <w:lvl w:ilvl="5" w:tplc="C2663FB6" w:tentative="1">
      <w:start w:val="1"/>
      <w:numFmt w:val="bullet"/>
      <w:lvlText w:val=""/>
      <w:lvlJc w:val="left"/>
      <w:pPr>
        <w:ind w:left="4320" w:hanging="360"/>
      </w:pPr>
      <w:rPr>
        <w:rFonts w:ascii="Wingdings" w:hAnsi="Wingdings" w:hint="default"/>
      </w:rPr>
    </w:lvl>
    <w:lvl w:ilvl="6" w:tplc="A07E7F46" w:tentative="1">
      <w:start w:val="1"/>
      <w:numFmt w:val="bullet"/>
      <w:lvlText w:val=""/>
      <w:lvlJc w:val="left"/>
      <w:pPr>
        <w:ind w:left="5040" w:hanging="360"/>
      </w:pPr>
      <w:rPr>
        <w:rFonts w:ascii="Symbol" w:hAnsi="Symbol" w:hint="default"/>
      </w:rPr>
    </w:lvl>
    <w:lvl w:ilvl="7" w:tplc="31E215E0" w:tentative="1">
      <w:start w:val="1"/>
      <w:numFmt w:val="bullet"/>
      <w:lvlText w:val="o"/>
      <w:lvlJc w:val="left"/>
      <w:pPr>
        <w:ind w:left="5760" w:hanging="360"/>
      </w:pPr>
      <w:rPr>
        <w:rFonts w:ascii="Courier New" w:hAnsi="Courier New" w:hint="default"/>
      </w:rPr>
    </w:lvl>
    <w:lvl w:ilvl="8" w:tplc="B4662F72" w:tentative="1">
      <w:start w:val="1"/>
      <w:numFmt w:val="bullet"/>
      <w:lvlText w:val=""/>
      <w:lvlJc w:val="left"/>
      <w:pPr>
        <w:ind w:left="6480" w:hanging="360"/>
      </w:pPr>
      <w:rPr>
        <w:rFonts w:ascii="Wingdings" w:hAnsi="Wingdings" w:hint="default"/>
      </w:rPr>
    </w:lvl>
  </w:abstractNum>
  <w:abstractNum w:abstractNumId="37">
    <w:nsid w:val="61AD062C"/>
    <w:multiLevelType w:val="hybridMultilevel"/>
    <w:tmpl w:val="E76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C708F8"/>
    <w:multiLevelType w:val="hybridMultilevel"/>
    <w:tmpl w:val="8D08DE8C"/>
    <w:name w:val="WW8Num1923322232343"/>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9">
    <w:nsid w:val="6A0E7C26"/>
    <w:multiLevelType w:val="hybridMultilevel"/>
    <w:tmpl w:val="34CE1174"/>
    <w:name w:val="WW8Num19233222323433222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0">
    <w:nsid w:val="6A6A2B1A"/>
    <w:multiLevelType w:val="hybridMultilevel"/>
    <w:tmpl w:val="6AE2B92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781FFC"/>
    <w:multiLevelType w:val="hybridMultilevel"/>
    <w:tmpl w:val="85441302"/>
    <w:name w:val="WW8Num19233222323433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2">
    <w:nsid w:val="6DFC3E42"/>
    <w:multiLevelType w:val="hybridMultilevel"/>
    <w:tmpl w:val="5FEC659E"/>
    <w:lvl w:ilvl="0" w:tplc="B8F29CF4">
      <w:start w:val="1"/>
      <w:numFmt w:val="bullet"/>
      <w:lvlText w:val="o"/>
      <w:lvlJc w:val="left"/>
      <w:pPr>
        <w:ind w:left="720" w:hanging="360"/>
      </w:pPr>
      <w:rPr>
        <w:rFonts w:ascii="Courier New" w:hAnsi="Courier New" w:hint="default"/>
      </w:rPr>
    </w:lvl>
    <w:lvl w:ilvl="1" w:tplc="A6B4C620">
      <w:start w:val="1"/>
      <w:numFmt w:val="bullet"/>
      <w:lvlText w:val="o"/>
      <w:lvlJc w:val="left"/>
      <w:pPr>
        <w:ind w:left="1440" w:hanging="360"/>
      </w:pPr>
      <w:rPr>
        <w:rFonts w:ascii="Courier New" w:hAnsi="Courier New" w:hint="default"/>
      </w:rPr>
    </w:lvl>
    <w:lvl w:ilvl="2" w:tplc="50508542">
      <w:start w:val="1"/>
      <w:numFmt w:val="bullet"/>
      <w:lvlText w:val=""/>
      <w:lvlJc w:val="left"/>
      <w:pPr>
        <w:ind w:left="2160" w:hanging="360"/>
      </w:pPr>
      <w:rPr>
        <w:rFonts w:ascii="Wingdings" w:hAnsi="Wingdings" w:hint="default"/>
      </w:rPr>
    </w:lvl>
    <w:lvl w:ilvl="3" w:tplc="CC9292FA" w:tentative="1">
      <w:start w:val="1"/>
      <w:numFmt w:val="bullet"/>
      <w:lvlText w:val=""/>
      <w:lvlJc w:val="left"/>
      <w:pPr>
        <w:ind w:left="2880" w:hanging="360"/>
      </w:pPr>
      <w:rPr>
        <w:rFonts w:ascii="Symbol" w:hAnsi="Symbol" w:hint="default"/>
      </w:rPr>
    </w:lvl>
    <w:lvl w:ilvl="4" w:tplc="0E1A4DB6" w:tentative="1">
      <w:start w:val="1"/>
      <w:numFmt w:val="bullet"/>
      <w:lvlText w:val="o"/>
      <w:lvlJc w:val="left"/>
      <w:pPr>
        <w:ind w:left="3600" w:hanging="360"/>
      </w:pPr>
      <w:rPr>
        <w:rFonts w:ascii="Courier New" w:hAnsi="Courier New" w:hint="default"/>
      </w:rPr>
    </w:lvl>
    <w:lvl w:ilvl="5" w:tplc="ACA4B14E" w:tentative="1">
      <w:start w:val="1"/>
      <w:numFmt w:val="bullet"/>
      <w:lvlText w:val=""/>
      <w:lvlJc w:val="left"/>
      <w:pPr>
        <w:ind w:left="4320" w:hanging="360"/>
      </w:pPr>
      <w:rPr>
        <w:rFonts w:ascii="Wingdings" w:hAnsi="Wingdings" w:hint="default"/>
      </w:rPr>
    </w:lvl>
    <w:lvl w:ilvl="6" w:tplc="751ADBC4" w:tentative="1">
      <w:start w:val="1"/>
      <w:numFmt w:val="bullet"/>
      <w:lvlText w:val=""/>
      <w:lvlJc w:val="left"/>
      <w:pPr>
        <w:ind w:left="5040" w:hanging="360"/>
      </w:pPr>
      <w:rPr>
        <w:rFonts w:ascii="Symbol" w:hAnsi="Symbol" w:hint="default"/>
      </w:rPr>
    </w:lvl>
    <w:lvl w:ilvl="7" w:tplc="B04E4664" w:tentative="1">
      <w:start w:val="1"/>
      <w:numFmt w:val="bullet"/>
      <w:lvlText w:val="o"/>
      <w:lvlJc w:val="left"/>
      <w:pPr>
        <w:ind w:left="5760" w:hanging="360"/>
      </w:pPr>
      <w:rPr>
        <w:rFonts w:ascii="Courier New" w:hAnsi="Courier New" w:hint="default"/>
      </w:rPr>
    </w:lvl>
    <w:lvl w:ilvl="8" w:tplc="D102E372" w:tentative="1">
      <w:start w:val="1"/>
      <w:numFmt w:val="bullet"/>
      <w:lvlText w:val=""/>
      <w:lvlJc w:val="left"/>
      <w:pPr>
        <w:ind w:left="6480" w:hanging="360"/>
      </w:pPr>
      <w:rPr>
        <w:rFonts w:ascii="Wingdings" w:hAnsi="Wingdings" w:hint="default"/>
      </w:rPr>
    </w:lvl>
  </w:abstractNum>
  <w:abstractNum w:abstractNumId="43">
    <w:nsid w:val="7082006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4">
    <w:nsid w:val="74885750"/>
    <w:multiLevelType w:val="hybridMultilevel"/>
    <w:tmpl w:val="C688058E"/>
    <w:lvl w:ilvl="0" w:tplc="92D0C346">
      <w:start w:val="1"/>
      <w:numFmt w:val="bullet"/>
      <w:lvlText w:val=""/>
      <w:lvlPicBulletId w:val="0"/>
      <w:lvlJc w:val="left"/>
      <w:pPr>
        <w:tabs>
          <w:tab w:val="num" w:pos="720"/>
        </w:tabs>
        <w:ind w:left="720" w:hanging="360"/>
      </w:pPr>
      <w:rPr>
        <w:rFonts w:ascii="Symbol" w:hAnsi="Symbol" w:hint="default"/>
      </w:rPr>
    </w:lvl>
    <w:lvl w:ilvl="1" w:tplc="E7925C24" w:tentative="1">
      <w:start w:val="1"/>
      <w:numFmt w:val="bullet"/>
      <w:lvlText w:val=""/>
      <w:lvlPicBulletId w:val="0"/>
      <w:lvlJc w:val="left"/>
      <w:pPr>
        <w:tabs>
          <w:tab w:val="num" w:pos="1440"/>
        </w:tabs>
        <w:ind w:left="1440" w:hanging="360"/>
      </w:pPr>
      <w:rPr>
        <w:rFonts w:ascii="Symbol" w:hAnsi="Symbol" w:hint="default"/>
      </w:rPr>
    </w:lvl>
    <w:lvl w:ilvl="2" w:tplc="6D98C3D4" w:tentative="1">
      <w:start w:val="1"/>
      <w:numFmt w:val="bullet"/>
      <w:lvlText w:val=""/>
      <w:lvlPicBulletId w:val="0"/>
      <w:lvlJc w:val="left"/>
      <w:pPr>
        <w:tabs>
          <w:tab w:val="num" w:pos="2160"/>
        </w:tabs>
        <w:ind w:left="2160" w:hanging="360"/>
      </w:pPr>
      <w:rPr>
        <w:rFonts w:ascii="Symbol" w:hAnsi="Symbol" w:hint="default"/>
      </w:rPr>
    </w:lvl>
    <w:lvl w:ilvl="3" w:tplc="0CEC026C" w:tentative="1">
      <w:start w:val="1"/>
      <w:numFmt w:val="bullet"/>
      <w:lvlText w:val=""/>
      <w:lvlPicBulletId w:val="0"/>
      <w:lvlJc w:val="left"/>
      <w:pPr>
        <w:tabs>
          <w:tab w:val="num" w:pos="2880"/>
        </w:tabs>
        <w:ind w:left="2880" w:hanging="360"/>
      </w:pPr>
      <w:rPr>
        <w:rFonts w:ascii="Symbol" w:hAnsi="Symbol" w:hint="default"/>
      </w:rPr>
    </w:lvl>
    <w:lvl w:ilvl="4" w:tplc="4F82B1E8" w:tentative="1">
      <w:start w:val="1"/>
      <w:numFmt w:val="bullet"/>
      <w:lvlText w:val=""/>
      <w:lvlPicBulletId w:val="0"/>
      <w:lvlJc w:val="left"/>
      <w:pPr>
        <w:tabs>
          <w:tab w:val="num" w:pos="3600"/>
        </w:tabs>
        <w:ind w:left="3600" w:hanging="360"/>
      </w:pPr>
      <w:rPr>
        <w:rFonts w:ascii="Symbol" w:hAnsi="Symbol" w:hint="default"/>
      </w:rPr>
    </w:lvl>
    <w:lvl w:ilvl="5" w:tplc="9E1C1706" w:tentative="1">
      <w:start w:val="1"/>
      <w:numFmt w:val="bullet"/>
      <w:lvlText w:val=""/>
      <w:lvlPicBulletId w:val="0"/>
      <w:lvlJc w:val="left"/>
      <w:pPr>
        <w:tabs>
          <w:tab w:val="num" w:pos="4320"/>
        </w:tabs>
        <w:ind w:left="4320" w:hanging="360"/>
      </w:pPr>
      <w:rPr>
        <w:rFonts w:ascii="Symbol" w:hAnsi="Symbol" w:hint="default"/>
      </w:rPr>
    </w:lvl>
    <w:lvl w:ilvl="6" w:tplc="9EC8D854" w:tentative="1">
      <w:start w:val="1"/>
      <w:numFmt w:val="bullet"/>
      <w:lvlText w:val=""/>
      <w:lvlPicBulletId w:val="0"/>
      <w:lvlJc w:val="left"/>
      <w:pPr>
        <w:tabs>
          <w:tab w:val="num" w:pos="5040"/>
        </w:tabs>
        <w:ind w:left="5040" w:hanging="360"/>
      </w:pPr>
      <w:rPr>
        <w:rFonts w:ascii="Symbol" w:hAnsi="Symbol" w:hint="default"/>
      </w:rPr>
    </w:lvl>
    <w:lvl w:ilvl="7" w:tplc="A17A3624" w:tentative="1">
      <w:start w:val="1"/>
      <w:numFmt w:val="bullet"/>
      <w:lvlText w:val=""/>
      <w:lvlPicBulletId w:val="0"/>
      <w:lvlJc w:val="left"/>
      <w:pPr>
        <w:tabs>
          <w:tab w:val="num" w:pos="5760"/>
        </w:tabs>
        <w:ind w:left="5760" w:hanging="360"/>
      </w:pPr>
      <w:rPr>
        <w:rFonts w:ascii="Symbol" w:hAnsi="Symbol" w:hint="default"/>
      </w:rPr>
    </w:lvl>
    <w:lvl w:ilvl="8" w:tplc="681EC7E0"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4A36299"/>
    <w:multiLevelType w:val="hybridMultilevel"/>
    <w:tmpl w:val="B4A22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5F2177"/>
    <w:multiLevelType w:val="hybridMultilevel"/>
    <w:tmpl w:val="1CECFBAE"/>
    <w:name w:val="WW8Num19233222323433222222"/>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7">
    <w:nsid w:val="78B04E3F"/>
    <w:multiLevelType w:val="hybridMultilevel"/>
    <w:tmpl w:val="11C8962E"/>
    <w:lvl w:ilvl="0" w:tplc="06008D6C">
      <w:start w:val="1"/>
      <w:numFmt w:val="bullet"/>
      <w:lvlText w:val=""/>
      <w:lvlPicBulletId w:val="0"/>
      <w:lvlJc w:val="left"/>
      <w:pPr>
        <w:tabs>
          <w:tab w:val="num" w:pos="720"/>
        </w:tabs>
        <w:ind w:left="720" w:hanging="360"/>
      </w:pPr>
      <w:rPr>
        <w:rFonts w:ascii="Symbol" w:hAnsi="Symbol" w:hint="default"/>
      </w:rPr>
    </w:lvl>
    <w:lvl w:ilvl="1" w:tplc="D1F0A370" w:tentative="1">
      <w:start w:val="1"/>
      <w:numFmt w:val="bullet"/>
      <w:lvlText w:val=""/>
      <w:lvlPicBulletId w:val="0"/>
      <w:lvlJc w:val="left"/>
      <w:pPr>
        <w:tabs>
          <w:tab w:val="num" w:pos="1440"/>
        </w:tabs>
        <w:ind w:left="1440" w:hanging="360"/>
      </w:pPr>
      <w:rPr>
        <w:rFonts w:ascii="Symbol" w:hAnsi="Symbol" w:hint="default"/>
      </w:rPr>
    </w:lvl>
    <w:lvl w:ilvl="2" w:tplc="69101632" w:tentative="1">
      <w:start w:val="1"/>
      <w:numFmt w:val="bullet"/>
      <w:lvlText w:val=""/>
      <w:lvlPicBulletId w:val="0"/>
      <w:lvlJc w:val="left"/>
      <w:pPr>
        <w:tabs>
          <w:tab w:val="num" w:pos="2160"/>
        </w:tabs>
        <w:ind w:left="2160" w:hanging="360"/>
      </w:pPr>
      <w:rPr>
        <w:rFonts w:ascii="Symbol" w:hAnsi="Symbol" w:hint="default"/>
      </w:rPr>
    </w:lvl>
    <w:lvl w:ilvl="3" w:tplc="BADC42CA" w:tentative="1">
      <w:start w:val="1"/>
      <w:numFmt w:val="bullet"/>
      <w:lvlText w:val=""/>
      <w:lvlPicBulletId w:val="0"/>
      <w:lvlJc w:val="left"/>
      <w:pPr>
        <w:tabs>
          <w:tab w:val="num" w:pos="2880"/>
        </w:tabs>
        <w:ind w:left="2880" w:hanging="360"/>
      </w:pPr>
      <w:rPr>
        <w:rFonts w:ascii="Symbol" w:hAnsi="Symbol" w:hint="default"/>
      </w:rPr>
    </w:lvl>
    <w:lvl w:ilvl="4" w:tplc="BE764BC0" w:tentative="1">
      <w:start w:val="1"/>
      <w:numFmt w:val="bullet"/>
      <w:lvlText w:val=""/>
      <w:lvlPicBulletId w:val="0"/>
      <w:lvlJc w:val="left"/>
      <w:pPr>
        <w:tabs>
          <w:tab w:val="num" w:pos="3600"/>
        </w:tabs>
        <w:ind w:left="3600" w:hanging="360"/>
      </w:pPr>
      <w:rPr>
        <w:rFonts w:ascii="Symbol" w:hAnsi="Symbol" w:hint="default"/>
      </w:rPr>
    </w:lvl>
    <w:lvl w:ilvl="5" w:tplc="6428C648" w:tentative="1">
      <w:start w:val="1"/>
      <w:numFmt w:val="bullet"/>
      <w:lvlText w:val=""/>
      <w:lvlPicBulletId w:val="0"/>
      <w:lvlJc w:val="left"/>
      <w:pPr>
        <w:tabs>
          <w:tab w:val="num" w:pos="4320"/>
        </w:tabs>
        <w:ind w:left="4320" w:hanging="360"/>
      </w:pPr>
      <w:rPr>
        <w:rFonts w:ascii="Symbol" w:hAnsi="Symbol" w:hint="default"/>
      </w:rPr>
    </w:lvl>
    <w:lvl w:ilvl="6" w:tplc="4F34089A" w:tentative="1">
      <w:start w:val="1"/>
      <w:numFmt w:val="bullet"/>
      <w:lvlText w:val=""/>
      <w:lvlPicBulletId w:val="0"/>
      <w:lvlJc w:val="left"/>
      <w:pPr>
        <w:tabs>
          <w:tab w:val="num" w:pos="5040"/>
        </w:tabs>
        <w:ind w:left="5040" w:hanging="360"/>
      </w:pPr>
      <w:rPr>
        <w:rFonts w:ascii="Symbol" w:hAnsi="Symbol" w:hint="default"/>
      </w:rPr>
    </w:lvl>
    <w:lvl w:ilvl="7" w:tplc="7B9693B2" w:tentative="1">
      <w:start w:val="1"/>
      <w:numFmt w:val="bullet"/>
      <w:lvlText w:val=""/>
      <w:lvlPicBulletId w:val="0"/>
      <w:lvlJc w:val="left"/>
      <w:pPr>
        <w:tabs>
          <w:tab w:val="num" w:pos="5760"/>
        </w:tabs>
        <w:ind w:left="5760" w:hanging="360"/>
      </w:pPr>
      <w:rPr>
        <w:rFonts w:ascii="Symbol" w:hAnsi="Symbol" w:hint="default"/>
      </w:rPr>
    </w:lvl>
    <w:lvl w:ilvl="8" w:tplc="BE821CE4"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7A3D4524"/>
    <w:multiLevelType w:val="hybridMultilevel"/>
    <w:tmpl w:val="92CC1B1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C552DD"/>
    <w:multiLevelType w:val="hybridMultilevel"/>
    <w:tmpl w:val="C2CCC320"/>
    <w:name w:val="WW8Num19233222323433"/>
    <w:lvl w:ilvl="0" w:tplc="396C7372">
      <w:start w:val="1"/>
      <w:numFmt w:val="decimal"/>
      <w:lvlText w:val="%1."/>
      <w:lvlJc w:val="left"/>
      <w:pPr>
        <w:tabs>
          <w:tab w:val="num" w:pos="3240"/>
        </w:tabs>
        <w:ind w:left="3240" w:hanging="360"/>
      </w:pPr>
      <w:rPr>
        <w:rFonts w:ascii="Arial" w:hAnsi="Arial" w:hint="default"/>
        <w:b/>
        <w:i w:val="0"/>
        <w:color w:val="auto"/>
        <w:sz w:val="18"/>
        <w:szCs w:val="18"/>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9"/>
  </w:num>
  <w:num w:numId="2">
    <w:abstractNumId w:val="15"/>
  </w:num>
  <w:num w:numId="3">
    <w:abstractNumId w:val="28"/>
  </w:num>
  <w:num w:numId="4">
    <w:abstractNumId w:val="5"/>
  </w:num>
  <w:num w:numId="5">
    <w:abstractNumId w:val="32"/>
  </w:num>
  <w:num w:numId="6">
    <w:abstractNumId w:val="43"/>
  </w:num>
  <w:num w:numId="7">
    <w:abstractNumId w:val="16"/>
  </w:num>
  <w:num w:numId="8">
    <w:abstractNumId w:val="9"/>
  </w:num>
  <w:num w:numId="9">
    <w:abstractNumId w:val="31"/>
  </w:num>
  <w:num w:numId="10">
    <w:abstractNumId w:val="22"/>
  </w:num>
  <w:num w:numId="11">
    <w:abstractNumId w:val="10"/>
  </w:num>
  <w:num w:numId="12">
    <w:abstractNumId w:val="45"/>
  </w:num>
  <w:num w:numId="13">
    <w:abstractNumId w:val="33"/>
  </w:num>
  <w:num w:numId="14">
    <w:abstractNumId w:val="14"/>
  </w:num>
  <w:num w:numId="15">
    <w:abstractNumId w:val="25"/>
  </w:num>
  <w:num w:numId="16">
    <w:abstractNumId w:val="48"/>
  </w:num>
  <w:num w:numId="17">
    <w:abstractNumId w:val="6"/>
  </w:num>
  <w:num w:numId="18">
    <w:abstractNumId w:val="2"/>
  </w:num>
  <w:num w:numId="19">
    <w:abstractNumId w:val="23"/>
  </w:num>
  <w:num w:numId="20">
    <w:abstractNumId w:val="30"/>
  </w:num>
  <w:num w:numId="21">
    <w:abstractNumId w:val="29"/>
  </w:num>
  <w:num w:numId="22">
    <w:abstractNumId w:val="42"/>
  </w:num>
  <w:num w:numId="23">
    <w:abstractNumId w:val="40"/>
  </w:num>
  <w:num w:numId="24">
    <w:abstractNumId w:val="36"/>
  </w:num>
  <w:num w:numId="25">
    <w:abstractNumId w:val="0"/>
  </w:num>
  <w:num w:numId="26">
    <w:abstractNumId w:val="11"/>
  </w:num>
  <w:num w:numId="27">
    <w:abstractNumId w:val="35"/>
  </w:num>
  <w:num w:numId="28">
    <w:abstractNumId w:val="32"/>
  </w:num>
  <w:num w:numId="29">
    <w:abstractNumId w:val="24"/>
  </w:num>
  <w:num w:numId="30">
    <w:abstractNumId w:val="26"/>
  </w:num>
  <w:num w:numId="31">
    <w:abstractNumId w:val="47"/>
  </w:num>
  <w:num w:numId="32">
    <w:abstractNumId w:val="18"/>
  </w:num>
  <w:num w:numId="33">
    <w:abstractNumId w:val="3"/>
  </w:num>
  <w:num w:numId="34">
    <w:abstractNumId w:val="13"/>
  </w:num>
  <w:num w:numId="35">
    <w:abstractNumId w:val="44"/>
  </w:num>
  <w:num w:numId="36">
    <w:abstractNumId w:val="4"/>
  </w:num>
  <w:num w:numId="37">
    <w:abstractNumId w:val="20"/>
  </w:num>
  <w:num w:numId="38">
    <w:abstractNumId w:val="37"/>
  </w:num>
  <w:num w:numId="39">
    <w:abstractNumId w:val="8"/>
  </w:num>
  <w:num w:numId="40">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ctiveWritingStyle w:appName="MSWord" w:lang="en-US" w:vendorID="64" w:dllVersion="131078" w:nlCheck="1" w:checkStyle="1"/>
  <w:attachedTemplate r:id="rId1"/>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84"/>
    <w:rsid w:val="00005880"/>
    <w:rsid w:val="0000714D"/>
    <w:rsid w:val="00015BBE"/>
    <w:rsid w:val="000228BE"/>
    <w:rsid w:val="00023D22"/>
    <w:rsid w:val="00030AFD"/>
    <w:rsid w:val="0003307B"/>
    <w:rsid w:val="00036D48"/>
    <w:rsid w:val="000431C8"/>
    <w:rsid w:val="00043F4B"/>
    <w:rsid w:val="00044BEC"/>
    <w:rsid w:val="0005027D"/>
    <w:rsid w:val="000505FA"/>
    <w:rsid w:val="00053D6C"/>
    <w:rsid w:val="000571F1"/>
    <w:rsid w:val="00061435"/>
    <w:rsid w:val="00070428"/>
    <w:rsid w:val="000778F9"/>
    <w:rsid w:val="00077B31"/>
    <w:rsid w:val="00077DD1"/>
    <w:rsid w:val="00080664"/>
    <w:rsid w:val="000843DE"/>
    <w:rsid w:val="00085A9B"/>
    <w:rsid w:val="00095BA1"/>
    <w:rsid w:val="000963DF"/>
    <w:rsid w:val="00096747"/>
    <w:rsid w:val="000A1C2F"/>
    <w:rsid w:val="000A5F4F"/>
    <w:rsid w:val="000B23E1"/>
    <w:rsid w:val="000C3C34"/>
    <w:rsid w:val="000C5326"/>
    <w:rsid w:val="000C73FE"/>
    <w:rsid w:val="000D0A27"/>
    <w:rsid w:val="000D764C"/>
    <w:rsid w:val="000E1742"/>
    <w:rsid w:val="000E2169"/>
    <w:rsid w:val="000E295B"/>
    <w:rsid w:val="000E2EA6"/>
    <w:rsid w:val="000E35AF"/>
    <w:rsid w:val="000E4FD7"/>
    <w:rsid w:val="000F2C05"/>
    <w:rsid w:val="000F4E85"/>
    <w:rsid w:val="001009F9"/>
    <w:rsid w:val="0010705A"/>
    <w:rsid w:val="00122936"/>
    <w:rsid w:val="001267C6"/>
    <w:rsid w:val="00141CF0"/>
    <w:rsid w:val="00150D3B"/>
    <w:rsid w:val="00152C05"/>
    <w:rsid w:val="00152EE2"/>
    <w:rsid w:val="0015308B"/>
    <w:rsid w:val="0015749B"/>
    <w:rsid w:val="00161C21"/>
    <w:rsid w:val="00162D83"/>
    <w:rsid w:val="001638DD"/>
    <w:rsid w:val="00165A8D"/>
    <w:rsid w:val="00171E3E"/>
    <w:rsid w:val="001755FC"/>
    <w:rsid w:val="001830A0"/>
    <w:rsid w:val="00183468"/>
    <w:rsid w:val="00193C14"/>
    <w:rsid w:val="001A6BF7"/>
    <w:rsid w:val="001B790A"/>
    <w:rsid w:val="001C3F17"/>
    <w:rsid w:val="001C46C2"/>
    <w:rsid w:val="001C53DD"/>
    <w:rsid w:val="001D0FB2"/>
    <w:rsid w:val="001D5469"/>
    <w:rsid w:val="001F1EB1"/>
    <w:rsid w:val="001F3C34"/>
    <w:rsid w:val="001F4854"/>
    <w:rsid w:val="002063E4"/>
    <w:rsid w:val="00207D51"/>
    <w:rsid w:val="002147A9"/>
    <w:rsid w:val="00220709"/>
    <w:rsid w:val="00222FBA"/>
    <w:rsid w:val="0022443C"/>
    <w:rsid w:val="00232B54"/>
    <w:rsid w:val="00236B94"/>
    <w:rsid w:val="00243935"/>
    <w:rsid w:val="002469C3"/>
    <w:rsid w:val="00246D8D"/>
    <w:rsid w:val="002548ED"/>
    <w:rsid w:val="0025589E"/>
    <w:rsid w:val="00256252"/>
    <w:rsid w:val="00270888"/>
    <w:rsid w:val="00272AB4"/>
    <w:rsid w:val="00275AFF"/>
    <w:rsid w:val="0029679E"/>
    <w:rsid w:val="002A7853"/>
    <w:rsid w:val="002B3534"/>
    <w:rsid w:val="002B6170"/>
    <w:rsid w:val="002B6B4B"/>
    <w:rsid w:val="002C26BA"/>
    <w:rsid w:val="002C7C7D"/>
    <w:rsid w:val="002D2540"/>
    <w:rsid w:val="002D3440"/>
    <w:rsid w:val="002D4981"/>
    <w:rsid w:val="002E4C41"/>
    <w:rsid w:val="002F40EC"/>
    <w:rsid w:val="002F7306"/>
    <w:rsid w:val="0030066C"/>
    <w:rsid w:val="003026F3"/>
    <w:rsid w:val="00303AE5"/>
    <w:rsid w:val="00305CA9"/>
    <w:rsid w:val="00306A4A"/>
    <w:rsid w:val="00307473"/>
    <w:rsid w:val="00307FAB"/>
    <w:rsid w:val="003167DC"/>
    <w:rsid w:val="00322A44"/>
    <w:rsid w:val="00336C2B"/>
    <w:rsid w:val="00340F00"/>
    <w:rsid w:val="00350923"/>
    <w:rsid w:val="003513DE"/>
    <w:rsid w:val="003573C2"/>
    <w:rsid w:val="0036467A"/>
    <w:rsid w:val="003654FC"/>
    <w:rsid w:val="00381BDA"/>
    <w:rsid w:val="003864B6"/>
    <w:rsid w:val="00386EB2"/>
    <w:rsid w:val="003879BB"/>
    <w:rsid w:val="00390630"/>
    <w:rsid w:val="00392545"/>
    <w:rsid w:val="00397BCF"/>
    <w:rsid w:val="003A3358"/>
    <w:rsid w:val="003B31BA"/>
    <w:rsid w:val="003E5853"/>
    <w:rsid w:val="004002A0"/>
    <w:rsid w:val="00402BFD"/>
    <w:rsid w:val="00417673"/>
    <w:rsid w:val="00422CC2"/>
    <w:rsid w:val="004413E8"/>
    <w:rsid w:val="00441683"/>
    <w:rsid w:val="0044226D"/>
    <w:rsid w:val="0045007F"/>
    <w:rsid w:val="0046262C"/>
    <w:rsid w:val="00473416"/>
    <w:rsid w:val="00485887"/>
    <w:rsid w:val="004912E4"/>
    <w:rsid w:val="004A07A3"/>
    <w:rsid w:val="004B2394"/>
    <w:rsid w:val="004C0293"/>
    <w:rsid w:val="004C0853"/>
    <w:rsid w:val="004C70B8"/>
    <w:rsid w:val="004C749A"/>
    <w:rsid w:val="004D7B37"/>
    <w:rsid w:val="004E7B84"/>
    <w:rsid w:val="004F5414"/>
    <w:rsid w:val="004F5620"/>
    <w:rsid w:val="005111D7"/>
    <w:rsid w:val="00515466"/>
    <w:rsid w:val="00517A84"/>
    <w:rsid w:val="00522DC6"/>
    <w:rsid w:val="0053360A"/>
    <w:rsid w:val="0054487F"/>
    <w:rsid w:val="005468C1"/>
    <w:rsid w:val="00560A8F"/>
    <w:rsid w:val="0057341E"/>
    <w:rsid w:val="0057480E"/>
    <w:rsid w:val="00582915"/>
    <w:rsid w:val="005866A9"/>
    <w:rsid w:val="005939EB"/>
    <w:rsid w:val="0059624F"/>
    <w:rsid w:val="005962CE"/>
    <w:rsid w:val="00597DF7"/>
    <w:rsid w:val="005A1CF4"/>
    <w:rsid w:val="005B786A"/>
    <w:rsid w:val="005C5EA0"/>
    <w:rsid w:val="005D0DD0"/>
    <w:rsid w:val="005D2C2A"/>
    <w:rsid w:val="005D3695"/>
    <w:rsid w:val="005D3B9C"/>
    <w:rsid w:val="005D416A"/>
    <w:rsid w:val="005D5C02"/>
    <w:rsid w:val="005E4909"/>
    <w:rsid w:val="005E66CD"/>
    <w:rsid w:val="005F0491"/>
    <w:rsid w:val="005F1999"/>
    <w:rsid w:val="005F1B2F"/>
    <w:rsid w:val="005F2534"/>
    <w:rsid w:val="00603CC2"/>
    <w:rsid w:val="00627CF8"/>
    <w:rsid w:val="006348B3"/>
    <w:rsid w:val="00647C60"/>
    <w:rsid w:val="006507B3"/>
    <w:rsid w:val="00650F8F"/>
    <w:rsid w:val="00663E31"/>
    <w:rsid w:val="006715F1"/>
    <w:rsid w:val="00681A04"/>
    <w:rsid w:val="00681CF3"/>
    <w:rsid w:val="0068594D"/>
    <w:rsid w:val="00693090"/>
    <w:rsid w:val="00694B8F"/>
    <w:rsid w:val="006A2382"/>
    <w:rsid w:val="006B452F"/>
    <w:rsid w:val="006B62FA"/>
    <w:rsid w:val="006B6448"/>
    <w:rsid w:val="006D669F"/>
    <w:rsid w:val="006D7B5B"/>
    <w:rsid w:val="006E596F"/>
    <w:rsid w:val="006E7313"/>
    <w:rsid w:val="006F28D3"/>
    <w:rsid w:val="00703A14"/>
    <w:rsid w:val="00707925"/>
    <w:rsid w:val="00707D31"/>
    <w:rsid w:val="00717254"/>
    <w:rsid w:val="007375F7"/>
    <w:rsid w:val="00737CEA"/>
    <w:rsid w:val="007403BA"/>
    <w:rsid w:val="0074599F"/>
    <w:rsid w:val="0075217D"/>
    <w:rsid w:val="00757EAA"/>
    <w:rsid w:val="007638EA"/>
    <w:rsid w:val="00766352"/>
    <w:rsid w:val="007666CB"/>
    <w:rsid w:val="00766842"/>
    <w:rsid w:val="00771DE8"/>
    <w:rsid w:val="00771FD1"/>
    <w:rsid w:val="00772D61"/>
    <w:rsid w:val="00775F89"/>
    <w:rsid w:val="00777140"/>
    <w:rsid w:val="007822FD"/>
    <w:rsid w:val="007853DB"/>
    <w:rsid w:val="00792195"/>
    <w:rsid w:val="007978A3"/>
    <w:rsid w:val="007A6975"/>
    <w:rsid w:val="007B001C"/>
    <w:rsid w:val="007B2F94"/>
    <w:rsid w:val="007C3E5E"/>
    <w:rsid w:val="007D107C"/>
    <w:rsid w:val="007D7C84"/>
    <w:rsid w:val="007E47BB"/>
    <w:rsid w:val="007E69B8"/>
    <w:rsid w:val="007F0D20"/>
    <w:rsid w:val="007F2AFA"/>
    <w:rsid w:val="007F54D3"/>
    <w:rsid w:val="00804051"/>
    <w:rsid w:val="00804A35"/>
    <w:rsid w:val="00815AFB"/>
    <w:rsid w:val="00820C74"/>
    <w:rsid w:val="00830150"/>
    <w:rsid w:val="008322FB"/>
    <w:rsid w:val="00834A47"/>
    <w:rsid w:val="0084124B"/>
    <w:rsid w:val="00841DFC"/>
    <w:rsid w:val="00844C7C"/>
    <w:rsid w:val="00852331"/>
    <w:rsid w:val="0085583B"/>
    <w:rsid w:val="008665E7"/>
    <w:rsid w:val="00876DCB"/>
    <w:rsid w:val="00880804"/>
    <w:rsid w:val="00882FA2"/>
    <w:rsid w:val="008A0829"/>
    <w:rsid w:val="008A5E15"/>
    <w:rsid w:val="008B23EA"/>
    <w:rsid w:val="008B3060"/>
    <w:rsid w:val="008B4B4A"/>
    <w:rsid w:val="008C3457"/>
    <w:rsid w:val="008C61A3"/>
    <w:rsid w:val="008C7F52"/>
    <w:rsid w:val="008D0311"/>
    <w:rsid w:val="008D547F"/>
    <w:rsid w:val="008E0FC6"/>
    <w:rsid w:val="008E390A"/>
    <w:rsid w:val="008F12F9"/>
    <w:rsid w:val="008F51A3"/>
    <w:rsid w:val="00900DE7"/>
    <w:rsid w:val="009062D5"/>
    <w:rsid w:val="0090635B"/>
    <w:rsid w:val="00907143"/>
    <w:rsid w:val="00907E22"/>
    <w:rsid w:val="009159AA"/>
    <w:rsid w:val="0091606E"/>
    <w:rsid w:val="009266BA"/>
    <w:rsid w:val="00944450"/>
    <w:rsid w:val="009464F8"/>
    <w:rsid w:val="00952AAE"/>
    <w:rsid w:val="009540D2"/>
    <w:rsid w:val="00957399"/>
    <w:rsid w:val="00963776"/>
    <w:rsid w:val="00974246"/>
    <w:rsid w:val="00980716"/>
    <w:rsid w:val="00982B0E"/>
    <w:rsid w:val="009847C7"/>
    <w:rsid w:val="009860C9"/>
    <w:rsid w:val="00990159"/>
    <w:rsid w:val="00990B98"/>
    <w:rsid w:val="009A0C92"/>
    <w:rsid w:val="009A0FDA"/>
    <w:rsid w:val="009A16BF"/>
    <w:rsid w:val="009A3852"/>
    <w:rsid w:val="009C79D1"/>
    <w:rsid w:val="009D27AA"/>
    <w:rsid w:val="009D7D8A"/>
    <w:rsid w:val="009E274F"/>
    <w:rsid w:val="009E33EB"/>
    <w:rsid w:val="009E6476"/>
    <w:rsid w:val="009F294D"/>
    <w:rsid w:val="009F3C07"/>
    <w:rsid w:val="00A0002A"/>
    <w:rsid w:val="00A0770D"/>
    <w:rsid w:val="00A22435"/>
    <w:rsid w:val="00A32210"/>
    <w:rsid w:val="00A445B5"/>
    <w:rsid w:val="00A4479E"/>
    <w:rsid w:val="00A45F94"/>
    <w:rsid w:val="00A54E4B"/>
    <w:rsid w:val="00A568D5"/>
    <w:rsid w:val="00A73C87"/>
    <w:rsid w:val="00A76B49"/>
    <w:rsid w:val="00A76C59"/>
    <w:rsid w:val="00A9286E"/>
    <w:rsid w:val="00A97A1E"/>
    <w:rsid w:val="00AA2CD0"/>
    <w:rsid w:val="00AA5EEA"/>
    <w:rsid w:val="00AB04BC"/>
    <w:rsid w:val="00AB0696"/>
    <w:rsid w:val="00AB2BA7"/>
    <w:rsid w:val="00AB58CC"/>
    <w:rsid w:val="00AC0A02"/>
    <w:rsid w:val="00AC4963"/>
    <w:rsid w:val="00AC49F3"/>
    <w:rsid w:val="00AD1B43"/>
    <w:rsid w:val="00AD2B3B"/>
    <w:rsid w:val="00AD3969"/>
    <w:rsid w:val="00AD3A81"/>
    <w:rsid w:val="00AD4E07"/>
    <w:rsid w:val="00AE2A70"/>
    <w:rsid w:val="00AF423A"/>
    <w:rsid w:val="00B01EF1"/>
    <w:rsid w:val="00B02C77"/>
    <w:rsid w:val="00B0628F"/>
    <w:rsid w:val="00B06754"/>
    <w:rsid w:val="00B137F1"/>
    <w:rsid w:val="00B22ABD"/>
    <w:rsid w:val="00B245F6"/>
    <w:rsid w:val="00B24D58"/>
    <w:rsid w:val="00B33805"/>
    <w:rsid w:val="00B33DA0"/>
    <w:rsid w:val="00B366EF"/>
    <w:rsid w:val="00B41C66"/>
    <w:rsid w:val="00B44C5D"/>
    <w:rsid w:val="00B459B3"/>
    <w:rsid w:val="00B473AE"/>
    <w:rsid w:val="00B47640"/>
    <w:rsid w:val="00B51C63"/>
    <w:rsid w:val="00B61758"/>
    <w:rsid w:val="00B66BB3"/>
    <w:rsid w:val="00B70772"/>
    <w:rsid w:val="00B80B01"/>
    <w:rsid w:val="00B8604D"/>
    <w:rsid w:val="00B9276A"/>
    <w:rsid w:val="00B934FB"/>
    <w:rsid w:val="00BA501F"/>
    <w:rsid w:val="00BA585A"/>
    <w:rsid w:val="00BB0E34"/>
    <w:rsid w:val="00BB4B1E"/>
    <w:rsid w:val="00BB6482"/>
    <w:rsid w:val="00BC02F3"/>
    <w:rsid w:val="00BC12AD"/>
    <w:rsid w:val="00BC17A8"/>
    <w:rsid w:val="00BD221A"/>
    <w:rsid w:val="00BD5E46"/>
    <w:rsid w:val="00BF35FD"/>
    <w:rsid w:val="00C05826"/>
    <w:rsid w:val="00C13C59"/>
    <w:rsid w:val="00C232E1"/>
    <w:rsid w:val="00C23C04"/>
    <w:rsid w:val="00C24875"/>
    <w:rsid w:val="00C36D7F"/>
    <w:rsid w:val="00C4059B"/>
    <w:rsid w:val="00C62E56"/>
    <w:rsid w:val="00C65F6F"/>
    <w:rsid w:val="00C72751"/>
    <w:rsid w:val="00C7735A"/>
    <w:rsid w:val="00C820E3"/>
    <w:rsid w:val="00C8421A"/>
    <w:rsid w:val="00C85016"/>
    <w:rsid w:val="00CA42B7"/>
    <w:rsid w:val="00CA5819"/>
    <w:rsid w:val="00CB633D"/>
    <w:rsid w:val="00CC1148"/>
    <w:rsid w:val="00CD4889"/>
    <w:rsid w:val="00CE44D3"/>
    <w:rsid w:val="00CE4AE1"/>
    <w:rsid w:val="00CE52CB"/>
    <w:rsid w:val="00CE62D5"/>
    <w:rsid w:val="00D02C42"/>
    <w:rsid w:val="00D11CA1"/>
    <w:rsid w:val="00D12AF5"/>
    <w:rsid w:val="00D12B69"/>
    <w:rsid w:val="00D16A4D"/>
    <w:rsid w:val="00D22A51"/>
    <w:rsid w:val="00D27E2E"/>
    <w:rsid w:val="00D30519"/>
    <w:rsid w:val="00D3222D"/>
    <w:rsid w:val="00D3404A"/>
    <w:rsid w:val="00D46352"/>
    <w:rsid w:val="00D4670A"/>
    <w:rsid w:val="00D50824"/>
    <w:rsid w:val="00D612A1"/>
    <w:rsid w:val="00D61B90"/>
    <w:rsid w:val="00D671D4"/>
    <w:rsid w:val="00D73F2E"/>
    <w:rsid w:val="00D81642"/>
    <w:rsid w:val="00D82743"/>
    <w:rsid w:val="00D923F7"/>
    <w:rsid w:val="00D939BB"/>
    <w:rsid w:val="00D958D7"/>
    <w:rsid w:val="00D976CD"/>
    <w:rsid w:val="00DA18F5"/>
    <w:rsid w:val="00DA1CA6"/>
    <w:rsid w:val="00DA253A"/>
    <w:rsid w:val="00DA5D30"/>
    <w:rsid w:val="00DC4536"/>
    <w:rsid w:val="00DD56CF"/>
    <w:rsid w:val="00DE0F39"/>
    <w:rsid w:val="00DE2936"/>
    <w:rsid w:val="00DF2F18"/>
    <w:rsid w:val="00E05A81"/>
    <w:rsid w:val="00E06B74"/>
    <w:rsid w:val="00E07671"/>
    <w:rsid w:val="00E1535E"/>
    <w:rsid w:val="00E23EC2"/>
    <w:rsid w:val="00E23EFB"/>
    <w:rsid w:val="00E329D9"/>
    <w:rsid w:val="00E3542E"/>
    <w:rsid w:val="00E40290"/>
    <w:rsid w:val="00E43216"/>
    <w:rsid w:val="00E51B0A"/>
    <w:rsid w:val="00E527C5"/>
    <w:rsid w:val="00E53F40"/>
    <w:rsid w:val="00E55171"/>
    <w:rsid w:val="00E63C3C"/>
    <w:rsid w:val="00E65DF8"/>
    <w:rsid w:val="00E678ED"/>
    <w:rsid w:val="00E770F6"/>
    <w:rsid w:val="00E86173"/>
    <w:rsid w:val="00E94D42"/>
    <w:rsid w:val="00EA2322"/>
    <w:rsid w:val="00EB0703"/>
    <w:rsid w:val="00EB1234"/>
    <w:rsid w:val="00EB38E0"/>
    <w:rsid w:val="00EB47C8"/>
    <w:rsid w:val="00EB4D32"/>
    <w:rsid w:val="00EC14AD"/>
    <w:rsid w:val="00EC6C7D"/>
    <w:rsid w:val="00ED0116"/>
    <w:rsid w:val="00ED11D4"/>
    <w:rsid w:val="00ED56F4"/>
    <w:rsid w:val="00EE04AE"/>
    <w:rsid w:val="00EF2B59"/>
    <w:rsid w:val="00EF3F62"/>
    <w:rsid w:val="00F04FA4"/>
    <w:rsid w:val="00F059C7"/>
    <w:rsid w:val="00F20918"/>
    <w:rsid w:val="00F22420"/>
    <w:rsid w:val="00F2671C"/>
    <w:rsid w:val="00F32F04"/>
    <w:rsid w:val="00F44F22"/>
    <w:rsid w:val="00F45DCD"/>
    <w:rsid w:val="00F4635C"/>
    <w:rsid w:val="00F5017D"/>
    <w:rsid w:val="00F54C0C"/>
    <w:rsid w:val="00F625A3"/>
    <w:rsid w:val="00F64AB6"/>
    <w:rsid w:val="00F71C4F"/>
    <w:rsid w:val="00F77FDD"/>
    <w:rsid w:val="00F910F6"/>
    <w:rsid w:val="00F91687"/>
    <w:rsid w:val="00FA4C74"/>
    <w:rsid w:val="00FB0947"/>
    <w:rsid w:val="00FB3930"/>
    <w:rsid w:val="00FC1267"/>
    <w:rsid w:val="00FC1EBE"/>
    <w:rsid w:val="00FC3F0A"/>
    <w:rsid w:val="00FC53EC"/>
    <w:rsid w:val="00FD1EA2"/>
    <w:rsid w:val="00FD25BA"/>
    <w:rsid w:val="00FE152B"/>
    <w:rsid w:val="00FE3681"/>
    <w:rsid w:val="00FE374B"/>
    <w:rsid w:val="00FE5D77"/>
    <w:rsid w:val="00FF640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E54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9" w:qFormat="1"/>
    <w:lsdException w:name="heading 3" w:qFormat="1"/>
    <w:lsdException w:name="heading 4"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C0853"/>
    <w:rPr>
      <w:rFonts w:ascii="Franklin Gothic Book" w:hAnsi="Franklin Gothic Book"/>
      <w:sz w:val="22"/>
      <w:szCs w:val="24"/>
    </w:rPr>
  </w:style>
  <w:style w:type="paragraph" w:styleId="Heading1">
    <w:name w:val="heading 1"/>
    <w:basedOn w:val="Normal"/>
    <w:next w:val="BodyText"/>
    <w:link w:val="Heading1Char1"/>
    <w:uiPriority w:val="99"/>
    <w:qFormat/>
    <w:pPr>
      <w:keepNext/>
      <w:pageBreakBefore/>
      <w:spacing w:before="1440" w:after="90" w:line="360" w:lineRule="exact"/>
      <w:ind w:left="540" w:hanging="540"/>
      <w:outlineLvl w:val="0"/>
    </w:pPr>
    <w:rPr>
      <w:rFonts w:ascii="Franklin Gothic Demi" w:hAnsi="Franklin Gothic Demi" w:cs="Arial"/>
      <w:bCs/>
      <w:kern w:val="32"/>
      <w:sz w:val="32"/>
      <w:szCs w:val="32"/>
    </w:rPr>
  </w:style>
  <w:style w:type="paragraph" w:styleId="Heading2">
    <w:name w:val="heading 2"/>
    <w:basedOn w:val="Heading1"/>
    <w:next w:val="BodyText"/>
    <w:link w:val="Heading2Char1"/>
    <w:uiPriority w:val="99"/>
    <w:qFormat/>
    <w:rsid w:val="0073134E"/>
    <w:pPr>
      <w:pageBreakBefore w:val="0"/>
      <w:numPr>
        <w:ilvl w:val="1"/>
      </w:numPr>
      <w:spacing w:before="180"/>
      <w:ind w:left="540" w:hanging="540"/>
      <w:outlineLvl w:val="1"/>
    </w:pPr>
    <w:rPr>
      <w:bCs w:val="0"/>
      <w:iCs/>
      <w:sz w:val="24"/>
      <w:szCs w:val="28"/>
    </w:rPr>
  </w:style>
  <w:style w:type="paragraph" w:styleId="Heading3">
    <w:name w:val="heading 3"/>
    <w:basedOn w:val="Heading2"/>
    <w:next w:val="BodyText"/>
    <w:link w:val="Heading3Char1"/>
    <w:qFormat/>
    <w:rsid w:val="00397BCF"/>
    <w:pPr>
      <w:numPr>
        <w:ilvl w:val="2"/>
        <w:numId w:val="5"/>
      </w:numPr>
      <w:outlineLvl w:val="2"/>
    </w:pPr>
    <w:rPr>
      <w:bCs/>
      <w:sz w:val="22"/>
      <w:szCs w:val="24"/>
    </w:rPr>
  </w:style>
  <w:style w:type="paragraph" w:styleId="Heading4">
    <w:name w:val="heading 4"/>
    <w:basedOn w:val="Heading3"/>
    <w:next w:val="Text"/>
    <w:qFormat/>
    <w:pPr>
      <w:numPr>
        <w:ilvl w:val="0"/>
        <w:numId w:val="0"/>
      </w:numPr>
      <w:spacing w:before="90" w:line="270" w:lineRule="exact"/>
      <w:ind w:left="900" w:hanging="540"/>
      <w:outlineLvl w:val="3"/>
    </w:pPr>
    <w:rPr>
      <w:bCs w:val="0"/>
      <w:i/>
      <w:sz w:val="20"/>
      <w:szCs w:val="22"/>
    </w:rPr>
  </w:style>
  <w:style w:type="paragraph" w:styleId="Heading5">
    <w:name w:val="heading 5"/>
    <w:basedOn w:val="Heading4"/>
    <w:next w:val="Text"/>
    <w:uiPriority w:val="99"/>
    <w:qFormat/>
    <w:pPr>
      <w:numPr>
        <w:ilvl w:val="4"/>
        <w:numId w:val="5"/>
      </w:numPr>
      <w:outlineLvl w:val="4"/>
    </w:pPr>
    <w:rPr>
      <w:bCs/>
      <w:i w:val="0"/>
      <w:iCs w:val="0"/>
      <w:sz w:val="22"/>
      <w:szCs w:val="20"/>
    </w:rPr>
  </w:style>
  <w:style w:type="paragraph" w:styleId="Heading6">
    <w:name w:val="heading 6"/>
    <w:basedOn w:val="Heading5"/>
    <w:uiPriority w:val="99"/>
    <w:qFormat/>
    <w:rsid w:val="00CD007A"/>
    <w:pPr>
      <w:keepNext w:val="0"/>
      <w:numPr>
        <w:ilvl w:val="5"/>
      </w:numPr>
      <w:spacing w:before="0" w:after="0"/>
      <w:outlineLvl w:val="5"/>
    </w:pPr>
    <w:rPr>
      <w:rFonts w:ascii="Franklin Gothic Book" w:hAnsi="Franklin Gothic Book"/>
      <w:bCs w:val="0"/>
    </w:rPr>
  </w:style>
  <w:style w:type="paragraph" w:styleId="Heading7">
    <w:name w:val="heading 7"/>
    <w:basedOn w:val="Heading6"/>
    <w:qFormat/>
    <w:pPr>
      <w:numPr>
        <w:ilvl w:val="0"/>
        <w:numId w:val="0"/>
      </w:numPr>
      <w:tabs>
        <w:tab w:val="num" w:pos="1530"/>
        <w:tab w:val="num" w:pos="1800"/>
        <w:tab w:val="num" w:pos="2070"/>
      </w:tabs>
      <w:ind w:left="2070" w:hanging="270"/>
      <w:outlineLvl w:val="6"/>
    </w:pPr>
  </w:style>
  <w:style w:type="paragraph" w:styleId="Heading8">
    <w:name w:val="heading 8"/>
    <w:basedOn w:val="Heading7"/>
    <w:qFormat/>
    <w:pPr>
      <w:numPr>
        <w:ilvl w:val="7"/>
      </w:numPr>
      <w:tabs>
        <w:tab w:val="num" w:pos="1530"/>
      </w:tabs>
      <w:ind w:left="2070" w:hanging="270"/>
      <w:outlineLvl w:val="7"/>
    </w:pPr>
    <w:rPr>
      <w:iCs/>
    </w:rPr>
  </w:style>
  <w:style w:type="paragraph" w:styleId="Heading9">
    <w:name w:val="heading 9"/>
    <w:basedOn w:val="Heading8"/>
    <w:qFormat/>
    <w:pPr>
      <w:numPr>
        <w:ilvl w:val="8"/>
      </w:numPr>
      <w:tabs>
        <w:tab w:val="num" w:pos="1530"/>
      </w:tabs>
      <w:ind w:left="2070" w:hanging="27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1"/>
    <w:pPr>
      <w:spacing w:after="90" w:line="270" w:lineRule="exact"/>
      <w:ind w:left="1800"/>
    </w:pPr>
  </w:style>
  <w:style w:type="character" w:customStyle="1" w:styleId="Heading1Char">
    <w:name w:val="Heading 1 Char"/>
    <w:locked/>
    <w:rPr>
      <w:rFonts w:ascii="Franklin Gothic Demi" w:hAnsi="Franklin Gothic Demi" w:cs="Arial"/>
      <w:bCs/>
      <w:kern w:val="32"/>
      <w:sz w:val="32"/>
      <w:szCs w:val="32"/>
    </w:rPr>
  </w:style>
  <w:style w:type="character" w:customStyle="1" w:styleId="Heading2Char">
    <w:name w:val="Heading 2 Char"/>
    <w:semiHidden/>
    <w:locked/>
    <w:rPr>
      <w:rFonts w:ascii="Cambria" w:hAnsi="Cambria" w:cs="Times New Roman"/>
      <w:b/>
      <w:bCs/>
      <w:i/>
      <w:iCs/>
      <w:sz w:val="28"/>
      <w:szCs w:val="28"/>
    </w:rPr>
  </w:style>
  <w:style w:type="character" w:customStyle="1" w:styleId="Heading3Char">
    <w:name w:val="Heading 3 Char"/>
    <w:locked/>
    <w:rPr>
      <w:rFonts w:ascii="Franklin Gothic Demi" w:hAnsi="Franklin Gothic Demi" w:cs="Arial"/>
      <w:bCs/>
      <w:iCs/>
      <w:kern w:val="32"/>
      <w:szCs w:val="24"/>
    </w:rPr>
  </w:style>
  <w:style w:type="character" w:customStyle="1" w:styleId="Heading4Char">
    <w:name w:val="Heading 4 Char"/>
    <w:locked/>
    <w:rPr>
      <w:rFonts w:ascii="Franklin Gothic Demi" w:hAnsi="Franklin Gothic Demi" w:cs="Arial"/>
      <w:i/>
      <w:iCs/>
      <w:kern w:val="32"/>
      <w:sz w:val="20"/>
    </w:rPr>
  </w:style>
  <w:style w:type="character" w:customStyle="1" w:styleId="Heading5Char">
    <w:name w:val="Heading 5 Char"/>
    <w:locked/>
    <w:rPr>
      <w:rFonts w:ascii="Franklin Gothic Demi" w:hAnsi="Franklin Gothic Demi" w:cs="Arial"/>
      <w:bCs/>
      <w:kern w:val="32"/>
      <w:szCs w:val="20"/>
    </w:rPr>
  </w:style>
  <w:style w:type="character" w:customStyle="1" w:styleId="Heading6Char">
    <w:name w:val="Heading 6 Char"/>
    <w:locked/>
    <w:rPr>
      <w:rFonts w:ascii="Franklin Gothic Book" w:hAnsi="Franklin Gothic Book" w:cs="Arial"/>
      <w:kern w:val="32"/>
      <w:szCs w:val="20"/>
    </w:rPr>
  </w:style>
  <w:style w:type="character" w:customStyle="1" w:styleId="Heading7Char">
    <w:name w:val="Heading 7 Char"/>
    <w:locked/>
    <w:rPr>
      <w:rFonts w:ascii="Franklin Gothic Book" w:hAnsi="Franklin Gothic Book" w:cs="Arial"/>
      <w:kern w:val="32"/>
      <w:szCs w:val="20"/>
    </w:rPr>
  </w:style>
  <w:style w:type="character" w:customStyle="1" w:styleId="Heading8Char">
    <w:name w:val="Heading 8 Char"/>
    <w:locked/>
    <w:rPr>
      <w:rFonts w:ascii="Franklin Gothic Book" w:hAnsi="Franklin Gothic Book" w:cs="Arial"/>
      <w:iCs/>
      <w:kern w:val="32"/>
      <w:szCs w:val="20"/>
    </w:rPr>
  </w:style>
  <w:style w:type="character" w:customStyle="1" w:styleId="Heading9Char">
    <w:name w:val="Heading 9 Char"/>
    <w:locked/>
    <w:rPr>
      <w:rFonts w:ascii="Franklin Gothic Book" w:hAnsi="Franklin Gothic Book" w:cs="Arial"/>
      <w:iCs/>
      <w:kern w:val="32"/>
      <w:szCs w:val="20"/>
    </w:rPr>
  </w:style>
  <w:style w:type="paragraph" w:styleId="TOC1">
    <w:name w:val="toc 1"/>
    <w:basedOn w:val="NormalSans"/>
    <w:link w:val="TOC1Char"/>
    <w:uiPriority w:val="39"/>
    <w:pPr>
      <w:keepNext/>
      <w:tabs>
        <w:tab w:val="left" w:pos="990"/>
        <w:tab w:val="right" w:leader="dot" w:pos="9360"/>
      </w:tabs>
      <w:spacing w:before="180" w:after="45" w:line="315" w:lineRule="exact"/>
      <w:ind w:left="720"/>
    </w:pPr>
    <w:rPr>
      <w:rFonts w:ascii="Franklin Gothic Demi" w:hAnsi="Franklin Gothic Demi"/>
      <w:noProof/>
      <w:sz w:val="24"/>
      <w:szCs w:val="32"/>
    </w:rPr>
  </w:style>
  <w:style w:type="paragraph" w:customStyle="1" w:styleId="NormalSans">
    <w:name w:val="Normal Sans"/>
    <w:basedOn w:val="Normal"/>
    <w:link w:val="NormalSansChar1"/>
    <w:rPr>
      <w:sz w:val="18"/>
    </w:rPr>
  </w:style>
  <w:style w:type="paragraph" w:styleId="TOC2">
    <w:name w:val="toc 2"/>
    <w:basedOn w:val="NormalSans"/>
    <w:link w:val="TOC2Char"/>
    <w:uiPriority w:val="39"/>
    <w:pPr>
      <w:tabs>
        <w:tab w:val="left" w:pos="1440"/>
        <w:tab w:val="right" w:leader="dot" w:pos="9360"/>
      </w:tabs>
      <w:spacing w:before="90" w:after="45" w:line="225" w:lineRule="exact"/>
      <w:ind w:left="990"/>
    </w:pPr>
    <w:rPr>
      <w:rFonts w:ascii="Franklin Gothic Demi" w:hAnsi="Franklin Gothic Demi"/>
      <w:bCs/>
      <w:noProof/>
      <w:sz w:val="22"/>
      <w:szCs w:val="27"/>
    </w:rPr>
  </w:style>
  <w:style w:type="paragraph" w:styleId="TOC3">
    <w:name w:val="toc 3"/>
    <w:basedOn w:val="Normal"/>
    <w:link w:val="TOC3Char"/>
    <w:uiPriority w:val="39"/>
    <w:pPr>
      <w:tabs>
        <w:tab w:val="left" w:pos="1980"/>
        <w:tab w:val="right" w:leader="dot" w:pos="9360"/>
      </w:tabs>
      <w:spacing w:before="45" w:after="45" w:line="270" w:lineRule="exact"/>
      <w:ind w:left="1440"/>
    </w:pPr>
    <w:rPr>
      <w:noProof/>
    </w:rPr>
  </w:style>
  <w:style w:type="paragraph" w:styleId="TOC4">
    <w:name w:val="toc 4"/>
    <w:basedOn w:val="TOC3"/>
    <w:next w:val="Normal"/>
    <w:link w:val="TOC4Char"/>
    <w:uiPriority w:val="39"/>
    <w:pPr>
      <w:tabs>
        <w:tab w:val="clear" w:pos="1980"/>
        <w:tab w:val="left" w:pos="2700"/>
      </w:tabs>
      <w:ind w:left="1980"/>
    </w:pPr>
    <w:rPr>
      <w:iCs/>
      <w:szCs w:val="22"/>
    </w:rPr>
  </w:style>
  <w:style w:type="paragraph" w:styleId="TOC5">
    <w:name w:val="toc 5"/>
    <w:basedOn w:val="Normal"/>
    <w:next w:val="Normal"/>
    <w:uiPriority w:val="39"/>
    <w:semiHidden/>
    <w:pPr>
      <w:tabs>
        <w:tab w:val="left" w:pos="3600"/>
        <w:tab w:val="right" w:leader="dot" w:pos="9360"/>
      </w:tabs>
      <w:spacing w:before="45" w:after="45" w:line="270" w:lineRule="exact"/>
      <w:ind w:firstLine="2700"/>
    </w:pPr>
    <w:rPr>
      <w:noProof/>
      <w:szCs w:val="19"/>
    </w:rPr>
  </w:style>
  <w:style w:type="paragraph" w:styleId="ListBullet">
    <w:name w:val="List Bullet"/>
    <w:basedOn w:val="Normal"/>
    <w:link w:val="ListBulletChar"/>
    <w:semiHidden/>
  </w:style>
  <w:style w:type="paragraph" w:customStyle="1" w:styleId="Table">
    <w:name w:val="Table"/>
    <w:basedOn w:val="Normal"/>
    <w:pPr>
      <w:spacing w:before="45" w:after="45" w:line="225" w:lineRule="exact"/>
      <w:ind w:left="90" w:right="90"/>
    </w:pPr>
    <w:rPr>
      <w:sz w:val="20"/>
    </w:rPr>
  </w:style>
  <w:style w:type="paragraph" w:customStyle="1" w:styleId="TableCondensed">
    <w:name w:val="Table Condensed"/>
    <w:basedOn w:val="Table"/>
    <w:pPr>
      <w:ind w:left="45" w:right="45"/>
    </w:pPr>
    <w:rPr>
      <w:rFonts w:ascii="Arial Narrow" w:hAnsi="Arial Narrow"/>
    </w:rPr>
  </w:style>
  <w:style w:type="paragraph" w:styleId="BlockText">
    <w:name w:val="Block Text"/>
    <w:basedOn w:val="Normal"/>
    <w:semiHidden/>
    <w:pPr>
      <w:ind w:left="1440" w:right="1440"/>
    </w:pPr>
  </w:style>
  <w:style w:type="paragraph" w:styleId="BodyText">
    <w:name w:val="Body Text"/>
    <w:basedOn w:val="Normal"/>
    <w:link w:val="BodyTextChar1"/>
    <w:semiHidden/>
  </w:style>
  <w:style w:type="character" w:customStyle="1" w:styleId="BodyTextChar">
    <w:name w:val="Body Text Char"/>
    <w:semiHidden/>
    <w:locked/>
    <w:rPr>
      <w:rFonts w:ascii="Franklin Gothic Book" w:hAnsi="Franklin Gothic Book" w:cs="Times New Roman"/>
      <w:sz w:val="24"/>
      <w:szCs w:val="24"/>
    </w:rPr>
  </w:style>
  <w:style w:type="paragraph" w:styleId="BodyText2">
    <w:name w:val="Body Text 2"/>
    <w:basedOn w:val="Normal"/>
    <w:semiHidden/>
    <w:pPr>
      <w:spacing w:line="480" w:lineRule="auto"/>
    </w:pPr>
  </w:style>
  <w:style w:type="character" w:customStyle="1" w:styleId="BodyText2Char">
    <w:name w:val="Body Text 2 Char"/>
    <w:semiHidden/>
    <w:locked/>
    <w:rPr>
      <w:rFonts w:ascii="Franklin Gothic Book" w:hAnsi="Franklin Gothic Book" w:cs="Times New Roman"/>
      <w:sz w:val="24"/>
      <w:szCs w:val="24"/>
    </w:rPr>
  </w:style>
  <w:style w:type="paragraph" w:styleId="BodyText3">
    <w:name w:val="Body Text 3"/>
    <w:basedOn w:val="Normal"/>
    <w:semiHidden/>
    <w:rPr>
      <w:sz w:val="16"/>
      <w:szCs w:val="16"/>
    </w:rPr>
  </w:style>
  <w:style w:type="character" w:customStyle="1" w:styleId="BodyText3Char">
    <w:name w:val="Body Text 3 Char"/>
    <w:semiHidden/>
    <w:locked/>
    <w:rPr>
      <w:rFonts w:ascii="Franklin Gothic Book" w:hAnsi="Franklin Gothic Book" w:cs="Times New Roman"/>
      <w:sz w:val="16"/>
      <w:szCs w:val="16"/>
    </w:rPr>
  </w:style>
  <w:style w:type="paragraph" w:styleId="BodyTextFirstIndent">
    <w:name w:val="Body Text First Indent"/>
    <w:basedOn w:val="BodyText"/>
    <w:semiHidden/>
    <w:pPr>
      <w:ind w:firstLine="210"/>
    </w:pPr>
  </w:style>
  <w:style w:type="character" w:customStyle="1" w:styleId="BodyTextFirstIndentChar">
    <w:name w:val="Body Text First Indent Char"/>
    <w:basedOn w:val="BodyTextChar"/>
    <w:semiHidden/>
    <w:locked/>
    <w:rPr>
      <w:rFonts w:ascii="Franklin Gothic Book" w:hAnsi="Franklin Gothic Book" w:cs="Times New Roman"/>
      <w:sz w:val="24"/>
      <w:szCs w:val="24"/>
    </w:rPr>
  </w:style>
  <w:style w:type="paragraph" w:styleId="BodyTextIndent">
    <w:name w:val="Body Text Indent"/>
    <w:basedOn w:val="Normal"/>
    <w:semiHidden/>
    <w:pPr>
      <w:ind w:left="360"/>
    </w:pPr>
  </w:style>
  <w:style w:type="character" w:customStyle="1" w:styleId="BodyTextIndentChar">
    <w:name w:val="Body Text Indent Char"/>
    <w:semiHidden/>
    <w:locked/>
    <w:rPr>
      <w:rFonts w:ascii="Franklin Gothic Book" w:hAnsi="Franklin Gothic Book" w:cs="Times New Roman"/>
      <w:sz w:val="24"/>
      <w:szCs w:val="24"/>
    </w:rPr>
  </w:style>
  <w:style w:type="paragraph" w:styleId="BodyTextFirstIndent2">
    <w:name w:val="Body Text First Indent 2"/>
    <w:basedOn w:val="BodyTextIndent"/>
    <w:semiHidden/>
    <w:pPr>
      <w:ind w:firstLine="210"/>
    </w:pPr>
  </w:style>
  <w:style w:type="character" w:customStyle="1" w:styleId="BodyTextFirstIndent2Char">
    <w:name w:val="Body Text First Indent 2 Char"/>
    <w:basedOn w:val="BodyTextIndentChar"/>
    <w:semiHidden/>
    <w:locked/>
    <w:rPr>
      <w:rFonts w:ascii="Franklin Gothic Book" w:hAnsi="Franklin Gothic Book" w:cs="Times New Roman"/>
      <w:sz w:val="24"/>
      <w:szCs w:val="24"/>
    </w:rPr>
  </w:style>
  <w:style w:type="paragraph" w:styleId="BodyTextIndent2">
    <w:name w:val="Body Text Indent 2"/>
    <w:basedOn w:val="Normal"/>
    <w:semiHidden/>
    <w:pPr>
      <w:spacing w:line="480" w:lineRule="auto"/>
      <w:ind w:left="360"/>
    </w:pPr>
  </w:style>
  <w:style w:type="character" w:customStyle="1" w:styleId="BodyTextIndent2Char">
    <w:name w:val="Body Text Indent 2 Char"/>
    <w:semiHidden/>
    <w:locked/>
    <w:rPr>
      <w:rFonts w:ascii="Franklin Gothic Book" w:hAnsi="Franklin Gothic Book" w:cs="Times New Roman"/>
      <w:sz w:val="24"/>
      <w:szCs w:val="24"/>
    </w:rPr>
  </w:style>
  <w:style w:type="paragraph" w:styleId="BodyTextIndent3">
    <w:name w:val="Body Text Indent 3"/>
    <w:basedOn w:val="Normal"/>
    <w:semiHidden/>
    <w:pPr>
      <w:ind w:left="360"/>
    </w:pPr>
    <w:rPr>
      <w:sz w:val="16"/>
      <w:szCs w:val="16"/>
    </w:rPr>
  </w:style>
  <w:style w:type="character" w:customStyle="1" w:styleId="BodyTextIndent3Char">
    <w:name w:val="Body Text Indent 3 Char"/>
    <w:semiHidden/>
    <w:locked/>
    <w:rPr>
      <w:rFonts w:ascii="Franklin Gothic Book" w:hAnsi="Franklin Gothic Book" w:cs="Times New Roman"/>
      <w:sz w:val="16"/>
      <w:szCs w:val="16"/>
    </w:rPr>
  </w:style>
  <w:style w:type="paragraph" w:styleId="Closing">
    <w:name w:val="Closing"/>
    <w:basedOn w:val="Normal"/>
    <w:semiHidden/>
    <w:pPr>
      <w:ind w:left="4320"/>
    </w:pPr>
  </w:style>
  <w:style w:type="character" w:customStyle="1" w:styleId="ClosingChar">
    <w:name w:val="Closing Char"/>
    <w:semiHidden/>
    <w:locked/>
    <w:rPr>
      <w:rFonts w:ascii="Franklin Gothic Book" w:hAnsi="Franklin Gothic Book" w:cs="Times New Roman"/>
      <w:sz w:val="24"/>
      <w:szCs w:val="24"/>
    </w:rPr>
  </w:style>
  <w:style w:type="paragraph" w:styleId="Date">
    <w:name w:val="Date"/>
    <w:basedOn w:val="Normal"/>
    <w:next w:val="Normal"/>
    <w:semiHidden/>
  </w:style>
  <w:style w:type="character" w:customStyle="1" w:styleId="DateChar">
    <w:name w:val="Date Char"/>
    <w:semiHidden/>
    <w:locked/>
    <w:rPr>
      <w:rFonts w:ascii="Franklin Gothic Book" w:hAnsi="Franklin Gothic Book" w:cs="Times New Roman"/>
      <w:sz w:val="24"/>
      <w:szCs w:val="24"/>
    </w:rPr>
  </w:style>
  <w:style w:type="paragraph" w:styleId="E-mailSignature">
    <w:name w:val="E-mail Signature"/>
    <w:basedOn w:val="Normal"/>
    <w:semiHidden/>
  </w:style>
  <w:style w:type="character" w:customStyle="1" w:styleId="E-mailSignatureChar">
    <w:name w:val="E-mail Signature Char"/>
    <w:semiHidden/>
    <w:locked/>
    <w:rPr>
      <w:rFonts w:ascii="Franklin Gothic Book" w:hAnsi="Franklin Gothic Book" w:cs="Times New Roman"/>
      <w:sz w:val="24"/>
      <w:szCs w:val="24"/>
    </w:rPr>
  </w:style>
  <w:style w:type="character" w:styleId="Emphasis">
    <w:name w:val="Emphasis"/>
    <w:qFormat/>
    <w:rPr>
      <w:rFonts w:cs="Times New Roman"/>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FollowedHyperlink">
    <w:name w:val="FollowedHyperlink"/>
    <w:basedOn w:val="Hyperlink"/>
    <w:rPr>
      <w:rFonts w:cs="Times New Roman"/>
      <w:b/>
      <w:color w:val="285078"/>
      <w:u w:val="none"/>
    </w:rPr>
  </w:style>
  <w:style w:type="character" w:styleId="Hyperlink">
    <w:name w:val="Hyperlink"/>
    <w:rPr>
      <w:rFonts w:cs="Times New Roman"/>
      <w:b/>
      <w:color w:val="285078"/>
      <w:u w:val="none"/>
    </w:rPr>
  </w:style>
  <w:style w:type="character" w:styleId="HTMLAcronym">
    <w:name w:val="HTML Acronym"/>
    <w:semiHidden/>
    <w:rPr>
      <w:rFonts w:cs="Times New Roman"/>
    </w:rPr>
  </w:style>
  <w:style w:type="paragraph" w:styleId="HTMLAddress">
    <w:name w:val="HTML Address"/>
    <w:basedOn w:val="Normal"/>
    <w:semiHidden/>
    <w:rPr>
      <w:i/>
      <w:iCs/>
    </w:rPr>
  </w:style>
  <w:style w:type="character" w:customStyle="1" w:styleId="HTMLAddressChar">
    <w:name w:val="HTML Address Char"/>
    <w:semiHidden/>
    <w:locked/>
    <w:rPr>
      <w:rFonts w:ascii="Franklin Gothic Book" w:hAnsi="Franklin Gothic Book" w:cs="Times New Roman"/>
      <w:i/>
      <w:iCs/>
      <w:sz w:val="24"/>
      <w:szCs w:val="24"/>
    </w:rPr>
  </w:style>
  <w:style w:type="character" w:styleId="HTMLCite">
    <w:name w:val="HTML Cite"/>
    <w:semiHidden/>
    <w:rPr>
      <w:rFonts w:cs="Times New Roman"/>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rFonts w:cs="Times New Roman"/>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customStyle="1" w:styleId="HTMLPreformattedChar">
    <w:name w:val="HTML Preformatted Char"/>
    <w:semiHidden/>
    <w:locked/>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rFonts w:cs="Times New Roman"/>
      <w:i/>
      <w:iCs/>
    </w:rPr>
  </w:style>
  <w:style w:type="character" w:styleId="LineNumber">
    <w:name w:val="line number"/>
    <w:semiHidden/>
    <w:rPr>
      <w:rFonts w:cs="Times New Roman"/>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semiHidden/>
    <w:pPr>
      <w:tabs>
        <w:tab w:val="num" w:pos="720"/>
      </w:tabs>
      <w:ind w:left="720" w:hanging="360"/>
    </w:pPr>
  </w:style>
  <w:style w:type="paragraph" w:styleId="ListBullet3">
    <w:name w:val="List Bullet 3"/>
    <w:basedOn w:val="Normal"/>
    <w:semiHidden/>
    <w:pPr>
      <w:tabs>
        <w:tab w:val="num" w:pos="1080"/>
      </w:tabs>
      <w:ind w:left="1080" w:hanging="360"/>
    </w:pPr>
  </w:style>
  <w:style w:type="paragraph" w:styleId="ListBullet4">
    <w:name w:val="List Bullet 4"/>
    <w:basedOn w:val="Normal"/>
    <w:semiHidden/>
    <w:pPr>
      <w:tabs>
        <w:tab w:val="num" w:pos="1440"/>
      </w:tabs>
      <w:ind w:left="1440" w:hanging="360"/>
    </w:pPr>
  </w:style>
  <w:style w:type="paragraph" w:styleId="ListBullet5">
    <w:name w:val="List Bullet 5"/>
    <w:basedOn w:val="Normal"/>
    <w:semiHidden/>
    <w:pPr>
      <w:tabs>
        <w:tab w:val="num" w:pos="1800"/>
      </w:tabs>
      <w:ind w:left="1800" w:hanging="360"/>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ListNumber">
    <w:name w:val="List Number"/>
    <w:basedOn w:val="Normal"/>
    <w:semiHidden/>
    <w:pPr>
      <w:tabs>
        <w:tab w:val="num" w:pos="360"/>
      </w:tabs>
      <w:ind w:left="360" w:hanging="360"/>
    </w:pPr>
  </w:style>
  <w:style w:type="paragraph" w:styleId="ListNumber2">
    <w:name w:val="List Number 2"/>
    <w:basedOn w:val="Normal"/>
    <w:semiHidden/>
    <w:pPr>
      <w:tabs>
        <w:tab w:val="num" w:pos="720"/>
      </w:tabs>
      <w:ind w:left="720" w:hanging="360"/>
    </w:pPr>
  </w:style>
  <w:style w:type="paragraph" w:styleId="ListNumber3">
    <w:name w:val="List Number 3"/>
    <w:basedOn w:val="Normal"/>
    <w:semiHidden/>
    <w:pPr>
      <w:tabs>
        <w:tab w:val="num" w:pos="1080"/>
      </w:tabs>
      <w:ind w:left="1080" w:hanging="360"/>
    </w:pPr>
  </w:style>
  <w:style w:type="paragraph" w:styleId="ListNumber4">
    <w:name w:val="List Number 4"/>
    <w:basedOn w:val="Normal"/>
    <w:semiHidden/>
    <w:pPr>
      <w:tabs>
        <w:tab w:val="num" w:pos="1440"/>
      </w:tabs>
      <w:ind w:left="1440" w:hanging="360"/>
    </w:pPr>
  </w:style>
  <w:style w:type="paragraph" w:styleId="ListNumber5">
    <w:name w:val="List Number 5"/>
    <w:basedOn w:val="Normal"/>
    <w:semiHidden/>
    <w:pPr>
      <w:tabs>
        <w:tab w:val="num" w:pos="1800"/>
      </w:tabs>
      <w:ind w:left="1800" w:hanging="36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semiHidden/>
    <w:locked/>
    <w:rPr>
      <w:rFonts w:ascii="Cambria" w:hAnsi="Cambria" w:cs="Times New Roman"/>
      <w:sz w:val="24"/>
      <w:szCs w:val="24"/>
      <w:shd w:val="pct20" w:color="auto" w:fill="auto"/>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customStyle="1" w:styleId="NoteHeadingChar">
    <w:name w:val="Note Heading Char"/>
    <w:semiHidden/>
    <w:locked/>
    <w:rPr>
      <w:rFonts w:ascii="Franklin Gothic Book" w:hAnsi="Franklin Gothic Book" w:cs="Times New Roman"/>
      <w:sz w:val="24"/>
      <w:szCs w:val="24"/>
    </w:rPr>
  </w:style>
  <w:style w:type="character" w:styleId="PageNumber">
    <w:name w:val="page number"/>
    <w:semiHidden/>
    <w:rPr>
      <w:rFonts w:cs="Times New Roman"/>
    </w:rPr>
  </w:style>
  <w:style w:type="paragraph" w:styleId="PlainText">
    <w:name w:val="Plain Text"/>
    <w:basedOn w:val="Normal"/>
    <w:uiPriority w:val="99"/>
    <w:rPr>
      <w:rFonts w:ascii="Courier New" w:hAnsi="Courier New" w:cs="Courier New"/>
      <w:sz w:val="20"/>
      <w:szCs w:val="20"/>
    </w:rPr>
  </w:style>
  <w:style w:type="character" w:customStyle="1" w:styleId="PlainTextChar">
    <w:name w:val="Plain Text Char"/>
    <w:uiPriority w:val="99"/>
    <w:locked/>
    <w:rPr>
      <w:rFonts w:ascii="Courier New" w:hAnsi="Courier New" w:cs="Courier New"/>
      <w:sz w:val="20"/>
      <w:szCs w:val="20"/>
    </w:rPr>
  </w:style>
  <w:style w:type="paragraph" w:styleId="Salutation">
    <w:name w:val="Salutation"/>
    <w:basedOn w:val="Normal"/>
    <w:next w:val="Normal"/>
    <w:semiHidden/>
  </w:style>
  <w:style w:type="character" w:customStyle="1" w:styleId="SalutationChar">
    <w:name w:val="Salutation Char"/>
    <w:semiHidden/>
    <w:locked/>
    <w:rPr>
      <w:rFonts w:ascii="Franklin Gothic Book" w:hAnsi="Franklin Gothic Book" w:cs="Times New Roman"/>
      <w:sz w:val="24"/>
      <w:szCs w:val="24"/>
    </w:rPr>
  </w:style>
  <w:style w:type="paragraph" w:styleId="Signature">
    <w:name w:val="Signature"/>
    <w:basedOn w:val="Normal"/>
    <w:semiHidden/>
    <w:pPr>
      <w:ind w:left="4320"/>
    </w:pPr>
  </w:style>
  <w:style w:type="character" w:customStyle="1" w:styleId="SignatureChar">
    <w:name w:val="Signature Char"/>
    <w:semiHidden/>
    <w:locked/>
    <w:rPr>
      <w:rFonts w:ascii="Franklin Gothic Book" w:hAnsi="Franklin Gothic Book" w:cs="Times New Roman"/>
      <w:sz w:val="24"/>
      <w:szCs w:val="24"/>
    </w:rPr>
  </w:style>
  <w:style w:type="character" w:styleId="Strong">
    <w:name w:val="Strong"/>
    <w:qFormat/>
    <w:rPr>
      <w:rFonts w:cs="Times New Roman"/>
      <w:b/>
      <w:bCs/>
    </w:rPr>
  </w:style>
  <w:style w:type="paragraph" w:styleId="Subtitle">
    <w:name w:val="Subtitle"/>
    <w:basedOn w:val="Normal"/>
    <w:qFormat/>
    <w:rPr>
      <w:rFonts w:cs="Arial"/>
    </w:rPr>
  </w:style>
  <w:style w:type="character" w:customStyle="1" w:styleId="SubtitleChar">
    <w:name w:val="Subtitle Char"/>
    <w:locked/>
    <w:rPr>
      <w:rFonts w:ascii="Cambria" w:hAnsi="Cambria" w:cs="Times New Roman"/>
      <w:sz w:val="24"/>
      <w:szCs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customStyle="1" w:styleId="TitleChar">
    <w:name w:val="Title Char"/>
    <w:locked/>
    <w:rPr>
      <w:rFonts w:ascii="Cambria" w:hAnsi="Cambria" w:cs="Times New Roman"/>
      <w:b/>
      <w:bCs/>
      <w:kern w:val="28"/>
      <w:sz w:val="32"/>
      <w:szCs w:val="32"/>
    </w:rPr>
  </w:style>
  <w:style w:type="paragraph" w:styleId="TOC6">
    <w:name w:val="toc 6"/>
    <w:basedOn w:val="Normal"/>
    <w:next w:val="Normal"/>
    <w:autoRedefine/>
    <w:uiPriority w:val="39"/>
    <w:semiHidden/>
    <w:pPr>
      <w:tabs>
        <w:tab w:val="left" w:pos="3780"/>
        <w:tab w:val="right" w:leader="dot" w:pos="9350"/>
      </w:tabs>
      <w:spacing w:before="45" w:after="45" w:line="270" w:lineRule="exact"/>
      <w:ind w:firstLine="2707"/>
    </w:pPr>
    <w:rPr>
      <w:noProof/>
      <w:szCs w:val="22"/>
    </w:rPr>
  </w:style>
  <w:style w:type="paragraph" w:customStyle="1" w:styleId="TextBullet">
    <w:name w:val="Text Bullet"/>
    <w:basedOn w:val="Normal"/>
    <w:link w:val="TextBulletChar"/>
    <w:pPr>
      <w:numPr>
        <w:numId w:val="1"/>
      </w:numPr>
      <w:spacing w:after="90" w:line="270" w:lineRule="exact"/>
      <w:ind w:left="2074" w:hanging="274"/>
    </w:pPr>
  </w:style>
  <w:style w:type="character" w:customStyle="1" w:styleId="NewHeading1">
    <w:name w:val="NewHeading1"/>
    <w:locked/>
    <w:rsid w:val="0073134E"/>
    <w:rPr>
      <w:rFonts w:cs="Times New Roman"/>
      <w:noProof w:val="0"/>
      <w:sz w:val="28"/>
      <w:szCs w:val="24"/>
      <w:lang w:val="en-US" w:eastAsia="en-US" w:bidi="ar-SA"/>
    </w:rPr>
  </w:style>
  <w:style w:type="character" w:customStyle="1" w:styleId="TextBulletCharChar">
    <w:name w:val="Text Bullet Char Char"/>
    <w:locked/>
    <w:rPr>
      <w:rFonts w:ascii="Franklin Gothic Book" w:hAnsi="Franklin Gothic Book" w:cs="Times New Roman"/>
      <w:noProof w:val="0"/>
      <w:sz w:val="28"/>
      <w:szCs w:val="24"/>
      <w:lang w:val="en-US" w:eastAsia="en-US" w:bidi="ar-SA"/>
    </w:rPr>
  </w:style>
  <w:style w:type="paragraph" w:customStyle="1" w:styleId="TextBulletIn">
    <w:name w:val="Text Bullet In"/>
    <w:basedOn w:val="Normal"/>
    <w:pPr>
      <w:tabs>
        <w:tab w:val="num" w:pos="2340"/>
      </w:tabs>
      <w:spacing w:after="90" w:line="270" w:lineRule="exact"/>
      <w:ind w:left="2348" w:hanging="274"/>
    </w:pPr>
  </w:style>
  <w:style w:type="paragraph" w:customStyle="1" w:styleId="Screen">
    <w:name w:val="Screen"/>
    <w:basedOn w:val="Text"/>
    <w:pPr>
      <w:spacing w:before="180" w:after="180" w:line="240" w:lineRule="auto"/>
    </w:pPr>
  </w:style>
  <w:style w:type="paragraph" w:styleId="TOC7">
    <w:name w:val="toc 7"/>
    <w:basedOn w:val="Normal"/>
    <w:next w:val="Normal"/>
    <w:autoRedefine/>
    <w:uiPriority w:val="39"/>
    <w:semiHidden/>
    <w:pPr>
      <w:tabs>
        <w:tab w:val="left" w:pos="3960"/>
        <w:tab w:val="right" w:leader="dot" w:pos="9350"/>
      </w:tabs>
      <w:spacing w:before="45" w:after="45" w:line="270" w:lineRule="exact"/>
      <w:ind w:firstLine="2707"/>
    </w:pPr>
    <w:rPr>
      <w:noProof/>
      <w:szCs w:val="22"/>
    </w:rPr>
  </w:style>
  <w:style w:type="paragraph" w:styleId="TOC8">
    <w:name w:val="toc 8"/>
    <w:basedOn w:val="Normal"/>
    <w:next w:val="Normal"/>
    <w:autoRedefine/>
    <w:uiPriority w:val="39"/>
    <w:semiHidden/>
    <w:pPr>
      <w:tabs>
        <w:tab w:val="left" w:pos="4140"/>
        <w:tab w:val="right" w:leader="dot" w:pos="9350"/>
      </w:tabs>
      <w:spacing w:before="45" w:after="45" w:line="270" w:lineRule="exact"/>
      <w:ind w:firstLine="2707"/>
    </w:pPr>
    <w:rPr>
      <w:noProof/>
      <w:szCs w:val="22"/>
    </w:rPr>
  </w:style>
  <w:style w:type="paragraph" w:styleId="Header">
    <w:name w:val="header"/>
    <w:basedOn w:val="Normal"/>
    <w:pPr>
      <w:pBdr>
        <w:bottom w:val="single" w:sz="4" w:space="1" w:color="auto"/>
      </w:pBdr>
      <w:tabs>
        <w:tab w:val="right" w:pos="9360"/>
      </w:tabs>
    </w:pPr>
    <w:rPr>
      <w:rFonts w:ascii="Arial" w:hAnsi="Arial" w:cs="Arial"/>
      <w:b/>
      <w:sz w:val="18"/>
      <w:szCs w:val="18"/>
    </w:rPr>
  </w:style>
  <w:style w:type="character" w:customStyle="1" w:styleId="HeaderChar">
    <w:name w:val="Header Char"/>
    <w:semiHidden/>
    <w:locked/>
    <w:rPr>
      <w:rFonts w:ascii="Franklin Gothic Book" w:hAnsi="Franklin Gothic Book" w:cs="Times New Roman"/>
      <w:sz w:val="24"/>
      <w:szCs w:val="24"/>
    </w:rPr>
  </w:style>
  <w:style w:type="paragraph" w:styleId="Footer">
    <w:name w:val="footer"/>
    <w:basedOn w:val="Normal"/>
    <w:pPr>
      <w:tabs>
        <w:tab w:val="left" w:pos="540"/>
        <w:tab w:val="right" w:pos="8820"/>
        <w:tab w:val="right" w:pos="9360"/>
      </w:tabs>
    </w:pPr>
    <w:rPr>
      <w:rFonts w:ascii="Arial" w:hAnsi="Arial" w:cs="Arial"/>
      <w:i/>
      <w:sz w:val="18"/>
      <w:szCs w:val="18"/>
    </w:rPr>
  </w:style>
  <w:style w:type="character" w:customStyle="1" w:styleId="FooterChar">
    <w:name w:val="Footer Char"/>
    <w:semiHidden/>
    <w:locked/>
    <w:rPr>
      <w:rFonts w:ascii="Franklin Gothic Book" w:hAnsi="Franklin Gothic Book" w:cs="Times New Roman"/>
      <w:sz w:val="24"/>
      <w:szCs w:val="24"/>
    </w:rPr>
  </w:style>
  <w:style w:type="paragraph" w:styleId="TOC9">
    <w:name w:val="toc 9"/>
    <w:basedOn w:val="Normal"/>
    <w:next w:val="Normal"/>
    <w:autoRedefine/>
    <w:uiPriority w:val="39"/>
    <w:semiHidden/>
    <w:pPr>
      <w:tabs>
        <w:tab w:val="left" w:pos="4320"/>
        <w:tab w:val="right" w:leader="dot" w:pos="9350"/>
      </w:tabs>
      <w:ind w:left="2700"/>
    </w:pPr>
    <w:rPr>
      <w:noProof/>
      <w:szCs w:val="22"/>
    </w:rPr>
  </w:style>
  <w:style w:type="paragraph" w:customStyle="1" w:styleId="Note">
    <w:name w:val="Note"/>
    <w:basedOn w:val="Normal"/>
    <w:next w:val="Text"/>
    <w:pPr>
      <w:numPr>
        <w:numId w:val="3"/>
      </w:numPr>
      <w:spacing w:before="45" w:after="90" w:line="225" w:lineRule="exact"/>
    </w:pPr>
    <w:rPr>
      <w:i/>
      <w:sz w:val="20"/>
    </w:rPr>
  </w:style>
  <w:style w:type="character" w:customStyle="1" w:styleId="TextChar">
    <w:name w:val="Text Char"/>
    <w:locked/>
    <w:rPr>
      <w:rFonts w:cs="Times New Roman"/>
      <w:noProof w:val="0"/>
      <w:sz w:val="24"/>
      <w:szCs w:val="24"/>
      <w:lang w:val="en-US" w:eastAsia="en-US" w:bidi="ar-SA"/>
    </w:rPr>
  </w:style>
  <w:style w:type="paragraph" w:customStyle="1" w:styleId="Figure">
    <w:name w:val="Figure"/>
    <w:basedOn w:val="Normal"/>
    <w:next w:val="Normal"/>
    <w:pPr>
      <w:keepNext/>
      <w:spacing w:before="90"/>
      <w:ind w:left="1800"/>
      <w:jc w:val="center"/>
    </w:pPr>
    <w:rPr>
      <w:rFonts w:ascii="Univers 45 Light" w:hAnsi="Univers 45 Light"/>
      <w:sz w:val="19"/>
    </w:rPr>
  </w:style>
  <w:style w:type="paragraph" w:customStyle="1" w:styleId="NormalBullet">
    <w:name w:val="Normal Bullet"/>
    <w:basedOn w:val="Normal"/>
    <w:pPr>
      <w:numPr>
        <w:numId w:val="2"/>
      </w:numPr>
    </w:pPr>
  </w:style>
  <w:style w:type="paragraph" w:customStyle="1" w:styleId="NormalSansSA8">
    <w:name w:val="Normal Sans SA 8"/>
    <w:basedOn w:val="NormalSans"/>
    <w:pPr>
      <w:spacing w:before="40" w:after="80" w:line="200" w:lineRule="exact"/>
      <w:ind w:right="3600"/>
    </w:pPr>
    <w:rPr>
      <w:sz w:val="16"/>
      <w:szCs w:val="16"/>
    </w:rPr>
  </w:style>
  <w:style w:type="paragraph" w:customStyle="1" w:styleId="AltHeading">
    <w:name w:val="Alt Heading"/>
    <w:basedOn w:val="NormalSans"/>
    <w:pPr>
      <w:pageBreakBefore/>
      <w:spacing w:after="90"/>
    </w:pPr>
    <w:rPr>
      <w:b/>
      <w:bCs/>
      <w:sz w:val="20"/>
      <w:szCs w:val="20"/>
    </w:rPr>
  </w:style>
  <w:style w:type="paragraph" w:customStyle="1" w:styleId="AltTitle">
    <w:name w:val="Alt Title"/>
    <w:basedOn w:val="Normal"/>
    <w:pPr>
      <w:pBdr>
        <w:bottom w:val="single" w:sz="8" w:space="3" w:color="auto"/>
      </w:pBdr>
      <w:jc w:val="right"/>
    </w:pPr>
    <w:rPr>
      <w:rFonts w:ascii="Bodoni MT" w:hAnsi="Bodoni MT"/>
      <w:sz w:val="48"/>
    </w:rPr>
  </w:style>
  <w:style w:type="character" w:customStyle="1" w:styleId="NormalSansChar">
    <w:name w:val="Normal Sans Char"/>
    <w:uiPriority w:val="99"/>
    <w:locked/>
    <w:rPr>
      <w:rFonts w:ascii="Franklin Gothic Book" w:hAnsi="Franklin Gothic Book" w:cs="Times New Roman"/>
      <w:sz w:val="24"/>
      <w:szCs w:val="24"/>
    </w:rPr>
  </w:style>
  <w:style w:type="paragraph" w:customStyle="1" w:styleId="TextBulletNSA">
    <w:name w:val="Text Bullet NSA"/>
    <w:basedOn w:val="TextBullet"/>
    <w:link w:val="TextBulletNSAChar"/>
    <w:pPr>
      <w:spacing w:after="0"/>
    </w:pPr>
  </w:style>
  <w:style w:type="paragraph" w:customStyle="1" w:styleId="ThirdLine">
    <w:name w:val="Third Line"/>
    <w:basedOn w:val="Normal"/>
    <w:pPr>
      <w:spacing w:line="90" w:lineRule="exact"/>
    </w:pPr>
  </w:style>
  <w:style w:type="character" w:customStyle="1" w:styleId="Sansbold">
    <w:name w:val="Sans bold"/>
    <w:rPr>
      <w:rFonts w:ascii="Franklin Gothic Medium" w:hAnsi="Franklin Gothic Medium" w:cs="Times New Roman"/>
      <w:sz w:val="22"/>
    </w:rPr>
  </w:style>
  <w:style w:type="paragraph" w:customStyle="1" w:styleId="NoteIn">
    <w:name w:val="Note In"/>
    <w:basedOn w:val="Normal"/>
    <w:next w:val="Text"/>
    <w:pPr>
      <w:numPr>
        <w:numId w:val="4"/>
      </w:numPr>
      <w:spacing w:before="45" w:after="90"/>
      <w:ind w:left="2348" w:hanging="274"/>
    </w:pPr>
    <w:rPr>
      <w:rFonts w:cs="Arial"/>
      <w:i/>
      <w:sz w:val="20"/>
    </w:rPr>
  </w:style>
  <w:style w:type="paragraph" w:styleId="Caption">
    <w:name w:val="caption"/>
    <w:basedOn w:val="Normal"/>
    <w:next w:val="Normal"/>
    <w:qFormat/>
    <w:rPr>
      <w:b/>
      <w:bCs/>
      <w:sz w:val="20"/>
      <w:szCs w:val="20"/>
    </w:rPr>
  </w:style>
  <w:style w:type="paragraph" w:customStyle="1" w:styleId="TableHeading">
    <w:name w:val="Table Heading"/>
    <w:basedOn w:val="Table"/>
    <w:pPr>
      <w:spacing w:before="90"/>
      <w:ind w:left="86" w:right="86"/>
    </w:pPr>
    <w:rPr>
      <w:rFonts w:ascii="Franklin Gothic Demi" w:hAnsi="Franklin Gothic Demi"/>
      <w:color w:val="FFFFFF"/>
    </w:rPr>
  </w:style>
  <w:style w:type="paragraph" w:customStyle="1" w:styleId="ScreenWide">
    <w:name w:val="Screen Wide"/>
    <w:basedOn w:val="Screen"/>
    <w:pPr>
      <w:ind w:left="0"/>
      <w:jc w:val="right"/>
    </w:pPr>
  </w:style>
  <w:style w:type="character" w:customStyle="1" w:styleId="Tablesansbold">
    <w:name w:val="Table sans bold"/>
    <w:rPr>
      <w:rFonts w:ascii="Franklin Gothic Medium" w:hAnsi="Franklin Gothic Medium" w:cs="Times New Roman"/>
      <w:sz w:val="20"/>
    </w:rPr>
  </w:style>
  <w:style w:type="character" w:customStyle="1" w:styleId="Tablecommandline">
    <w:name w:val="Table command line"/>
    <w:rPr>
      <w:rFonts w:ascii="Courier New" w:hAnsi="Courier New" w:cs="Times New Roman"/>
      <w:sz w:val="20"/>
    </w:rPr>
  </w:style>
  <w:style w:type="character" w:customStyle="1" w:styleId="Commandline">
    <w:name w:val="Command line"/>
    <w:uiPriority w:val="99"/>
    <w:rPr>
      <w:rFonts w:ascii="Courier New" w:hAnsi="Courier New" w:cs="Times New Roman"/>
      <w:noProof w:val="0"/>
      <w:sz w:val="22"/>
      <w:szCs w:val="22"/>
      <w:lang w:val="en-US" w:eastAsia="en-US" w:bidi="ar-SA"/>
    </w:rPr>
  </w:style>
  <w:style w:type="paragraph" w:customStyle="1" w:styleId="Picture">
    <w:name w:val="Picture"/>
    <w:basedOn w:val="Text"/>
    <w:next w:val="Text"/>
    <w:pPr>
      <w:spacing w:after="180" w:line="240" w:lineRule="auto"/>
    </w:pPr>
  </w:style>
  <w:style w:type="paragraph" w:customStyle="1" w:styleId="PictureWide">
    <w:name w:val="Picture Wide"/>
    <w:basedOn w:val="Picture"/>
    <w:pPr>
      <w:ind w:left="0"/>
    </w:pPr>
  </w:style>
  <w:style w:type="paragraph" w:customStyle="1" w:styleId="TextBulletnospace">
    <w:name w:val="Text Bullet nospace"/>
    <w:basedOn w:val="TextBullet"/>
    <w:link w:val="TextBulletnospaceChar"/>
    <w:pPr>
      <w:spacing w:after="0"/>
    </w:pPr>
  </w:style>
  <w:style w:type="paragraph" w:customStyle="1" w:styleId="TextBulletNospace0">
    <w:name w:val="Text Bullet Nospace"/>
    <w:basedOn w:val="TextBullet"/>
    <w:link w:val="TextBulletNospaceChar0"/>
    <w:pPr>
      <w:spacing w:after="0"/>
    </w:pPr>
  </w:style>
  <w:style w:type="character" w:customStyle="1" w:styleId="CalloutText">
    <w:name w:val="Callout Text"/>
    <w:rPr>
      <w:rFonts w:ascii="Franklin Gothic Book" w:hAnsi="Franklin Gothic Book" w:cs="Times New Roman"/>
      <w:sz w:val="20"/>
    </w:rPr>
  </w:style>
  <w:style w:type="paragraph" w:styleId="BalloonText">
    <w:name w:val="Balloon Text"/>
    <w:basedOn w:val="Normal"/>
    <w:rPr>
      <w:rFonts w:ascii="Tahoma" w:hAnsi="Tahoma" w:cs="Tahoma"/>
      <w:sz w:val="16"/>
      <w:szCs w:val="16"/>
    </w:rPr>
  </w:style>
  <w:style w:type="character" w:customStyle="1" w:styleId="BalloonTextChar">
    <w:name w:val="Balloon Text Char"/>
    <w:locked/>
    <w:rPr>
      <w:rFonts w:ascii="Tahoma" w:hAnsi="Tahoma" w:cs="Tahoma"/>
      <w:sz w:val="16"/>
      <w:szCs w:val="16"/>
    </w:rPr>
  </w:style>
  <w:style w:type="paragraph" w:customStyle="1" w:styleId="MediumGrid21">
    <w:name w:val="Medium Grid 21"/>
    <w:qFormat/>
    <w:rPr>
      <w:rFonts w:ascii="Calibri" w:hAnsi="Calibri"/>
      <w:sz w:val="22"/>
      <w:szCs w:val="22"/>
    </w:rPr>
  </w:style>
  <w:style w:type="paragraph" w:customStyle="1" w:styleId="Code">
    <w:name w:val="Code"/>
    <w:basedOn w:val="Text"/>
    <w:qFormat/>
    <w:rsid w:val="00D63459"/>
    <w:pPr>
      <w:spacing w:before="100" w:beforeAutospacing="1" w:after="100" w:afterAutospacing="1" w:line="240" w:lineRule="auto"/>
      <w:ind w:left="1526"/>
      <w:contextualSpacing/>
    </w:pPr>
    <w:rPr>
      <w:rFonts w:ascii="Courier New" w:eastAsia="Calibri" w:hAnsi="Courier New"/>
      <w:sz w:val="12"/>
    </w:rPr>
  </w:style>
  <w:style w:type="character" w:customStyle="1" w:styleId="TOC3Char">
    <w:name w:val="TOC 3 Char"/>
    <w:link w:val="TOC3"/>
    <w:rsid w:val="00D43F00"/>
    <w:rPr>
      <w:rFonts w:ascii="Franklin Gothic Book" w:hAnsi="Franklin Gothic Book"/>
      <w:noProof/>
      <w:sz w:val="22"/>
      <w:szCs w:val="24"/>
      <w:lang w:val="en-US" w:eastAsia="en-US" w:bidi="ar-SA"/>
    </w:rPr>
  </w:style>
  <w:style w:type="character" w:customStyle="1" w:styleId="TOC4Char">
    <w:name w:val="TOC 4 Char"/>
    <w:link w:val="TOC4"/>
    <w:rsid w:val="00D43F00"/>
    <w:rPr>
      <w:rFonts w:ascii="Franklin Gothic Book" w:hAnsi="Franklin Gothic Book"/>
      <w:iCs/>
      <w:noProof/>
      <w:sz w:val="22"/>
      <w:szCs w:val="22"/>
      <w:lang w:val="en-US" w:eastAsia="en-US" w:bidi="ar-SA"/>
    </w:rPr>
  </w:style>
  <w:style w:type="character" w:customStyle="1" w:styleId="TextChar1">
    <w:name w:val="Text Char1"/>
    <w:link w:val="Text"/>
    <w:rsid w:val="00837A57"/>
    <w:rPr>
      <w:rFonts w:ascii="Franklin Gothic Book" w:hAnsi="Franklin Gothic Book"/>
      <w:sz w:val="22"/>
      <w:szCs w:val="24"/>
      <w:lang w:val="en-US" w:eastAsia="en-US" w:bidi="ar-SA"/>
    </w:rPr>
  </w:style>
  <w:style w:type="character" w:customStyle="1" w:styleId="TextBulletChar">
    <w:name w:val="Text Bullet Char"/>
    <w:link w:val="TextBullet"/>
    <w:rsid w:val="00A21356"/>
    <w:rPr>
      <w:rFonts w:ascii="Franklin Gothic Book" w:hAnsi="Franklin Gothic Book"/>
      <w:sz w:val="22"/>
      <w:szCs w:val="24"/>
    </w:rPr>
  </w:style>
  <w:style w:type="character" w:customStyle="1" w:styleId="TextBulletnospaceChar">
    <w:name w:val="Text Bullet nospace Char"/>
    <w:basedOn w:val="TextBulletChar"/>
    <w:link w:val="TextBulletnospace"/>
    <w:rsid w:val="00A21356"/>
    <w:rPr>
      <w:rFonts w:ascii="Franklin Gothic Book" w:hAnsi="Franklin Gothic Book"/>
      <w:sz w:val="22"/>
      <w:szCs w:val="24"/>
    </w:rPr>
  </w:style>
  <w:style w:type="character" w:customStyle="1" w:styleId="TextBulletNospaceChar0">
    <w:name w:val="Text Bullet Nospace Char"/>
    <w:basedOn w:val="TextBulletChar"/>
    <w:link w:val="TextBulletNospace0"/>
    <w:rsid w:val="007A5449"/>
    <w:rPr>
      <w:rFonts w:ascii="Franklin Gothic Book" w:hAnsi="Franklin Gothic Book"/>
      <w:sz w:val="22"/>
      <w:szCs w:val="24"/>
    </w:rPr>
  </w:style>
  <w:style w:type="character" w:customStyle="1" w:styleId="TextBulletNSAChar">
    <w:name w:val="Text Bullet NSA Char"/>
    <w:basedOn w:val="TextBulletChar"/>
    <w:link w:val="TextBulletNSA"/>
    <w:rsid w:val="007A5449"/>
    <w:rPr>
      <w:rFonts w:ascii="Franklin Gothic Book" w:hAnsi="Franklin Gothic Book"/>
      <w:sz w:val="22"/>
      <w:szCs w:val="24"/>
    </w:rPr>
  </w:style>
  <w:style w:type="character" w:customStyle="1" w:styleId="Heading1Char1">
    <w:name w:val="Heading 1 Char1"/>
    <w:link w:val="Heading1"/>
    <w:rsid w:val="007459A1"/>
    <w:rPr>
      <w:rFonts w:ascii="Franklin Gothic Demi" w:hAnsi="Franklin Gothic Demi" w:cs="Arial"/>
      <w:bCs/>
      <w:kern w:val="32"/>
      <w:sz w:val="32"/>
      <w:szCs w:val="32"/>
      <w:lang w:val="en-US" w:eastAsia="en-US" w:bidi="ar-SA"/>
    </w:rPr>
  </w:style>
  <w:style w:type="character" w:customStyle="1" w:styleId="Heading2Char1">
    <w:name w:val="Heading 2 Char1"/>
    <w:link w:val="Heading2"/>
    <w:rsid w:val="007459A1"/>
    <w:rPr>
      <w:rFonts w:ascii="Franklin Gothic Demi" w:hAnsi="Franklin Gothic Demi" w:cs="Arial"/>
      <w:bCs/>
      <w:iCs/>
      <w:kern w:val="32"/>
      <w:sz w:val="24"/>
      <w:szCs w:val="28"/>
      <w:lang w:val="en-US" w:eastAsia="en-US" w:bidi="ar-SA"/>
    </w:rPr>
  </w:style>
  <w:style w:type="character" w:customStyle="1" w:styleId="Heading3Char1">
    <w:name w:val="Heading 3 Char1"/>
    <w:link w:val="Heading3"/>
    <w:rsid w:val="00397BCF"/>
    <w:rPr>
      <w:rFonts w:ascii="Franklin Gothic Demi" w:hAnsi="Franklin Gothic Demi" w:cs="Arial"/>
      <w:bCs/>
      <w:iCs/>
      <w:kern w:val="32"/>
      <w:sz w:val="22"/>
      <w:szCs w:val="24"/>
    </w:rPr>
  </w:style>
  <w:style w:type="paragraph" w:customStyle="1" w:styleId="StyleTextLeft16">
    <w:name w:val="Style Text + Left:  1.6&quot;"/>
    <w:basedOn w:val="Text"/>
    <w:rsid w:val="001E3E8B"/>
    <w:pPr>
      <w:ind w:left="1267"/>
    </w:pPr>
    <w:rPr>
      <w:szCs w:val="20"/>
    </w:rPr>
  </w:style>
  <w:style w:type="character" w:customStyle="1" w:styleId="NormalSansChar1">
    <w:name w:val="Normal Sans Char1"/>
    <w:link w:val="NormalSans"/>
    <w:rsid w:val="004D2D89"/>
    <w:rPr>
      <w:rFonts w:ascii="Franklin Gothic Book" w:hAnsi="Franklin Gothic Book"/>
      <w:sz w:val="18"/>
      <w:szCs w:val="24"/>
      <w:lang w:val="en-US" w:eastAsia="en-US" w:bidi="ar-SA"/>
    </w:rPr>
  </w:style>
  <w:style w:type="character" w:customStyle="1" w:styleId="TOC1Char">
    <w:name w:val="TOC 1 Char"/>
    <w:link w:val="TOC1"/>
    <w:rsid w:val="004D2D89"/>
    <w:rPr>
      <w:rFonts w:ascii="Franklin Gothic Demi" w:hAnsi="Franklin Gothic Demi"/>
      <w:noProof/>
      <w:sz w:val="24"/>
      <w:szCs w:val="32"/>
      <w:lang w:val="en-US" w:eastAsia="en-US" w:bidi="ar-SA"/>
    </w:rPr>
  </w:style>
  <w:style w:type="character" w:customStyle="1" w:styleId="TOC2Char">
    <w:name w:val="TOC 2 Char"/>
    <w:link w:val="TOC2"/>
    <w:rsid w:val="004D2D89"/>
    <w:rPr>
      <w:rFonts w:ascii="Franklin Gothic Demi" w:hAnsi="Franklin Gothic Demi"/>
      <w:bCs/>
      <w:noProof/>
      <w:sz w:val="22"/>
      <w:szCs w:val="27"/>
      <w:lang w:val="en-US" w:eastAsia="en-US" w:bidi="ar-SA"/>
    </w:rPr>
  </w:style>
  <w:style w:type="character" w:customStyle="1" w:styleId="CharChar5">
    <w:name w:val="Char Char5"/>
    <w:rsid w:val="002F226F"/>
    <w:rPr>
      <w:rFonts w:ascii="Franklin Gothic Demi" w:hAnsi="Franklin Gothic Demi" w:cs="Arial"/>
      <w:bCs/>
      <w:iCs/>
      <w:kern w:val="32"/>
      <w:sz w:val="24"/>
      <w:szCs w:val="28"/>
      <w:lang w:val="en-US" w:eastAsia="en-US" w:bidi="ar-SA"/>
    </w:rPr>
  </w:style>
  <w:style w:type="paragraph" w:customStyle="1" w:styleId="StyleHeading1Left0Hanging038">
    <w:name w:val="Style Heading 1 + Left:  0&quot; Hanging:  0.38&quot;"/>
    <w:basedOn w:val="Heading1"/>
    <w:rsid w:val="001B1FD8"/>
    <w:pPr>
      <w:spacing w:before="480" w:after="0"/>
      <w:ind w:left="547" w:hanging="547"/>
    </w:pPr>
    <w:rPr>
      <w:rFonts w:cs="Times New Roman"/>
      <w:bCs w:val="0"/>
      <w:szCs w:val="20"/>
    </w:rPr>
  </w:style>
  <w:style w:type="table" w:styleId="TableSimple1">
    <w:name w:val="Table Simple 1"/>
    <w:basedOn w:val="TableNormal"/>
    <w:uiPriority w:val="99"/>
    <w:rsid w:val="005810FC"/>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810FC"/>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810FC"/>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umns1">
    <w:name w:val="Table Columns 1"/>
    <w:basedOn w:val="TableNormal"/>
    <w:uiPriority w:val="99"/>
    <w:rsid w:val="005810FC"/>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810FC"/>
    <w:pPr>
      <w:spacing w:after="120"/>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5810FC"/>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810FC"/>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rsid w:val="005810FC"/>
    <w:pPr>
      <w:spacing w:after="120"/>
    </w:pPr>
    <w:rPr>
      <w:rFonts w:ascii="Arial Narrow" w:hAnsi="Arial Narrow"/>
      <w:sz w:val="19"/>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5810FC"/>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3Deffects1">
    <w:name w:val="Table 3D effects 1"/>
    <w:basedOn w:val="TableNormal"/>
    <w:uiPriority w:val="99"/>
    <w:rsid w:val="005810FC"/>
    <w:pPr>
      <w:spacing w:after="120"/>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810FC"/>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810FC"/>
    <w:pPr>
      <w:spacing w:after="120"/>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1">
    <w:name w:val="Table Colorful 1"/>
    <w:basedOn w:val="TableNormal"/>
    <w:uiPriority w:val="99"/>
    <w:rsid w:val="005810FC"/>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810FC"/>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810FC"/>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3">
    <w:name w:val="Table Columns 3"/>
    <w:basedOn w:val="TableNormal"/>
    <w:uiPriority w:val="99"/>
    <w:rsid w:val="005810FC"/>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810FC"/>
    <w:pPr>
      <w:spacing w:after="120"/>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810FC"/>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1">
    <w:name w:val="Table Grid 1"/>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810FC"/>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810FC"/>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810FC"/>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810FC"/>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810FC"/>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810F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810FC"/>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810FC"/>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810FC"/>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rsid w:val="005810FC"/>
    <w:pPr>
      <w:spacing w:after="120"/>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810FC"/>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810FC"/>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uiPriority w:val="99"/>
    <w:rsid w:val="005810FC"/>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810FC"/>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ListBulletChar">
    <w:name w:val="List Bullet Char"/>
    <w:link w:val="ListBullet"/>
    <w:locked/>
    <w:rsid w:val="005810FC"/>
    <w:rPr>
      <w:rFonts w:ascii="Franklin Gothic Book" w:hAnsi="Franklin Gothic Book"/>
      <w:sz w:val="22"/>
      <w:szCs w:val="24"/>
    </w:rPr>
  </w:style>
  <w:style w:type="numbering" w:styleId="ArticleSection">
    <w:name w:val="Outline List 3"/>
    <w:basedOn w:val="NoList"/>
    <w:uiPriority w:val="99"/>
    <w:unhideWhenUsed/>
    <w:rsid w:val="005810FC"/>
    <w:pPr>
      <w:numPr>
        <w:numId w:val="8"/>
      </w:numPr>
    </w:pPr>
  </w:style>
  <w:style w:type="numbering" w:styleId="1ai">
    <w:name w:val="Outline List 1"/>
    <w:basedOn w:val="NoList"/>
    <w:uiPriority w:val="99"/>
    <w:unhideWhenUsed/>
    <w:rsid w:val="005810FC"/>
    <w:pPr>
      <w:numPr>
        <w:numId w:val="7"/>
      </w:numPr>
    </w:pPr>
  </w:style>
  <w:style w:type="numbering" w:styleId="111111">
    <w:name w:val="Outline List 2"/>
    <w:basedOn w:val="NoList"/>
    <w:uiPriority w:val="99"/>
    <w:unhideWhenUsed/>
    <w:rsid w:val="005810FC"/>
    <w:pPr>
      <w:numPr>
        <w:numId w:val="6"/>
      </w:numPr>
    </w:pPr>
  </w:style>
  <w:style w:type="paragraph" w:customStyle="1" w:styleId="StyleLeft038">
    <w:name w:val="Style Left:  0.38&quot;"/>
    <w:basedOn w:val="Normal"/>
    <w:rsid w:val="005810FC"/>
    <w:pPr>
      <w:ind w:left="1440"/>
    </w:pPr>
    <w:rPr>
      <w:szCs w:val="20"/>
    </w:rPr>
  </w:style>
  <w:style w:type="paragraph" w:customStyle="1" w:styleId="StyleJustifiedLeft15">
    <w:name w:val="Style Justified Left:  1.5&quot;"/>
    <w:basedOn w:val="Normal"/>
    <w:rsid w:val="005810FC"/>
    <w:pPr>
      <w:ind w:left="2880"/>
      <w:jc w:val="both"/>
    </w:pPr>
    <w:rPr>
      <w:szCs w:val="20"/>
    </w:rPr>
  </w:style>
  <w:style w:type="character" w:customStyle="1" w:styleId="TextChar2">
    <w:name w:val="Text Char2"/>
    <w:rsid w:val="00A973B5"/>
    <w:rPr>
      <w:rFonts w:ascii="Franklin Gothic Book" w:hAnsi="Franklin Gothic Book"/>
      <w:sz w:val="22"/>
      <w:szCs w:val="24"/>
      <w:lang w:val="en-US" w:eastAsia="en-US" w:bidi="ar-SA"/>
    </w:rPr>
  </w:style>
  <w:style w:type="paragraph" w:customStyle="1" w:styleId="Default">
    <w:name w:val="Default"/>
    <w:rsid w:val="00A973B5"/>
    <w:pPr>
      <w:autoSpaceDE w:val="0"/>
      <w:autoSpaceDN w:val="0"/>
      <w:adjustRightInd w:val="0"/>
    </w:pPr>
    <w:rPr>
      <w:rFonts w:ascii="Calibri" w:hAnsi="Calibri" w:cs="Calibri"/>
      <w:color w:val="000000"/>
      <w:sz w:val="24"/>
      <w:szCs w:val="24"/>
    </w:rPr>
  </w:style>
  <w:style w:type="paragraph" w:customStyle="1" w:styleId="ColorfulList-Accent11">
    <w:name w:val="Colorful List - Accent 11"/>
    <w:basedOn w:val="Normal"/>
    <w:uiPriority w:val="34"/>
    <w:qFormat/>
    <w:rsid w:val="00A0770D"/>
    <w:pPr>
      <w:ind w:left="720"/>
      <w:contextualSpacing/>
    </w:pPr>
    <w:rPr>
      <w:rFonts w:ascii="Times" w:eastAsia="MS Mincho" w:hAnsi="Times"/>
      <w:sz w:val="20"/>
      <w:szCs w:val="20"/>
    </w:rPr>
  </w:style>
  <w:style w:type="character" w:customStyle="1" w:styleId="FootnoteCharacters">
    <w:name w:val="Footnote Characters"/>
    <w:rsid w:val="00D3222D"/>
  </w:style>
  <w:style w:type="character" w:customStyle="1" w:styleId="BodyTextChar1">
    <w:name w:val="Body Text Char1"/>
    <w:link w:val="BodyText"/>
    <w:semiHidden/>
    <w:rsid w:val="00990159"/>
    <w:rPr>
      <w:rFonts w:ascii="Franklin Gothic Book" w:hAnsi="Franklin Gothic Book"/>
      <w:sz w:val="22"/>
      <w:szCs w:val="24"/>
    </w:rPr>
  </w:style>
  <w:style w:type="table" w:customStyle="1" w:styleId="TableGrid10">
    <w:name w:val="Table Grid1"/>
    <w:basedOn w:val="TableNormal"/>
    <w:next w:val="TableGrid"/>
    <w:uiPriority w:val="59"/>
    <w:rsid w:val="001C53D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FC6"/>
    <w:pPr>
      <w:ind w:left="720"/>
      <w:contextualSpacing/>
    </w:pPr>
    <w:rPr>
      <w:rFonts w:ascii="Times New Roman" w:eastAsiaTheme="minorEastAsia" w:hAnsi="Times New Roman"/>
      <w:sz w:val="24"/>
    </w:rPr>
  </w:style>
  <w:style w:type="paragraph" w:styleId="Revision">
    <w:name w:val="Revision"/>
    <w:hidden/>
    <w:rsid w:val="00207D51"/>
    <w:rPr>
      <w:rFonts w:ascii="Franklin Gothic Book" w:hAnsi="Franklin Gothic Book"/>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uiPriority="99" w:qFormat="1"/>
    <w:lsdException w:name="heading 3" w:qFormat="1"/>
    <w:lsdException w:name="heading 4"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C0853"/>
    <w:rPr>
      <w:rFonts w:ascii="Franklin Gothic Book" w:hAnsi="Franklin Gothic Book"/>
      <w:sz w:val="22"/>
      <w:szCs w:val="24"/>
    </w:rPr>
  </w:style>
  <w:style w:type="paragraph" w:styleId="Heading1">
    <w:name w:val="heading 1"/>
    <w:basedOn w:val="Normal"/>
    <w:next w:val="BodyText"/>
    <w:link w:val="Heading1Char1"/>
    <w:uiPriority w:val="99"/>
    <w:qFormat/>
    <w:pPr>
      <w:keepNext/>
      <w:pageBreakBefore/>
      <w:spacing w:before="1440" w:after="90" w:line="360" w:lineRule="exact"/>
      <w:ind w:left="540" w:hanging="540"/>
      <w:outlineLvl w:val="0"/>
    </w:pPr>
    <w:rPr>
      <w:rFonts w:ascii="Franklin Gothic Demi" w:hAnsi="Franklin Gothic Demi" w:cs="Arial"/>
      <w:bCs/>
      <w:kern w:val="32"/>
      <w:sz w:val="32"/>
      <w:szCs w:val="32"/>
    </w:rPr>
  </w:style>
  <w:style w:type="paragraph" w:styleId="Heading2">
    <w:name w:val="heading 2"/>
    <w:basedOn w:val="Heading1"/>
    <w:next w:val="BodyText"/>
    <w:link w:val="Heading2Char1"/>
    <w:uiPriority w:val="99"/>
    <w:qFormat/>
    <w:rsid w:val="0073134E"/>
    <w:pPr>
      <w:pageBreakBefore w:val="0"/>
      <w:numPr>
        <w:ilvl w:val="1"/>
      </w:numPr>
      <w:spacing w:before="180"/>
      <w:ind w:left="540" w:hanging="540"/>
      <w:outlineLvl w:val="1"/>
    </w:pPr>
    <w:rPr>
      <w:bCs w:val="0"/>
      <w:iCs/>
      <w:sz w:val="24"/>
      <w:szCs w:val="28"/>
    </w:rPr>
  </w:style>
  <w:style w:type="paragraph" w:styleId="Heading3">
    <w:name w:val="heading 3"/>
    <w:basedOn w:val="Heading2"/>
    <w:next w:val="BodyText"/>
    <w:link w:val="Heading3Char1"/>
    <w:qFormat/>
    <w:rsid w:val="00397BCF"/>
    <w:pPr>
      <w:numPr>
        <w:ilvl w:val="2"/>
        <w:numId w:val="5"/>
      </w:numPr>
      <w:outlineLvl w:val="2"/>
    </w:pPr>
    <w:rPr>
      <w:bCs/>
      <w:sz w:val="22"/>
      <w:szCs w:val="24"/>
    </w:rPr>
  </w:style>
  <w:style w:type="paragraph" w:styleId="Heading4">
    <w:name w:val="heading 4"/>
    <w:basedOn w:val="Heading3"/>
    <w:next w:val="Text"/>
    <w:qFormat/>
    <w:pPr>
      <w:numPr>
        <w:ilvl w:val="0"/>
        <w:numId w:val="0"/>
      </w:numPr>
      <w:spacing w:before="90" w:line="270" w:lineRule="exact"/>
      <w:ind w:left="900" w:hanging="540"/>
      <w:outlineLvl w:val="3"/>
    </w:pPr>
    <w:rPr>
      <w:bCs w:val="0"/>
      <w:i/>
      <w:sz w:val="20"/>
      <w:szCs w:val="22"/>
    </w:rPr>
  </w:style>
  <w:style w:type="paragraph" w:styleId="Heading5">
    <w:name w:val="heading 5"/>
    <w:basedOn w:val="Heading4"/>
    <w:next w:val="Text"/>
    <w:uiPriority w:val="99"/>
    <w:qFormat/>
    <w:pPr>
      <w:numPr>
        <w:ilvl w:val="4"/>
        <w:numId w:val="5"/>
      </w:numPr>
      <w:outlineLvl w:val="4"/>
    </w:pPr>
    <w:rPr>
      <w:bCs/>
      <w:i w:val="0"/>
      <w:iCs w:val="0"/>
      <w:sz w:val="22"/>
      <w:szCs w:val="20"/>
    </w:rPr>
  </w:style>
  <w:style w:type="paragraph" w:styleId="Heading6">
    <w:name w:val="heading 6"/>
    <w:basedOn w:val="Heading5"/>
    <w:uiPriority w:val="99"/>
    <w:qFormat/>
    <w:rsid w:val="00CD007A"/>
    <w:pPr>
      <w:keepNext w:val="0"/>
      <w:numPr>
        <w:ilvl w:val="5"/>
      </w:numPr>
      <w:spacing w:before="0" w:after="0"/>
      <w:outlineLvl w:val="5"/>
    </w:pPr>
    <w:rPr>
      <w:rFonts w:ascii="Franklin Gothic Book" w:hAnsi="Franklin Gothic Book"/>
      <w:bCs w:val="0"/>
    </w:rPr>
  </w:style>
  <w:style w:type="paragraph" w:styleId="Heading7">
    <w:name w:val="heading 7"/>
    <w:basedOn w:val="Heading6"/>
    <w:qFormat/>
    <w:pPr>
      <w:numPr>
        <w:ilvl w:val="0"/>
        <w:numId w:val="0"/>
      </w:numPr>
      <w:tabs>
        <w:tab w:val="num" w:pos="1530"/>
        <w:tab w:val="num" w:pos="1800"/>
        <w:tab w:val="num" w:pos="2070"/>
      </w:tabs>
      <w:ind w:left="2070" w:hanging="270"/>
      <w:outlineLvl w:val="6"/>
    </w:pPr>
  </w:style>
  <w:style w:type="paragraph" w:styleId="Heading8">
    <w:name w:val="heading 8"/>
    <w:basedOn w:val="Heading7"/>
    <w:qFormat/>
    <w:pPr>
      <w:numPr>
        <w:ilvl w:val="7"/>
      </w:numPr>
      <w:tabs>
        <w:tab w:val="num" w:pos="1530"/>
      </w:tabs>
      <w:ind w:left="2070" w:hanging="270"/>
      <w:outlineLvl w:val="7"/>
    </w:pPr>
    <w:rPr>
      <w:iCs/>
    </w:rPr>
  </w:style>
  <w:style w:type="paragraph" w:styleId="Heading9">
    <w:name w:val="heading 9"/>
    <w:basedOn w:val="Heading8"/>
    <w:qFormat/>
    <w:pPr>
      <w:numPr>
        <w:ilvl w:val="8"/>
      </w:numPr>
      <w:tabs>
        <w:tab w:val="num" w:pos="1530"/>
      </w:tabs>
      <w:ind w:left="2070" w:hanging="27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1"/>
    <w:pPr>
      <w:spacing w:after="90" w:line="270" w:lineRule="exact"/>
      <w:ind w:left="1800"/>
    </w:pPr>
  </w:style>
  <w:style w:type="character" w:customStyle="1" w:styleId="Heading1Char">
    <w:name w:val="Heading 1 Char"/>
    <w:locked/>
    <w:rPr>
      <w:rFonts w:ascii="Franklin Gothic Demi" w:hAnsi="Franklin Gothic Demi" w:cs="Arial"/>
      <w:bCs/>
      <w:kern w:val="32"/>
      <w:sz w:val="32"/>
      <w:szCs w:val="32"/>
    </w:rPr>
  </w:style>
  <w:style w:type="character" w:customStyle="1" w:styleId="Heading2Char">
    <w:name w:val="Heading 2 Char"/>
    <w:semiHidden/>
    <w:locked/>
    <w:rPr>
      <w:rFonts w:ascii="Cambria" w:hAnsi="Cambria" w:cs="Times New Roman"/>
      <w:b/>
      <w:bCs/>
      <w:i/>
      <w:iCs/>
      <w:sz w:val="28"/>
      <w:szCs w:val="28"/>
    </w:rPr>
  </w:style>
  <w:style w:type="character" w:customStyle="1" w:styleId="Heading3Char">
    <w:name w:val="Heading 3 Char"/>
    <w:locked/>
    <w:rPr>
      <w:rFonts w:ascii="Franklin Gothic Demi" w:hAnsi="Franklin Gothic Demi" w:cs="Arial"/>
      <w:bCs/>
      <w:iCs/>
      <w:kern w:val="32"/>
      <w:szCs w:val="24"/>
    </w:rPr>
  </w:style>
  <w:style w:type="character" w:customStyle="1" w:styleId="Heading4Char">
    <w:name w:val="Heading 4 Char"/>
    <w:locked/>
    <w:rPr>
      <w:rFonts w:ascii="Franklin Gothic Demi" w:hAnsi="Franklin Gothic Demi" w:cs="Arial"/>
      <w:i/>
      <w:iCs/>
      <w:kern w:val="32"/>
      <w:sz w:val="20"/>
    </w:rPr>
  </w:style>
  <w:style w:type="character" w:customStyle="1" w:styleId="Heading5Char">
    <w:name w:val="Heading 5 Char"/>
    <w:locked/>
    <w:rPr>
      <w:rFonts w:ascii="Franklin Gothic Demi" w:hAnsi="Franklin Gothic Demi" w:cs="Arial"/>
      <w:bCs/>
      <w:kern w:val="32"/>
      <w:szCs w:val="20"/>
    </w:rPr>
  </w:style>
  <w:style w:type="character" w:customStyle="1" w:styleId="Heading6Char">
    <w:name w:val="Heading 6 Char"/>
    <w:locked/>
    <w:rPr>
      <w:rFonts w:ascii="Franklin Gothic Book" w:hAnsi="Franklin Gothic Book" w:cs="Arial"/>
      <w:kern w:val="32"/>
      <w:szCs w:val="20"/>
    </w:rPr>
  </w:style>
  <w:style w:type="character" w:customStyle="1" w:styleId="Heading7Char">
    <w:name w:val="Heading 7 Char"/>
    <w:locked/>
    <w:rPr>
      <w:rFonts w:ascii="Franklin Gothic Book" w:hAnsi="Franklin Gothic Book" w:cs="Arial"/>
      <w:kern w:val="32"/>
      <w:szCs w:val="20"/>
    </w:rPr>
  </w:style>
  <w:style w:type="character" w:customStyle="1" w:styleId="Heading8Char">
    <w:name w:val="Heading 8 Char"/>
    <w:locked/>
    <w:rPr>
      <w:rFonts w:ascii="Franklin Gothic Book" w:hAnsi="Franklin Gothic Book" w:cs="Arial"/>
      <w:iCs/>
      <w:kern w:val="32"/>
      <w:szCs w:val="20"/>
    </w:rPr>
  </w:style>
  <w:style w:type="character" w:customStyle="1" w:styleId="Heading9Char">
    <w:name w:val="Heading 9 Char"/>
    <w:locked/>
    <w:rPr>
      <w:rFonts w:ascii="Franklin Gothic Book" w:hAnsi="Franklin Gothic Book" w:cs="Arial"/>
      <w:iCs/>
      <w:kern w:val="32"/>
      <w:szCs w:val="20"/>
    </w:rPr>
  </w:style>
  <w:style w:type="paragraph" w:styleId="TOC1">
    <w:name w:val="toc 1"/>
    <w:basedOn w:val="NormalSans"/>
    <w:link w:val="TOC1Char"/>
    <w:uiPriority w:val="39"/>
    <w:pPr>
      <w:keepNext/>
      <w:tabs>
        <w:tab w:val="left" w:pos="990"/>
        <w:tab w:val="right" w:leader="dot" w:pos="9360"/>
      </w:tabs>
      <w:spacing w:before="180" w:after="45" w:line="315" w:lineRule="exact"/>
      <w:ind w:left="720"/>
    </w:pPr>
    <w:rPr>
      <w:rFonts w:ascii="Franklin Gothic Demi" w:hAnsi="Franklin Gothic Demi"/>
      <w:noProof/>
      <w:sz w:val="24"/>
      <w:szCs w:val="32"/>
    </w:rPr>
  </w:style>
  <w:style w:type="paragraph" w:customStyle="1" w:styleId="NormalSans">
    <w:name w:val="Normal Sans"/>
    <w:basedOn w:val="Normal"/>
    <w:link w:val="NormalSansChar1"/>
    <w:rPr>
      <w:sz w:val="18"/>
    </w:rPr>
  </w:style>
  <w:style w:type="paragraph" w:styleId="TOC2">
    <w:name w:val="toc 2"/>
    <w:basedOn w:val="NormalSans"/>
    <w:link w:val="TOC2Char"/>
    <w:uiPriority w:val="39"/>
    <w:pPr>
      <w:tabs>
        <w:tab w:val="left" w:pos="1440"/>
        <w:tab w:val="right" w:leader="dot" w:pos="9360"/>
      </w:tabs>
      <w:spacing w:before="90" w:after="45" w:line="225" w:lineRule="exact"/>
      <w:ind w:left="990"/>
    </w:pPr>
    <w:rPr>
      <w:rFonts w:ascii="Franklin Gothic Demi" w:hAnsi="Franklin Gothic Demi"/>
      <w:bCs/>
      <w:noProof/>
      <w:sz w:val="22"/>
      <w:szCs w:val="27"/>
    </w:rPr>
  </w:style>
  <w:style w:type="paragraph" w:styleId="TOC3">
    <w:name w:val="toc 3"/>
    <w:basedOn w:val="Normal"/>
    <w:link w:val="TOC3Char"/>
    <w:uiPriority w:val="39"/>
    <w:pPr>
      <w:tabs>
        <w:tab w:val="left" w:pos="1980"/>
        <w:tab w:val="right" w:leader="dot" w:pos="9360"/>
      </w:tabs>
      <w:spacing w:before="45" w:after="45" w:line="270" w:lineRule="exact"/>
      <w:ind w:left="1440"/>
    </w:pPr>
    <w:rPr>
      <w:noProof/>
    </w:rPr>
  </w:style>
  <w:style w:type="paragraph" w:styleId="TOC4">
    <w:name w:val="toc 4"/>
    <w:basedOn w:val="TOC3"/>
    <w:next w:val="Normal"/>
    <w:link w:val="TOC4Char"/>
    <w:uiPriority w:val="39"/>
    <w:pPr>
      <w:tabs>
        <w:tab w:val="clear" w:pos="1980"/>
        <w:tab w:val="left" w:pos="2700"/>
      </w:tabs>
      <w:ind w:left="1980"/>
    </w:pPr>
    <w:rPr>
      <w:iCs/>
      <w:szCs w:val="22"/>
    </w:rPr>
  </w:style>
  <w:style w:type="paragraph" w:styleId="TOC5">
    <w:name w:val="toc 5"/>
    <w:basedOn w:val="Normal"/>
    <w:next w:val="Normal"/>
    <w:uiPriority w:val="39"/>
    <w:semiHidden/>
    <w:pPr>
      <w:tabs>
        <w:tab w:val="left" w:pos="3600"/>
        <w:tab w:val="right" w:leader="dot" w:pos="9360"/>
      </w:tabs>
      <w:spacing w:before="45" w:after="45" w:line="270" w:lineRule="exact"/>
      <w:ind w:firstLine="2700"/>
    </w:pPr>
    <w:rPr>
      <w:noProof/>
      <w:szCs w:val="19"/>
    </w:rPr>
  </w:style>
  <w:style w:type="paragraph" w:styleId="ListBullet">
    <w:name w:val="List Bullet"/>
    <w:basedOn w:val="Normal"/>
    <w:link w:val="ListBulletChar"/>
    <w:semiHidden/>
  </w:style>
  <w:style w:type="paragraph" w:customStyle="1" w:styleId="Table">
    <w:name w:val="Table"/>
    <w:basedOn w:val="Normal"/>
    <w:pPr>
      <w:spacing w:before="45" w:after="45" w:line="225" w:lineRule="exact"/>
      <w:ind w:left="90" w:right="90"/>
    </w:pPr>
    <w:rPr>
      <w:sz w:val="20"/>
    </w:rPr>
  </w:style>
  <w:style w:type="paragraph" w:customStyle="1" w:styleId="TableCondensed">
    <w:name w:val="Table Condensed"/>
    <w:basedOn w:val="Table"/>
    <w:pPr>
      <w:ind w:left="45" w:right="45"/>
    </w:pPr>
    <w:rPr>
      <w:rFonts w:ascii="Arial Narrow" w:hAnsi="Arial Narrow"/>
    </w:rPr>
  </w:style>
  <w:style w:type="paragraph" w:styleId="BlockText">
    <w:name w:val="Block Text"/>
    <w:basedOn w:val="Normal"/>
    <w:semiHidden/>
    <w:pPr>
      <w:ind w:left="1440" w:right="1440"/>
    </w:pPr>
  </w:style>
  <w:style w:type="paragraph" w:styleId="BodyText">
    <w:name w:val="Body Text"/>
    <w:basedOn w:val="Normal"/>
    <w:link w:val="BodyTextChar1"/>
    <w:semiHidden/>
  </w:style>
  <w:style w:type="character" w:customStyle="1" w:styleId="BodyTextChar">
    <w:name w:val="Body Text Char"/>
    <w:semiHidden/>
    <w:locked/>
    <w:rPr>
      <w:rFonts w:ascii="Franklin Gothic Book" w:hAnsi="Franklin Gothic Book" w:cs="Times New Roman"/>
      <w:sz w:val="24"/>
      <w:szCs w:val="24"/>
    </w:rPr>
  </w:style>
  <w:style w:type="paragraph" w:styleId="BodyText2">
    <w:name w:val="Body Text 2"/>
    <w:basedOn w:val="Normal"/>
    <w:semiHidden/>
    <w:pPr>
      <w:spacing w:line="480" w:lineRule="auto"/>
    </w:pPr>
  </w:style>
  <w:style w:type="character" w:customStyle="1" w:styleId="BodyText2Char">
    <w:name w:val="Body Text 2 Char"/>
    <w:semiHidden/>
    <w:locked/>
    <w:rPr>
      <w:rFonts w:ascii="Franklin Gothic Book" w:hAnsi="Franklin Gothic Book" w:cs="Times New Roman"/>
      <w:sz w:val="24"/>
      <w:szCs w:val="24"/>
    </w:rPr>
  </w:style>
  <w:style w:type="paragraph" w:styleId="BodyText3">
    <w:name w:val="Body Text 3"/>
    <w:basedOn w:val="Normal"/>
    <w:semiHidden/>
    <w:rPr>
      <w:sz w:val="16"/>
      <w:szCs w:val="16"/>
    </w:rPr>
  </w:style>
  <w:style w:type="character" w:customStyle="1" w:styleId="BodyText3Char">
    <w:name w:val="Body Text 3 Char"/>
    <w:semiHidden/>
    <w:locked/>
    <w:rPr>
      <w:rFonts w:ascii="Franklin Gothic Book" w:hAnsi="Franklin Gothic Book" w:cs="Times New Roman"/>
      <w:sz w:val="16"/>
      <w:szCs w:val="16"/>
    </w:rPr>
  </w:style>
  <w:style w:type="paragraph" w:styleId="BodyTextFirstIndent">
    <w:name w:val="Body Text First Indent"/>
    <w:basedOn w:val="BodyText"/>
    <w:semiHidden/>
    <w:pPr>
      <w:ind w:firstLine="210"/>
    </w:pPr>
  </w:style>
  <w:style w:type="character" w:customStyle="1" w:styleId="BodyTextFirstIndentChar">
    <w:name w:val="Body Text First Indent Char"/>
    <w:basedOn w:val="BodyTextChar"/>
    <w:semiHidden/>
    <w:locked/>
    <w:rPr>
      <w:rFonts w:ascii="Franklin Gothic Book" w:hAnsi="Franklin Gothic Book" w:cs="Times New Roman"/>
      <w:sz w:val="24"/>
      <w:szCs w:val="24"/>
    </w:rPr>
  </w:style>
  <w:style w:type="paragraph" w:styleId="BodyTextIndent">
    <w:name w:val="Body Text Indent"/>
    <w:basedOn w:val="Normal"/>
    <w:semiHidden/>
    <w:pPr>
      <w:ind w:left="360"/>
    </w:pPr>
  </w:style>
  <w:style w:type="character" w:customStyle="1" w:styleId="BodyTextIndentChar">
    <w:name w:val="Body Text Indent Char"/>
    <w:semiHidden/>
    <w:locked/>
    <w:rPr>
      <w:rFonts w:ascii="Franklin Gothic Book" w:hAnsi="Franklin Gothic Book" w:cs="Times New Roman"/>
      <w:sz w:val="24"/>
      <w:szCs w:val="24"/>
    </w:rPr>
  </w:style>
  <w:style w:type="paragraph" w:styleId="BodyTextFirstIndent2">
    <w:name w:val="Body Text First Indent 2"/>
    <w:basedOn w:val="BodyTextIndent"/>
    <w:semiHidden/>
    <w:pPr>
      <w:ind w:firstLine="210"/>
    </w:pPr>
  </w:style>
  <w:style w:type="character" w:customStyle="1" w:styleId="BodyTextFirstIndent2Char">
    <w:name w:val="Body Text First Indent 2 Char"/>
    <w:basedOn w:val="BodyTextIndentChar"/>
    <w:semiHidden/>
    <w:locked/>
    <w:rPr>
      <w:rFonts w:ascii="Franklin Gothic Book" w:hAnsi="Franklin Gothic Book" w:cs="Times New Roman"/>
      <w:sz w:val="24"/>
      <w:szCs w:val="24"/>
    </w:rPr>
  </w:style>
  <w:style w:type="paragraph" w:styleId="BodyTextIndent2">
    <w:name w:val="Body Text Indent 2"/>
    <w:basedOn w:val="Normal"/>
    <w:semiHidden/>
    <w:pPr>
      <w:spacing w:line="480" w:lineRule="auto"/>
      <w:ind w:left="360"/>
    </w:pPr>
  </w:style>
  <w:style w:type="character" w:customStyle="1" w:styleId="BodyTextIndent2Char">
    <w:name w:val="Body Text Indent 2 Char"/>
    <w:semiHidden/>
    <w:locked/>
    <w:rPr>
      <w:rFonts w:ascii="Franklin Gothic Book" w:hAnsi="Franklin Gothic Book" w:cs="Times New Roman"/>
      <w:sz w:val="24"/>
      <w:szCs w:val="24"/>
    </w:rPr>
  </w:style>
  <w:style w:type="paragraph" w:styleId="BodyTextIndent3">
    <w:name w:val="Body Text Indent 3"/>
    <w:basedOn w:val="Normal"/>
    <w:semiHidden/>
    <w:pPr>
      <w:ind w:left="360"/>
    </w:pPr>
    <w:rPr>
      <w:sz w:val="16"/>
      <w:szCs w:val="16"/>
    </w:rPr>
  </w:style>
  <w:style w:type="character" w:customStyle="1" w:styleId="BodyTextIndent3Char">
    <w:name w:val="Body Text Indent 3 Char"/>
    <w:semiHidden/>
    <w:locked/>
    <w:rPr>
      <w:rFonts w:ascii="Franklin Gothic Book" w:hAnsi="Franklin Gothic Book" w:cs="Times New Roman"/>
      <w:sz w:val="16"/>
      <w:szCs w:val="16"/>
    </w:rPr>
  </w:style>
  <w:style w:type="paragraph" w:styleId="Closing">
    <w:name w:val="Closing"/>
    <w:basedOn w:val="Normal"/>
    <w:semiHidden/>
    <w:pPr>
      <w:ind w:left="4320"/>
    </w:pPr>
  </w:style>
  <w:style w:type="character" w:customStyle="1" w:styleId="ClosingChar">
    <w:name w:val="Closing Char"/>
    <w:semiHidden/>
    <w:locked/>
    <w:rPr>
      <w:rFonts w:ascii="Franklin Gothic Book" w:hAnsi="Franklin Gothic Book" w:cs="Times New Roman"/>
      <w:sz w:val="24"/>
      <w:szCs w:val="24"/>
    </w:rPr>
  </w:style>
  <w:style w:type="paragraph" w:styleId="Date">
    <w:name w:val="Date"/>
    <w:basedOn w:val="Normal"/>
    <w:next w:val="Normal"/>
    <w:semiHidden/>
  </w:style>
  <w:style w:type="character" w:customStyle="1" w:styleId="DateChar">
    <w:name w:val="Date Char"/>
    <w:semiHidden/>
    <w:locked/>
    <w:rPr>
      <w:rFonts w:ascii="Franklin Gothic Book" w:hAnsi="Franklin Gothic Book" w:cs="Times New Roman"/>
      <w:sz w:val="24"/>
      <w:szCs w:val="24"/>
    </w:rPr>
  </w:style>
  <w:style w:type="paragraph" w:styleId="E-mailSignature">
    <w:name w:val="E-mail Signature"/>
    <w:basedOn w:val="Normal"/>
    <w:semiHidden/>
  </w:style>
  <w:style w:type="character" w:customStyle="1" w:styleId="E-mailSignatureChar">
    <w:name w:val="E-mail Signature Char"/>
    <w:semiHidden/>
    <w:locked/>
    <w:rPr>
      <w:rFonts w:ascii="Franklin Gothic Book" w:hAnsi="Franklin Gothic Book" w:cs="Times New Roman"/>
      <w:sz w:val="24"/>
      <w:szCs w:val="24"/>
    </w:rPr>
  </w:style>
  <w:style w:type="character" w:styleId="Emphasis">
    <w:name w:val="Emphasis"/>
    <w:qFormat/>
    <w:rPr>
      <w:rFonts w:cs="Times New Roman"/>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FollowedHyperlink">
    <w:name w:val="FollowedHyperlink"/>
    <w:basedOn w:val="Hyperlink"/>
    <w:rPr>
      <w:rFonts w:cs="Times New Roman"/>
      <w:b/>
      <w:color w:val="285078"/>
      <w:u w:val="none"/>
    </w:rPr>
  </w:style>
  <w:style w:type="character" w:styleId="Hyperlink">
    <w:name w:val="Hyperlink"/>
    <w:rPr>
      <w:rFonts w:cs="Times New Roman"/>
      <w:b/>
      <w:color w:val="285078"/>
      <w:u w:val="none"/>
    </w:rPr>
  </w:style>
  <w:style w:type="character" w:styleId="HTMLAcronym">
    <w:name w:val="HTML Acronym"/>
    <w:semiHidden/>
    <w:rPr>
      <w:rFonts w:cs="Times New Roman"/>
    </w:rPr>
  </w:style>
  <w:style w:type="paragraph" w:styleId="HTMLAddress">
    <w:name w:val="HTML Address"/>
    <w:basedOn w:val="Normal"/>
    <w:semiHidden/>
    <w:rPr>
      <w:i/>
      <w:iCs/>
    </w:rPr>
  </w:style>
  <w:style w:type="character" w:customStyle="1" w:styleId="HTMLAddressChar">
    <w:name w:val="HTML Address Char"/>
    <w:semiHidden/>
    <w:locked/>
    <w:rPr>
      <w:rFonts w:ascii="Franklin Gothic Book" w:hAnsi="Franklin Gothic Book" w:cs="Times New Roman"/>
      <w:i/>
      <w:iCs/>
      <w:sz w:val="24"/>
      <w:szCs w:val="24"/>
    </w:rPr>
  </w:style>
  <w:style w:type="character" w:styleId="HTMLCite">
    <w:name w:val="HTML Cite"/>
    <w:semiHidden/>
    <w:rPr>
      <w:rFonts w:cs="Times New Roman"/>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rFonts w:cs="Times New Roman"/>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customStyle="1" w:styleId="HTMLPreformattedChar">
    <w:name w:val="HTML Preformatted Char"/>
    <w:semiHidden/>
    <w:locked/>
    <w:rPr>
      <w:rFonts w:ascii="Courier New" w:hAnsi="Courier New" w:cs="Courier New"/>
      <w:sz w:val="20"/>
      <w:szCs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rFonts w:cs="Times New Roman"/>
      <w:i/>
      <w:iCs/>
    </w:rPr>
  </w:style>
  <w:style w:type="character" w:styleId="LineNumber">
    <w:name w:val="line number"/>
    <w:semiHidden/>
    <w:rPr>
      <w:rFonts w:cs="Times New Roman"/>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semiHidden/>
    <w:pPr>
      <w:tabs>
        <w:tab w:val="num" w:pos="720"/>
      </w:tabs>
      <w:ind w:left="720" w:hanging="360"/>
    </w:pPr>
  </w:style>
  <w:style w:type="paragraph" w:styleId="ListBullet3">
    <w:name w:val="List Bullet 3"/>
    <w:basedOn w:val="Normal"/>
    <w:semiHidden/>
    <w:pPr>
      <w:tabs>
        <w:tab w:val="num" w:pos="1080"/>
      </w:tabs>
      <w:ind w:left="1080" w:hanging="360"/>
    </w:pPr>
  </w:style>
  <w:style w:type="paragraph" w:styleId="ListBullet4">
    <w:name w:val="List Bullet 4"/>
    <w:basedOn w:val="Normal"/>
    <w:semiHidden/>
    <w:pPr>
      <w:tabs>
        <w:tab w:val="num" w:pos="1440"/>
      </w:tabs>
      <w:ind w:left="1440" w:hanging="360"/>
    </w:pPr>
  </w:style>
  <w:style w:type="paragraph" w:styleId="ListBullet5">
    <w:name w:val="List Bullet 5"/>
    <w:basedOn w:val="Normal"/>
    <w:semiHidden/>
    <w:pPr>
      <w:tabs>
        <w:tab w:val="num" w:pos="1800"/>
      </w:tabs>
      <w:ind w:left="1800" w:hanging="360"/>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styleId="ListNumber">
    <w:name w:val="List Number"/>
    <w:basedOn w:val="Normal"/>
    <w:semiHidden/>
    <w:pPr>
      <w:tabs>
        <w:tab w:val="num" w:pos="360"/>
      </w:tabs>
      <w:ind w:left="360" w:hanging="360"/>
    </w:pPr>
  </w:style>
  <w:style w:type="paragraph" w:styleId="ListNumber2">
    <w:name w:val="List Number 2"/>
    <w:basedOn w:val="Normal"/>
    <w:semiHidden/>
    <w:pPr>
      <w:tabs>
        <w:tab w:val="num" w:pos="720"/>
      </w:tabs>
      <w:ind w:left="720" w:hanging="360"/>
    </w:pPr>
  </w:style>
  <w:style w:type="paragraph" w:styleId="ListNumber3">
    <w:name w:val="List Number 3"/>
    <w:basedOn w:val="Normal"/>
    <w:semiHidden/>
    <w:pPr>
      <w:tabs>
        <w:tab w:val="num" w:pos="1080"/>
      </w:tabs>
      <w:ind w:left="1080" w:hanging="360"/>
    </w:pPr>
  </w:style>
  <w:style w:type="paragraph" w:styleId="ListNumber4">
    <w:name w:val="List Number 4"/>
    <w:basedOn w:val="Normal"/>
    <w:semiHidden/>
    <w:pPr>
      <w:tabs>
        <w:tab w:val="num" w:pos="1440"/>
      </w:tabs>
      <w:ind w:left="1440" w:hanging="360"/>
    </w:pPr>
  </w:style>
  <w:style w:type="paragraph" w:styleId="ListNumber5">
    <w:name w:val="List Number 5"/>
    <w:basedOn w:val="Normal"/>
    <w:semiHidden/>
    <w:pPr>
      <w:tabs>
        <w:tab w:val="num" w:pos="1800"/>
      </w:tabs>
      <w:ind w:left="1800" w:hanging="36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semiHidden/>
    <w:locked/>
    <w:rPr>
      <w:rFonts w:ascii="Cambria" w:hAnsi="Cambria" w:cs="Times New Roman"/>
      <w:sz w:val="24"/>
      <w:szCs w:val="24"/>
      <w:shd w:val="pct20" w:color="auto" w:fill="auto"/>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customStyle="1" w:styleId="NoteHeadingChar">
    <w:name w:val="Note Heading Char"/>
    <w:semiHidden/>
    <w:locked/>
    <w:rPr>
      <w:rFonts w:ascii="Franklin Gothic Book" w:hAnsi="Franklin Gothic Book" w:cs="Times New Roman"/>
      <w:sz w:val="24"/>
      <w:szCs w:val="24"/>
    </w:rPr>
  </w:style>
  <w:style w:type="character" w:styleId="PageNumber">
    <w:name w:val="page number"/>
    <w:semiHidden/>
    <w:rPr>
      <w:rFonts w:cs="Times New Roman"/>
    </w:rPr>
  </w:style>
  <w:style w:type="paragraph" w:styleId="PlainText">
    <w:name w:val="Plain Text"/>
    <w:basedOn w:val="Normal"/>
    <w:uiPriority w:val="99"/>
    <w:rPr>
      <w:rFonts w:ascii="Courier New" w:hAnsi="Courier New" w:cs="Courier New"/>
      <w:sz w:val="20"/>
      <w:szCs w:val="20"/>
    </w:rPr>
  </w:style>
  <w:style w:type="character" w:customStyle="1" w:styleId="PlainTextChar">
    <w:name w:val="Plain Text Char"/>
    <w:uiPriority w:val="99"/>
    <w:locked/>
    <w:rPr>
      <w:rFonts w:ascii="Courier New" w:hAnsi="Courier New" w:cs="Courier New"/>
      <w:sz w:val="20"/>
      <w:szCs w:val="20"/>
    </w:rPr>
  </w:style>
  <w:style w:type="paragraph" w:styleId="Salutation">
    <w:name w:val="Salutation"/>
    <w:basedOn w:val="Normal"/>
    <w:next w:val="Normal"/>
    <w:semiHidden/>
  </w:style>
  <w:style w:type="character" w:customStyle="1" w:styleId="SalutationChar">
    <w:name w:val="Salutation Char"/>
    <w:semiHidden/>
    <w:locked/>
    <w:rPr>
      <w:rFonts w:ascii="Franklin Gothic Book" w:hAnsi="Franklin Gothic Book" w:cs="Times New Roman"/>
      <w:sz w:val="24"/>
      <w:szCs w:val="24"/>
    </w:rPr>
  </w:style>
  <w:style w:type="paragraph" w:styleId="Signature">
    <w:name w:val="Signature"/>
    <w:basedOn w:val="Normal"/>
    <w:semiHidden/>
    <w:pPr>
      <w:ind w:left="4320"/>
    </w:pPr>
  </w:style>
  <w:style w:type="character" w:customStyle="1" w:styleId="SignatureChar">
    <w:name w:val="Signature Char"/>
    <w:semiHidden/>
    <w:locked/>
    <w:rPr>
      <w:rFonts w:ascii="Franklin Gothic Book" w:hAnsi="Franklin Gothic Book" w:cs="Times New Roman"/>
      <w:sz w:val="24"/>
      <w:szCs w:val="24"/>
    </w:rPr>
  </w:style>
  <w:style w:type="character" w:styleId="Strong">
    <w:name w:val="Strong"/>
    <w:qFormat/>
    <w:rPr>
      <w:rFonts w:cs="Times New Roman"/>
      <w:b/>
      <w:bCs/>
    </w:rPr>
  </w:style>
  <w:style w:type="paragraph" w:styleId="Subtitle">
    <w:name w:val="Subtitle"/>
    <w:basedOn w:val="Normal"/>
    <w:qFormat/>
    <w:rPr>
      <w:rFonts w:cs="Arial"/>
    </w:rPr>
  </w:style>
  <w:style w:type="character" w:customStyle="1" w:styleId="SubtitleChar">
    <w:name w:val="Subtitle Char"/>
    <w:locked/>
    <w:rPr>
      <w:rFonts w:ascii="Cambria" w:hAnsi="Cambria" w:cs="Times New Roman"/>
      <w:sz w:val="24"/>
      <w:szCs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customStyle="1" w:styleId="TitleChar">
    <w:name w:val="Title Char"/>
    <w:locked/>
    <w:rPr>
      <w:rFonts w:ascii="Cambria" w:hAnsi="Cambria" w:cs="Times New Roman"/>
      <w:b/>
      <w:bCs/>
      <w:kern w:val="28"/>
      <w:sz w:val="32"/>
      <w:szCs w:val="32"/>
    </w:rPr>
  </w:style>
  <w:style w:type="paragraph" w:styleId="TOC6">
    <w:name w:val="toc 6"/>
    <w:basedOn w:val="Normal"/>
    <w:next w:val="Normal"/>
    <w:autoRedefine/>
    <w:uiPriority w:val="39"/>
    <w:semiHidden/>
    <w:pPr>
      <w:tabs>
        <w:tab w:val="left" w:pos="3780"/>
        <w:tab w:val="right" w:leader="dot" w:pos="9350"/>
      </w:tabs>
      <w:spacing w:before="45" w:after="45" w:line="270" w:lineRule="exact"/>
      <w:ind w:firstLine="2707"/>
    </w:pPr>
    <w:rPr>
      <w:noProof/>
      <w:szCs w:val="22"/>
    </w:rPr>
  </w:style>
  <w:style w:type="paragraph" w:customStyle="1" w:styleId="TextBullet">
    <w:name w:val="Text Bullet"/>
    <w:basedOn w:val="Normal"/>
    <w:link w:val="TextBulletChar"/>
    <w:pPr>
      <w:numPr>
        <w:numId w:val="1"/>
      </w:numPr>
      <w:spacing w:after="90" w:line="270" w:lineRule="exact"/>
      <w:ind w:left="2074" w:hanging="274"/>
    </w:pPr>
  </w:style>
  <w:style w:type="character" w:customStyle="1" w:styleId="NewHeading1">
    <w:name w:val="NewHeading1"/>
    <w:locked/>
    <w:rsid w:val="0073134E"/>
    <w:rPr>
      <w:rFonts w:cs="Times New Roman"/>
      <w:noProof w:val="0"/>
      <w:sz w:val="28"/>
      <w:szCs w:val="24"/>
      <w:lang w:val="en-US" w:eastAsia="en-US" w:bidi="ar-SA"/>
    </w:rPr>
  </w:style>
  <w:style w:type="character" w:customStyle="1" w:styleId="TextBulletCharChar">
    <w:name w:val="Text Bullet Char Char"/>
    <w:locked/>
    <w:rPr>
      <w:rFonts w:ascii="Franklin Gothic Book" w:hAnsi="Franklin Gothic Book" w:cs="Times New Roman"/>
      <w:noProof w:val="0"/>
      <w:sz w:val="28"/>
      <w:szCs w:val="24"/>
      <w:lang w:val="en-US" w:eastAsia="en-US" w:bidi="ar-SA"/>
    </w:rPr>
  </w:style>
  <w:style w:type="paragraph" w:customStyle="1" w:styleId="TextBulletIn">
    <w:name w:val="Text Bullet In"/>
    <w:basedOn w:val="Normal"/>
    <w:pPr>
      <w:tabs>
        <w:tab w:val="num" w:pos="2340"/>
      </w:tabs>
      <w:spacing w:after="90" w:line="270" w:lineRule="exact"/>
      <w:ind w:left="2348" w:hanging="274"/>
    </w:pPr>
  </w:style>
  <w:style w:type="paragraph" w:customStyle="1" w:styleId="Screen">
    <w:name w:val="Screen"/>
    <w:basedOn w:val="Text"/>
    <w:pPr>
      <w:spacing w:before="180" w:after="180" w:line="240" w:lineRule="auto"/>
    </w:pPr>
  </w:style>
  <w:style w:type="paragraph" w:styleId="TOC7">
    <w:name w:val="toc 7"/>
    <w:basedOn w:val="Normal"/>
    <w:next w:val="Normal"/>
    <w:autoRedefine/>
    <w:uiPriority w:val="39"/>
    <w:semiHidden/>
    <w:pPr>
      <w:tabs>
        <w:tab w:val="left" w:pos="3960"/>
        <w:tab w:val="right" w:leader="dot" w:pos="9350"/>
      </w:tabs>
      <w:spacing w:before="45" w:after="45" w:line="270" w:lineRule="exact"/>
      <w:ind w:firstLine="2707"/>
    </w:pPr>
    <w:rPr>
      <w:noProof/>
      <w:szCs w:val="22"/>
    </w:rPr>
  </w:style>
  <w:style w:type="paragraph" w:styleId="TOC8">
    <w:name w:val="toc 8"/>
    <w:basedOn w:val="Normal"/>
    <w:next w:val="Normal"/>
    <w:autoRedefine/>
    <w:uiPriority w:val="39"/>
    <w:semiHidden/>
    <w:pPr>
      <w:tabs>
        <w:tab w:val="left" w:pos="4140"/>
        <w:tab w:val="right" w:leader="dot" w:pos="9350"/>
      </w:tabs>
      <w:spacing w:before="45" w:after="45" w:line="270" w:lineRule="exact"/>
      <w:ind w:firstLine="2707"/>
    </w:pPr>
    <w:rPr>
      <w:noProof/>
      <w:szCs w:val="22"/>
    </w:rPr>
  </w:style>
  <w:style w:type="paragraph" w:styleId="Header">
    <w:name w:val="header"/>
    <w:basedOn w:val="Normal"/>
    <w:pPr>
      <w:pBdr>
        <w:bottom w:val="single" w:sz="4" w:space="1" w:color="auto"/>
      </w:pBdr>
      <w:tabs>
        <w:tab w:val="right" w:pos="9360"/>
      </w:tabs>
    </w:pPr>
    <w:rPr>
      <w:rFonts w:ascii="Arial" w:hAnsi="Arial" w:cs="Arial"/>
      <w:b/>
      <w:sz w:val="18"/>
      <w:szCs w:val="18"/>
    </w:rPr>
  </w:style>
  <w:style w:type="character" w:customStyle="1" w:styleId="HeaderChar">
    <w:name w:val="Header Char"/>
    <w:semiHidden/>
    <w:locked/>
    <w:rPr>
      <w:rFonts w:ascii="Franklin Gothic Book" w:hAnsi="Franklin Gothic Book" w:cs="Times New Roman"/>
      <w:sz w:val="24"/>
      <w:szCs w:val="24"/>
    </w:rPr>
  </w:style>
  <w:style w:type="paragraph" w:styleId="Footer">
    <w:name w:val="footer"/>
    <w:basedOn w:val="Normal"/>
    <w:pPr>
      <w:tabs>
        <w:tab w:val="left" w:pos="540"/>
        <w:tab w:val="right" w:pos="8820"/>
        <w:tab w:val="right" w:pos="9360"/>
      </w:tabs>
    </w:pPr>
    <w:rPr>
      <w:rFonts w:ascii="Arial" w:hAnsi="Arial" w:cs="Arial"/>
      <w:i/>
      <w:sz w:val="18"/>
      <w:szCs w:val="18"/>
    </w:rPr>
  </w:style>
  <w:style w:type="character" w:customStyle="1" w:styleId="FooterChar">
    <w:name w:val="Footer Char"/>
    <w:semiHidden/>
    <w:locked/>
    <w:rPr>
      <w:rFonts w:ascii="Franklin Gothic Book" w:hAnsi="Franklin Gothic Book" w:cs="Times New Roman"/>
      <w:sz w:val="24"/>
      <w:szCs w:val="24"/>
    </w:rPr>
  </w:style>
  <w:style w:type="paragraph" w:styleId="TOC9">
    <w:name w:val="toc 9"/>
    <w:basedOn w:val="Normal"/>
    <w:next w:val="Normal"/>
    <w:autoRedefine/>
    <w:uiPriority w:val="39"/>
    <w:semiHidden/>
    <w:pPr>
      <w:tabs>
        <w:tab w:val="left" w:pos="4320"/>
        <w:tab w:val="right" w:leader="dot" w:pos="9350"/>
      </w:tabs>
      <w:ind w:left="2700"/>
    </w:pPr>
    <w:rPr>
      <w:noProof/>
      <w:szCs w:val="22"/>
    </w:rPr>
  </w:style>
  <w:style w:type="paragraph" w:customStyle="1" w:styleId="Note">
    <w:name w:val="Note"/>
    <w:basedOn w:val="Normal"/>
    <w:next w:val="Text"/>
    <w:pPr>
      <w:numPr>
        <w:numId w:val="3"/>
      </w:numPr>
      <w:spacing w:before="45" w:after="90" w:line="225" w:lineRule="exact"/>
    </w:pPr>
    <w:rPr>
      <w:i/>
      <w:sz w:val="20"/>
    </w:rPr>
  </w:style>
  <w:style w:type="character" w:customStyle="1" w:styleId="TextChar">
    <w:name w:val="Text Char"/>
    <w:locked/>
    <w:rPr>
      <w:rFonts w:cs="Times New Roman"/>
      <w:noProof w:val="0"/>
      <w:sz w:val="24"/>
      <w:szCs w:val="24"/>
      <w:lang w:val="en-US" w:eastAsia="en-US" w:bidi="ar-SA"/>
    </w:rPr>
  </w:style>
  <w:style w:type="paragraph" w:customStyle="1" w:styleId="Figure">
    <w:name w:val="Figure"/>
    <w:basedOn w:val="Normal"/>
    <w:next w:val="Normal"/>
    <w:pPr>
      <w:keepNext/>
      <w:spacing w:before="90"/>
      <w:ind w:left="1800"/>
      <w:jc w:val="center"/>
    </w:pPr>
    <w:rPr>
      <w:rFonts w:ascii="Univers 45 Light" w:hAnsi="Univers 45 Light"/>
      <w:sz w:val="19"/>
    </w:rPr>
  </w:style>
  <w:style w:type="paragraph" w:customStyle="1" w:styleId="NormalBullet">
    <w:name w:val="Normal Bullet"/>
    <w:basedOn w:val="Normal"/>
    <w:pPr>
      <w:numPr>
        <w:numId w:val="2"/>
      </w:numPr>
    </w:pPr>
  </w:style>
  <w:style w:type="paragraph" w:customStyle="1" w:styleId="NormalSansSA8">
    <w:name w:val="Normal Sans SA 8"/>
    <w:basedOn w:val="NormalSans"/>
    <w:pPr>
      <w:spacing w:before="40" w:after="80" w:line="200" w:lineRule="exact"/>
      <w:ind w:right="3600"/>
    </w:pPr>
    <w:rPr>
      <w:sz w:val="16"/>
      <w:szCs w:val="16"/>
    </w:rPr>
  </w:style>
  <w:style w:type="paragraph" w:customStyle="1" w:styleId="AltHeading">
    <w:name w:val="Alt Heading"/>
    <w:basedOn w:val="NormalSans"/>
    <w:pPr>
      <w:pageBreakBefore/>
      <w:spacing w:after="90"/>
    </w:pPr>
    <w:rPr>
      <w:b/>
      <w:bCs/>
      <w:sz w:val="20"/>
      <w:szCs w:val="20"/>
    </w:rPr>
  </w:style>
  <w:style w:type="paragraph" w:customStyle="1" w:styleId="AltTitle">
    <w:name w:val="Alt Title"/>
    <w:basedOn w:val="Normal"/>
    <w:pPr>
      <w:pBdr>
        <w:bottom w:val="single" w:sz="8" w:space="3" w:color="auto"/>
      </w:pBdr>
      <w:jc w:val="right"/>
    </w:pPr>
    <w:rPr>
      <w:rFonts w:ascii="Bodoni MT" w:hAnsi="Bodoni MT"/>
      <w:sz w:val="48"/>
    </w:rPr>
  </w:style>
  <w:style w:type="character" w:customStyle="1" w:styleId="NormalSansChar">
    <w:name w:val="Normal Sans Char"/>
    <w:uiPriority w:val="99"/>
    <w:locked/>
    <w:rPr>
      <w:rFonts w:ascii="Franklin Gothic Book" w:hAnsi="Franklin Gothic Book" w:cs="Times New Roman"/>
      <w:sz w:val="24"/>
      <w:szCs w:val="24"/>
    </w:rPr>
  </w:style>
  <w:style w:type="paragraph" w:customStyle="1" w:styleId="TextBulletNSA">
    <w:name w:val="Text Bullet NSA"/>
    <w:basedOn w:val="TextBullet"/>
    <w:link w:val="TextBulletNSAChar"/>
    <w:pPr>
      <w:spacing w:after="0"/>
    </w:pPr>
  </w:style>
  <w:style w:type="paragraph" w:customStyle="1" w:styleId="ThirdLine">
    <w:name w:val="Third Line"/>
    <w:basedOn w:val="Normal"/>
    <w:pPr>
      <w:spacing w:line="90" w:lineRule="exact"/>
    </w:pPr>
  </w:style>
  <w:style w:type="character" w:customStyle="1" w:styleId="Sansbold">
    <w:name w:val="Sans bold"/>
    <w:rPr>
      <w:rFonts w:ascii="Franklin Gothic Medium" w:hAnsi="Franklin Gothic Medium" w:cs="Times New Roman"/>
      <w:sz w:val="22"/>
    </w:rPr>
  </w:style>
  <w:style w:type="paragraph" w:customStyle="1" w:styleId="NoteIn">
    <w:name w:val="Note In"/>
    <w:basedOn w:val="Normal"/>
    <w:next w:val="Text"/>
    <w:pPr>
      <w:numPr>
        <w:numId w:val="4"/>
      </w:numPr>
      <w:spacing w:before="45" w:after="90"/>
      <w:ind w:left="2348" w:hanging="274"/>
    </w:pPr>
    <w:rPr>
      <w:rFonts w:cs="Arial"/>
      <w:i/>
      <w:sz w:val="20"/>
    </w:rPr>
  </w:style>
  <w:style w:type="paragraph" w:styleId="Caption">
    <w:name w:val="caption"/>
    <w:basedOn w:val="Normal"/>
    <w:next w:val="Normal"/>
    <w:qFormat/>
    <w:rPr>
      <w:b/>
      <w:bCs/>
      <w:sz w:val="20"/>
      <w:szCs w:val="20"/>
    </w:rPr>
  </w:style>
  <w:style w:type="paragraph" w:customStyle="1" w:styleId="TableHeading">
    <w:name w:val="Table Heading"/>
    <w:basedOn w:val="Table"/>
    <w:pPr>
      <w:spacing w:before="90"/>
      <w:ind w:left="86" w:right="86"/>
    </w:pPr>
    <w:rPr>
      <w:rFonts w:ascii="Franklin Gothic Demi" w:hAnsi="Franklin Gothic Demi"/>
      <w:color w:val="FFFFFF"/>
    </w:rPr>
  </w:style>
  <w:style w:type="paragraph" w:customStyle="1" w:styleId="ScreenWide">
    <w:name w:val="Screen Wide"/>
    <w:basedOn w:val="Screen"/>
    <w:pPr>
      <w:ind w:left="0"/>
      <w:jc w:val="right"/>
    </w:pPr>
  </w:style>
  <w:style w:type="character" w:customStyle="1" w:styleId="Tablesansbold">
    <w:name w:val="Table sans bold"/>
    <w:rPr>
      <w:rFonts w:ascii="Franklin Gothic Medium" w:hAnsi="Franklin Gothic Medium" w:cs="Times New Roman"/>
      <w:sz w:val="20"/>
    </w:rPr>
  </w:style>
  <w:style w:type="character" w:customStyle="1" w:styleId="Tablecommandline">
    <w:name w:val="Table command line"/>
    <w:rPr>
      <w:rFonts w:ascii="Courier New" w:hAnsi="Courier New" w:cs="Times New Roman"/>
      <w:sz w:val="20"/>
    </w:rPr>
  </w:style>
  <w:style w:type="character" w:customStyle="1" w:styleId="Commandline">
    <w:name w:val="Command line"/>
    <w:uiPriority w:val="99"/>
    <w:rPr>
      <w:rFonts w:ascii="Courier New" w:hAnsi="Courier New" w:cs="Times New Roman"/>
      <w:noProof w:val="0"/>
      <w:sz w:val="22"/>
      <w:szCs w:val="22"/>
      <w:lang w:val="en-US" w:eastAsia="en-US" w:bidi="ar-SA"/>
    </w:rPr>
  </w:style>
  <w:style w:type="paragraph" w:customStyle="1" w:styleId="Picture">
    <w:name w:val="Picture"/>
    <w:basedOn w:val="Text"/>
    <w:next w:val="Text"/>
    <w:pPr>
      <w:spacing w:after="180" w:line="240" w:lineRule="auto"/>
    </w:pPr>
  </w:style>
  <w:style w:type="paragraph" w:customStyle="1" w:styleId="PictureWide">
    <w:name w:val="Picture Wide"/>
    <w:basedOn w:val="Picture"/>
    <w:pPr>
      <w:ind w:left="0"/>
    </w:pPr>
  </w:style>
  <w:style w:type="paragraph" w:customStyle="1" w:styleId="TextBulletnospace">
    <w:name w:val="Text Bullet nospace"/>
    <w:basedOn w:val="TextBullet"/>
    <w:link w:val="TextBulletnospaceChar"/>
    <w:pPr>
      <w:spacing w:after="0"/>
    </w:pPr>
  </w:style>
  <w:style w:type="paragraph" w:customStyle="1" w:styleId="TextBulletNospace0">
    <w:name w:val="Text Bullet Nospace"/>
    <w:basedOn w:val="TextBullet"/>
    <w:link w:val="TextBulletNospaceChar0"/>
    <w:pPr>
      <w:spacing w:after="0"/>
    </w:pPr>
  </w:style>
  <w:style w:type="character" w:customStyle="1" w:styleId="CalloutText">
    <w:name w:val="Callout Text"/>
    <w:rPr>
      <w:rFonts w:ascii="Franklin Gothic Book" w:hAnsi="Franklin Gothic Book" w:cs="Times New Roman"/>
      <w:sz w:val="20"/>
    </w:rPr>
  </w:style>
  <w:style w:type="paragraph" w:styleId="BalloonText">
    <w:name w:val="Balloon Text"/>
    <w:basedOn w:val="Normal"/>
    <w:rPr>
      <w:rFonts w:ascii="Tahoma" w:hAnsi="Tahoma" w:cs="Tahoma"/>
      <w:sz w:val="16"/>
      <w:szCs w:val="16"/>
    </w:rPr>
  </w:style>
  <w:style w:type="character" w:customStyle="1" w:styleId="BalloonTextChar">
    <w:name w:val="Balloon Text Char"/>
    <w:locked/>
    <w:rPr>
      <w:rFonts w:ascii="Tahoma" w:hAnsi="Tahoma" w:cs="Tahoma"/>
      <w:sz w:val="16"/>
      <w:szCs w:val="16"/>
    </w:rPr>
  </w:style>
  <w:style w:type="paragraph" w:customStyle="1" w:styleId="MediumGrid21">
    <w:name w:val="Medium Grid 21"/>
    <w:qFormat/>
    <w:rPr>
      <w:rFonts w:ascii="Calibri" w:hAnsi="Calibri"/>
      <w:sz w:val="22"/>
      <w:szCs w:val="22"/>
    </w:rPr>
  </w:style>
  <w:style w:type="paragraph" w:customStyle="1" w:styleId="Code">
    <w:name w:val="Code"/>
    <w:basedOn w:val="Text"/>
    <w:qFormat/>
    <w:rsid w:val="00D63459"/>
    <w:pPr>
      <w:spacing w:before="100" w:beforeAutospacing="1" w:after="100" w:afterAutospacing="1" w:line="240" w:lineRule="auto"/>
      <w:ind w:left="1526"/>
      <w:contextualSpacing/>
    </w:pPr>
    <w:rPr>
      <w:rFonts w:ascii="Courier New" w:eastAsia="Calibri" w:hAnsi="Courier New"/>
      <w:sz w:val="12"/>
    </w:rPr>
  </w:style>
  <w:style w:type="character" w:customStyle="1" w:styleId="TOC3Char">
    <w:name w:val="TOC 3 Char"/>
    <w:link w:val="TOC3"/>
    <w:rsid w:val="00D43F00"/>
    <w:rPr>
      <w:rFonts w:ascii="Franklin Gothic Book" w:hAnsi="Franklin Gothic Book"/>
      <w:noProof/>
      <w:sz w:val="22"/>
      <w:szCs w:val="24"/>
      <w:lang w:val="en-US" w:eastAsia="en-US" w:bidi="ar-SA"/>
    </w:rPr>
  </w:style>
  <w:style w:type="character" w:customStyle="1" w:styleId="TOC4Char">
    <w:name w:val="TOC 4 Char"/>
    <w:link w:val="TOC4"/>
    <w:rsid w:val="00D43F00"/>
    <w:rPr>
      <w:rFonts w:ascii="Franklin Gothic Book" w:hAnsi="Franklin Gothic Book"/>
      <w:iCs/>
      <w:noProof/>
      <w:sz w:val="22"/>
      <w:szCs w:val="22"/>
      <w:lang w:val="en-US" w:eastAsia="en-US" w:bidi="ar-SA"/>
    </w:rPr>
  </w:style>
  <w:style w:type="character" w:customStyle="1" w:styleId="TextChar1">
    <w:name w:val="Text Char1"/>
    <w:link w:val="Text"/>
    <w:rsid w:val="00837A57"/>
    <w:rPr>
      <w:rFonts w:ascii="Franklin Gothic Book" w:hAnsi="Franklin Gothic Book"/>
      <w:sz w:val="22"/>
      <w:szCs w:val="24"/>
      <w:lang w:val="en-US" w:eastAsia="en-US" w:bidi="ar-SA"/>
    </w:rPr>
  </w:style>
  <w:style w:type="character" w:customStyle="1" w:styleId="TextBulletChar">
    <w:name w:val="Text Bullet Char"/>
    <w:link w:val="TextBullet"/>
    <w:rsid w:val="00A21356"/>
    <w:rPr>
      <w:rFonts w:ascii="Franklin Gothic Book" w:hAnsi="Franklin Gothic Book"/>
      <w:sz w:val="22"/>
      <w:szCs w:val="24"/>
    </w:rPr>
  </w:style>
  <w:style w:type="character" w:customStyle="1" w:styleId="TextBulletnospaceChar">
    <w:name w:val="Text Bullet nospace Char"/>
    <w:basedOn w:val="TextBulletChar"/>
    <w:link w:val="TextBulletnospace"/>
    <w:rsid w:val="00A21356"/>
    <w:rPr>
      <w:rFonts w:ascii="Franklin Gothic Book" w:hAnsi="Franklin Gothic Book"/>
      <w:sz w:val="22"/>
      <w:szCs w:val="24"/>
    </w:rPr>
  </w:style>
  <w:style w:type="character" w:customStyle="1" w:styleId="TextBulletNospaceChar0">
    <w:name w:val="Text Bullet Nospace Char"/>
    <w:basedOn w:val="TextBulletChar"/>
    <w:link w:val="TextBulletNospace0"/>
    <w:rsid w:val="007A5449"/>
    <w:rPr>
      <w:rFonts w:ascii="Franklin Gothic Book" w:hAnsi="Franklin Gothic Book"/>
      <w:sz w:val="22"/>
      <w:szCs w:val="24"/>
    </w:rPr>
  </w:style>
  <w:style w:type="character" w:customStyle="1" w:styleId="TextBulletNSAChar">
    <w:name w:val="Text Bullet NSA Char"/>
    <w:basedOn w:val="TextBulletChar"/>
    <w:link w:val="TextBulletNSA"/>
    <w:rsid w:val="007A5449"/>
    <w:rPr>
      <w:rFonts w:ascii="Franklin Gothic Book" w:hAnsi="Franklin Gothic Book"/>
      <w:sz w:val="22"/>
      <w:szCs w:val="24"/>
    </w:rPr>
  </w:style>
  <w:style w:type="character" w:customStyle="1" w:styleId="Heading1Char1">
    <w:name w:val="Heading 1 Char1"/>
    <w:link w:val="Heading1"/>
    <w:rsid w:val="007459A1"/>
    <w:rPr>
      <w:rFonts w:ascii="Franklin Gothic Demi" w:hAnsi="Franklin Gothic Demi" w:cs="Arial"/>
      <w:bCs/>
      <w:kern w:val="32"/>
      <w:sz w:val="32"/>
      <w:szCs w:val="32"/>
      <w:lang w:val="en-US" w:eastAsia="en-US" w:bidi="ar-SA"/>
    </w:rPr>
  </w:style>
  <w:style w:type="character" w:customStyle="1" w:styleId="Heading2Char1">
    <w:name w:val="Heading 2 Char1"/>
    <w:link w:val="Heading2"/>
    <w:rsid w:val="007459A1"/>
    <w:rPr>
      <w:rFonts w:ascii="Franklin Gothic Demi" w:hAnsi="Franklin Gothic Demi" w:cs="Arial"/>
      <w:bCs/>
      <w:iCs/>
      <w:kern w:val="32"/>
      <w:sz w:val="24"/>
      <w:szCs w:val="28"/>
      <w:lang w:val="en-US" w:eastAsia="en-US" w:bidi="ar-SA"/>
    </w:rPr>
  </w:style>
  <w:style w:type="character" w:customStyle="1" w:styleId="Heading3Char1">
    <w:name w:val="Heading 3 Char1"/>
    <w:link w:val="Heading3"/>
    <w:rsid w:val="00397BCF"/>
    <w:rPr>
      <w:rFonts w:ascii="Franklin Gothic Demi" w:hAnsi="Franklin Gothic Demi" w:cs="Arial"/>
      <w:bCs/>
      <w:iCs/>
      <w:kern w:val="32"/>
      <w:sz w:val="22"/>
      <w:szCs w:val="24"/>
    </w:rPr>
  </w:style>
  <w:style w:type="paragraph" w:customStyle="1" w:styleId="StyleTextLeft16">
    <w:name w:val="Style Text + Left:  1.6&quot;"/>
    <w:basedOn w:val="Text"/>
    <w:rsid w:val="001E3E8B"/>
    <w:pPr>
      <w:ind w:left="1267"/>
    </w:pPr>
    <w:rPr>
      <w:szCs w:val="20"/>
    </w:rPr>
  </w:style>
  <w:style w:type="character" w:customStyle="1" w:styleId="NormalSansChar1">
    <w:name w:val="Normal Sans Char1"/>
    <w:link w:val="NormalSans"/>
    <w:rsid w:val="004D2D89"/>
    <w:rPr>
      <w:rFonts w:ascii="Franklin Gothic Book" w:hAnsi="Franklin Gothic Book"/>
      <w:sz w:val="18"/>
      <w:szCs w:val="24"/>
      <w:lang w:val="en-US" w:eastAsia="en-US" w:bidi="ar-SA"/>
    </w:rPr>
  </w:style>
  <w:style w:type="character" w:customStyle="1" w:styleId="TOC1Char">
    <w:name w:val="TOC 1 Char"/>
    <w:link w:val="TOC1"/>
    <w:rsid w:val="004D2D89"/>
    <w:rPr>
      <w:rFonts w:ascii="Franklin Gothic Demi" w:hAnsi="Franklin Gothic Demi"/>
      <w:noProof/>
      <w:sz w:val="24"/>
      <w:szCs w:val="32"/>
      <w:lang w:val="en-US" w:eastAsia="en-US" w:bidi="ar-SA"/>
    </w:rPr>
  </w:style>
  <w:style w:type="character" w:customStyle="1" w:styleId="TOC2Char">
    <w:name w:val="TOC 2 Char"/>
    <w:link w:val="TOC2"/>
    <w:rsid w:val="004D2D89"/>
    <w:rPr>
      <w:rFonts w:ascii="Franklin Gothic Demi" w:hAnsi="Franklin Gothic Demi"/>
      <w:bCs/>
      <w:noProof/>
      <w:sz w:val="22"/>
      <w:szCs w:val="27"/>
      <w:lang w:val="en-US" w:eastAsia="en-US" w:bidi="ar-SA"/>
    </w:rPr>
  </w:style>
  <w:style w:type="character" w:customStyle="1" w:styleId="CharChar5">
    <w:name w:val="Char Char5"/>
    <w:rsid w:val="002F226F"/>
    <w:rPr>
      <w:rFonts w:ascii="Franklin Gothic Demi" w:hAnsi="Franklin Gothic Demi" w:cs="Arial"/>
      <w:bCs/>
      <w:iCs/>
      <w:kern w:val="32"/>
      <w:sz w:val="24"/>
      <w:szCs w:val="28"/>
      <w:lang w:val="en-US" w:eastAsia="en-US" w:bidi="ar-SA"/>
    </w:rPr>
  </w:style>
  <w:style w:type="paragraph" w:customStyle="1" w:styleId="StyleHeading1Left0Hanging038">
    <w:name w:val="Style Heading 1 + Left:  0&quot; Hanging:  0.38&quot;"/>
    <w:basedOn w:val="Heading1"/>
    <w:rsid w:val="001B1FD8"/>
    <w:pPr>
      <w:spacing w:before="480" w:after="0"/>
      <w:ind w:left="547" w:hanging="547"/>
    </w:pPr>
    <w:rPr>
      <w:rFonts w:cs="Times New Roman"/>
      <w:bCs w:val="0"/>
      <w:szCs w:val="20"/>
    </w:rPr>
  </w:style>
  <w:style w:type="table" w:styleId="TableSimple1">
    <w:name w:val="Table Simple 1"/>
    <w:basedOn w:val="TableNormal"/>
    <w:uiPriority w:val="99"/>
    <w:rsid w:val="005810FC"/>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810FC"/>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810FC"/>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810FC"/>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umns1">
    <w:name w:val="Table Columns 1"/>
    <w:basedOn w:val="TableNormal"/>
    <w:uiPriority w:val="99"/>
    <w:rsid w:val="005810FC"/>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810FC"/>
    <w:pPr>
      <w:spacing w:after="120"/>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5810FC"/>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810FC"/>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rsid w:val="005810FC"/>
    <w:pPr>
      <w:spacing w:after="120"/>
    </w:pPr>
    <w:rPr>
      <w:rFonts w:ascii="Arial Narrow" w:hAnsi="Arial Narrow"/>
      <w:sz w:val="19"/>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5810FC"/>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3Deffects1">
    <w:name w:val="Table 3D effects 1"/>
    <w:basedOn w:val="TableNormal"/>
    <w:uiPriority w:val="99"/>
    <w:rsid w:val="005810FC"/>
    <w:pPr>
      <w:spacing w:after="120"/>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810FC"/>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810FC"/>
    <w:pPr>
      <w:spacing w:after="120"/>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1">
    <w:name w:val="Table Colorful 1"/>
    <w:basedOn w:val="TableNormal"/>
    <w:uiPriority w:val="99"/>
    <w:rsid w:val="005810FC"/>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810FC"/>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810FC"/>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3">
    <w:name w:val="Table Columns 3"/>
    <w:basedOn w:val="TableNormal"/>
    <w:uiPriority w:val="99"/>
    <w:rsid w:val="005810FC"/>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810FC"/>
    <w:pPr>
      <w:spacing w:after="120"/>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810FC"/>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1">
    <w:name w:val="Table Grid 1"/>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810FC"/>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810FC"/>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810FC"/>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810FC"/>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810FC"/>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810FC"/>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810FC"/>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810FC"/>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810FC"/>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810FC"/>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810FC"/>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rsid w:val="005810FC"/>
    <w:pPr>
      <w:spacing w:after="120"/>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810FC"/>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810FC"/>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810FC"/>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810FC"/>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uiPriority w:val="99"/>
    <w:rsid w:val="005810FC"/>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810FC"/>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ListBulletChar">
    <w:name w:val="List Bullet Char"/>
    <w:link w:val="ListBullet"/>
    <w:locked/>
    <w:rsid w:val="005810FC"/>
    <w:rPr>
      <w:rFonts w:ascii="Franklin Gothic Book" w:hAnsi="Franklin Gothic Book"/>
      <w:sz w:val="22"/>
      <w:szCs w:val="24"/>
    </w:rPr>
  </w:style>
  <w:style w:type="numbering" w:styleId="ArticleSection">
    <w:name w:val="Outline List 3"/>
    <w:basedOn w:val="NoList"/>
    <w:uiPriority w:val="99"/>
    <w:unhideWhenUsed/>
    <w:rsid w:val="005810FC"/>
    <w:pPr>
      <w:numPr>
        <w:numId w:val="8"/>
      </w:numPr>
    </w:pPr>
  </w:style>
  <w:style w:type="numbering" w:styleId="1ai">
    <w:name w:val="Outline List 1"/>
    <w:basedOn w:val="NoList"/>
    <w:uiPriority w:val="99"/>
    <w:unhideWhenUsed/>
    <w:rsid w:val="005810FC"/>
    <w:pPr>
      <w:numPr>
        <w:numId w:val="7"/>
      </w:numPr>
    </w:pPr>
  </w:style>
  <w:style w:type="numbering" w:styleId="111111">
    <w:name w:val="Outline List 2"/>
    <w:basedOn w:val="NoList"/>
    <w:uiPriority w:val="99"/>
    <w:unhideWhenUsed/>
    <w:rsid w:val="005810FC"/>
    <w:pPr>
      <w:numPr>
        <w:numId w:val="6"/>
      </w:numPr>
    </w:pPr>
  </w:style>
  <w:style w:type="paragraph" w:customStyle="1" w:styleId="StyleLeft038">
    <w:name w:val="Style Left:  0.38&quot;"/>
    <w:basedOn w:val="Normal"/>
    <w:rsid w:val="005810FC"/>
    <w:pPr>
      <w:ind w:left="1440"/>
    </w:pPr>
    <w:rPr>
      <w:szCs w:val="20"/>
    </w:rPr>
  </w:style>
  <w:style w:type="paragraph" w:customStyle="1" w:styleId="StyleJustifiedLeft15">
    <w:name w:val="Style Justified Left:  1.5&quot;"/>
    <w:basedOn w:val="Normal"/>
    <w:rsid w:val="005810FC"/>
    <w:pPr>
      <w:ind w:left="2880"/>
      <w:jc w:val="both"/>
    </w:pPr>
    <w:rPr>
      <w:szCs w:val="20"/>
    </w:rPr>
  </w:style>
  <w:style w:type="character" w:customStyle="1" w:styleId="TextChar2">
    <w:name w:val="Text Char2"/>
    <w:rsid w:val="00A973B5"/>
    <w:rPr>
      <w:rFonts w:ascii="Franklin Gothic Book" w:hAnsi="Franklin Gothic Book"/>
      <w:sz w:val="22"/>
      <w:szCs w:val="24"/>
      <w:lang w:val="en-US" w:eastAsia="en-US" w:bidi="ar-SA"/>
    </w:rPr>
  </w:style>
  <w:style w:type="paragraph" w:customStyle="1" w:styleId="Default">
    <w:name w:val="Default"/>
    <w:rsid w:val="00A973B5"/>
    <w:pPr>
      <w:autoSpaceDE w:val="0"/>
      <w:autoSpaceDN w:val="0"/>
      <w:adjustRightInd w:val="0"/>
    </w:pPr>
    <w:rPr>
      <w:rFonts w:ascii="Calibri" w:hAnsi="Calibri" w:cs="Calibri"/>
      <w:color w:val="000000"/>
      <w:sz w:val="24"/>
      <w:szCs w:val="24"/>
    </w:rPr>
  </w:style>
  <w:style w:type="paragraph" w:customStyle="1" w:styleId="ColorfulList-Accent11">
    <w:name w:val="Colorful List - Accent 11"/>
    <w:basedOn w:val="Normal"/>
    <w:uiPriority w:val="34"/>
    <w:qFormat/>
    <w:rsid w:val="00A0770D"/>
    <w:pPr>
      <w:ind w:left="720"/>
      <w:contextualSpacing/>
    </w:pPr>
    <w:rPr>
      <w:rFonts w:ascii="Times" w:eastAsia="MS Mincho" w:hAnsi="Times"/>
      <w:sz w:val="20"/>
      <w:szCs w:val="20"/>
    </w:rPr>
  </w:style>
  <w:style w:type="character" w:customStyle="1" w:styleId="FootnoteCharacters">
    <w:name w:val="Footnote Characters"/>
    <w:rsid w:val="00D3222D"/>
  </w:style>
  <w:style w:type="character" w:customStyle="1" w:styleId="BodyTextChar1">
    <w:name w:val="Body Text Char1"/>
    <w:link w:val="BodyText"/>
    <w:semiHidden/>
    <w:rsid w:val="00990159"/>
    <w:rPr>
      <w:rFonts w:ascii="Franklin Gothic Book" w:hAnsi="Franklin Gothic Book"/>
      <w:sz w:val="22"/>
      <w:szCs w:val="24"/>
    </w:rPr>
  </w:style>
  <w:style w:type="table" w:customStyle="1" w:styleId="TableGrid10">
    <w:name w:val="Table Grid1"/>
    <w:basedOn w:val="TableNormal"/>
    <w:next w:val="TableGrid"/>
    <w:uiPriority w:val="59"/>
    <w:rsid w:val="001C53D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FC6"/>
    <w:pPr>
      <w:ind w:left="720"/>
      <w:contextualSpacing/>
    </w:pPr>
    <w:rPr>
      <w:rFonts w:ascii="Times New Roman" w:eastAsiaTheme="minorEastAsia" w:hAnsi="Times New Roman"/>
      <w:sz w:val="24"/>
    </w:rPr>
  </w:style>
  <w:style w:type="paragraph" w:styleId="Revision">
    <w:name w:val="Revision"/>
    <w:hidden/>
    <w:rsid w:val="00207D51"/>
    <w:rPr>
      <w:rFonts w:ascii="Franklin Gothic Book" w:hAnsi="Franklin Gothic Book"/>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86790">
      <w:bodyDiv w:val="1"/>
      <w:marLeft w:val="0"/>
      <w:marRight w:val="0"/>
      <w:marTop w:val="0"/>
      <w:marBottom w:val="0"/>
      <w:divBdr>
        <w:top w:val="none" w:sz="0" w:space="0" w:color="auto"/>
        <w:left w:val="none" w:sz="0" w:space="0" w:color="auto"/>
        <w:bottom w:val="none" w:sz="0" w:space="0" w:color="auto"/>
        <w:right w:val="none" w:sz="0" w:space="0" w:color="auto"/>
      </w:divBdr>
    </w:div>
    <w:div w:id="242682919">
      <w:bodyDiv w:val="1"/>
      <w:marLeft w:val="0"/>
      <w:marRight w:val="0"/>
      <w:marTop w:val="0"/>
      <w:marBottom w:val="0"/>
      <w:divBdr>
        <w:top w:val="none" w:sz="0" w:space="0" w:color="auto"/>
        <w:left w:val="none" w:sz="0" w:space="0" w:color="auto"/>
        <w:bottom w:val="none" w:sz="0" w:space="0" w:color="auto"/>
        <w:right w:val="none" w:sz="0" w:space="0" w:color="auto"/>
      </w:divBdr>
      <w:divsChild>
        <w:div w:id="312686982">
          <w:marLeft w:val="720"/>
          <w:marRight w:val="0"/>
          <w:marTop w:val="72"/>
          <w:marBottom w:val="0"/>
          <w:divBdr>
            <w:top w:val="none" w:sz="0" w:space="0" w:color="auto"/>
            <w:left w:val="none" w:sz="0" w:space="0" w:color="auto"/>
            <w:bottom w:val="none" w:sz="0" w:space="0" w:color="auto"/>
            <w:right w:val="none" w:sz="0" w:space="0" w:color="auto"/>
          </w:divBdr>
        </w:div>
        <w:div w:id="314846219">
          <w:marLeft w:val="720"/>
          <w:marRight w:val="0"/>
          <w:marTop w:val="72"/>
          <w:marBottom w:val="0"/>
          <w:divBdr>
            <w:top w:val="none" w:sz="0" w:space="0" w:color="auto"/>
            <w:left w:val="none" w:sz="0" w:space="0" w:color="auto"/>
            <w:bottom w:val="none" w:sz="0" w:space="0" w:color="auto"/>
            <w:right w:val="none" w:sz="0" w:space="0" w:color="auto"/>
          </w:divBdr>
        </w:div>
        <w:div w:id="490562704">
          <w:marLeft w:val="720"/>
          <w:marRight w:val="0"/>
          <w:marTop w:val="72"/>
          <w:marBottom w:val="0"/>
          <w:divBdr>
            <w:top w:val="none" w:sz="0" w:space="0" w:color="auto"/>
            <w:left w:val="none" w:sz="0" w:space="0" w:color="auto"/>
            <w:bottom w:val="none" w:sz="0" w:space="0" w:color="auto"/>
            <w:right w:val="none" w:sz="0" w:space="0" w:color="auto"/>
          </w:divBdr>
        </w:div>
        <w:div w:id="596524038">
          <w:marLeft w:val="720"/>
          <w:marRight w:val="0"/>
          <w:marTop w:val="72"/>
          <w:marBottom w:val="0"/>
          <w:divBdr>
            <w:top w:val="none" w:sz="0" w:space="0" w:color="auto"/>
            <w:left w:val="none" w:sz="0" w:space="0" w:color="auto"/>
            <w:bottom w:val="none" w:sz="0" w:space="0" w:color="auto"/>
            <w:right w:val="none" w:sz="0" w:space="0" w:color="auto"/>
          </w:divBdr>
        </w:div>
        <w:div w:id="660697112">
          <w:marLeft w:val="360"/>
          <w:marRight w:val="0"/>
          <w:marTop w:val="91"/>
          <w:marBottom w:val="0"/>
          <w:divBdr>
            <w:top w:val="none" w:sz="0" w:space="0" w:color="auto"/>
            <w:left w:val="none" w:sz="0" w:space="0" w:color="auto"/>
            <w:bottom w:val="none" w:sz="0" w:space="0" w:color="auto"/>
            <w:right w:val="none" w:sz="0" w:space="0" w:color="auto"/>
          </w:divBdr>
        </w:div>
        <w:div w:id="724959561">
          <w:marLeft w:val="720"/>
          <w:marRight w:val="0"/>
          <w:marTop w:val="72"/>
          <w:marBottom w:val="0"/>
          <w:divBdr>
            <w:top w:val="none" w:sz="0" w:space="0" w:color="auto"/>
            <w:left w:val="none" w:sz="0" w:space="0" w:color="auto"/>
            <w:bottom w:val="none" w:sz="0" w:space="0" w:color="auto"/>
            <w:right w:val="none" w:sz="0" w:space="0" w:color="auto"/>
          </w:divBdr>
        </w:div>
        <w:div w:id="729962896">
          <w:marLeft w:val="720"/>
          <w:marRight w:val="0"/>
          <w:marTop w:val="72"/>
          <w:marBottom w:val="0"/>
          <w:divBdr>
            <w:top w:val="none" w:sz="0" w:space="0" w:color="auto"/>
            <w:left w:val="none" w:sz="0" w:space="0" w:color="auto"/>
            <w:bottom w:val="none" w:sz="0" w:space="0" w:color="auto"/>
            <w:right w:val="none" w:sz="0" w:space="0" w:color="auto"/>
          </w:divBdr>
        </w:div>
        <w:div w:id="868488161">
          <w:marLeft w:val="720"/>
          <w:marRight w:val="0"/>
          <w:marTop w:val="72"/>
          <w:marBottom w:val="0"/>
          <w:divBdr>
            <w:top w:val="none" w:sz="0" w:space="0" w:color="auto"/>
            <w:left w:val="none" w:sz="0" w:space="0" w:color="auto"/>
            <w:bottom w:val="none" w:sz="0" w:space="0" w:color="auto"/>
            <w:right w:val="none" w:sz="0" w:space="0" w:color="auto"/>
          </w:divBdr>
        </w:div>
        <w:div w:id="899362116">
          <w:marLeft w:val="720"/>
          <w:marRight w:val="0"/>
          <w:marTop w:val="72"/>
          <w:marBottom w:val="0"/>
          <w:divBdr>
            <w:top w:val="none" w:sz="0" w:space="0" w:color="auto"/>
            <w:left w:val="none" w:sz="0" w:space="0" w:color="auto"/>
            <w:bottom w:val="none" w:sz="0" w:space="0" w:color="auto"/>
            <w:right w:val="none" w:sz="0" w:space="0" w:color="auto"/>
          </w:divBdr>
        </w:div>
        <w:div w:id="943539169">
          <w:marLeft w:val="720"/>
          <w:marRight w:val="0"/>
          <w:marTop w:val="72"/>
          <w:marBottom w:val="0"/>
          <w:divBdr>
            <w:top w:val="none" w:sz="0" w:space="0" w:color="auto"/>
            <w:left w:val="none" w:sz="0" w:space="0" w:color="auto"/>
            <w:bottom w:val="none" w:sz="0" w:space="0" w:color="auto"/>
            <w:right w:val="none" w:sz="0" w:space="0" w:color="auto"/>
          </w:divBdr>
        </w:div>
        <w:div w:id="977420381">
          <w:marLeft w:val="720"/>
          <w:marRight w:val="0"/>
          <w:marTop w:val="72"/>
          <w:marBottom w:val="0"/>
          <w:divBdr>
            <w:top w:val="none" w:sz="0" w:space="0" w:color="auto"/>
            <w:left w:val="none" w:sz="0" w:space="0" w:color="auto"/>
            <w:bottom w:val="none" w:sz="0" w:space="0" w:color="auto"/>
            <w:right w:val="none" w:sz="0" w:space="0" w:color="auto"/>
          </w:divBdr>
        </w:div>
        <w:div w:id="1211841116">
          <w:marLeft w:val="720"/>
          <w:marRight w:val="0"/>
          <w:marTop w:val="72"/>
          <w:marBottom w:val="0"/>
          <w:divBdr>
            <w:top w:val="none" w:sz="0" w:space="0" w:color="auto"/>
            <w:left w:val="none" w:sz="0" w:space="0" w:color="auto"/>
            <w:bottom w:val="none" w:sz="0" w:space="0" w:color="auto"/>
            <w:right w:val="none" w:sz="0" w:space="0" w:color="auto"/>
          </w:divBdr>
        </w:div>
        <w:div w:id="1252272792">
          <w:marLeft w:val="720"/>
          <w:marRight w:val="0"/>
          <w:marTop w:val="72"/>
          <w:marBottom w:val="0"/>
          <w:divBdr>
            <w:top w:val="none" w:sz="0" w:space="0" w:color="auto"/>
            <w:left w:val="none" w:sz="0" w:space="0" w:color="auto"/>
            <w:bottom w:val="none" w:sz="0" w:space="0" w:color="auto"/>
            <w:right w:val="none" w:sz="0" w:space="0" w:color="auto"/>
          </w:divBdr>
        </w:div>
        <w:div w:id="1410347758">
          <w:marLeft w:val="720"/>
          <w:marRight w:val="0"/>
          <w:marTop w:val="72"/>
          <w:marBottom w:val="0"/>
          <w:divBdr>
            <w:top w:val="none" w:sz="0" w:space="0" w:color="auto"/>
            <w:left w:val="none" w:sz="0" w:space="0" w:color="auto"/>
            <w:bottom w:val="none" w:sz="0" w:space="0" w:color="auto"/>
            <w:right w:val="none" w:sz="0" w:space="0" w:color="auto"/>
          </w:divBdr>
        </w:div>
        <w:div w:id="1658610480">
          <w:marLeft w:val="720"/>
          <w:marRight w:val="0"/>
          <w:marTop w:val="72"/>
          <w:marBottom w:val="0"/>
          <w:divBdr>
            <w:top w:val="none" w:sz="0" w:space="0" w:color="auto"/>
            <w:left w:val="none" w:sz="0" w:space="0" w:color="auto"/>
            <w:bottom w:val="none" w:sz="0" w:space="0" w:color="auto"/>
            <w:right w:val="none" w:sz="0" w:space="0" w:color="auto"/>
          </w:divBdr>
        </w:div>
        <w:div w:id="1667250252">
          <w:marLeft w:val="720"/>
          <w:marRight w:val="0"/>
          <w:marTop w:val="72"/>
          <w:marBottom w:val="0"/>
          <w:divBdr>
            <w:top w:val="none" w:sz="0" w:space="0" w:color="auto"/>
            <w:left w:val="none" w:sz="0" w:space="0" w:color="auto"/>
            <w:bottom w:val="none" w:sz="0" w:space="0" w:color="auto"/>
            <w:right w:val="none" w:sz="0" w:space="0" w:color="auto"/>
          </w:divBdr>
        </w:div>
        <w:div w:id="1815173761">
          <w:marLeft w:val="720"/>
          <w:marRight w:val="0"/>
          <w:marTop w:val="72"/>
          <w:marBottom w:val="0"/>
          <w:divBdr>
            <w:top w:val="none" w:sz="0" w:space="0" w:color="auto"/>
            <w:left w:val="none" w:sz="0" w:space="0" w:color="auto"/>
            <w:bottom w:val="none" w:sz="0" w:space="0" w:color="auto"/>
            <w:right w:val="none" w:sz="0" w:space="0" w:color="auto"/>
          </w:divBdr>
        </w:div>
        <w:div w:id="1860661042">
          <w:marLeft w:val="720"/>
          <w:marRight w:val="0"/>
          <w:marTop w:val="72"/>
          <w:marBottom w:val="0"/>
          <w:divBdr>
            <w:top w:val="none" w:sz="0" w:space="0" w:color="auto"/>
            <w:left w:val="none" w:sz="0" w:space="0" w:color="auto"/>
            <w:bottom w:val="none" w:sz="0" w:space="0" w:color="auto"/>
            <w:right w:val="none" w:sz="0" w:space="0" w:color="auto"/>
          </w:divBdr>
        </w:div>
      </w:divsChild>
    </w:div>
    <w:div w:id="277880378">
      <w:bodyDiv w:val="1"/>
      <w:marLeft w:val="0"/>
      <w:marRight w:val="0"/>
      <w:marTop w:val="0"/>
      <w:marBottom w:val="0"/>
      <w:divBdr>
        <w:top w:val="none" w:sz="0" w:space="0" w:color="auto"/>
        <w:left w:val="none" w:sz="0" w:space="0" w:color="auto"/>
        <w:bottom w:val="none" w:sz="0" w:space="0" w:color="auto"/>
        <w:right w:val="none" w:sz="0" w:space="0" w:color="auto"/>
      </w:divBdr>
    </w:div>
    <w:div w:id="348215469">
      <w:bodyDiv w:val="1"/>
      <w:marLeft w:val="0"/>
      <w:marRight w:val="0"/>
      <w:marTop w:val="0"/>
      <w:marBottom w:val="0"/>
      <w:divBdr>
        <w:top w:val="none" w:sz="0" w:space="0" w:color="auto"/>
        <w:left w:val="none" w:sz="0" w:space="0" w:color="auto"/>
        <w:bottom w:val="none" w:sz="0" w:space="0" w:color="auto"/>
        <w:right w:val="none" w:sz="0" w:space="0" w:color="auto"/>
      </w:divBdr>
      <w:divsChild>
        <w:div w:id="134219928">
          <w:marLeft w:val="720"/>
          <w:marRight w:val="0"/>
          <w:marTop w:val="58"/>
          <w:marBottom w:val="0"/>
          <w:divBdr>
            <w:top w:val="none" w:sz="0" w:space="0" w:color="auto"/>
            <w:left w:val="none" w:sz="0" w:space="0" w:color="auto"/>
            <w:bottom w:val="none" w:sz="0" w:space="0" w:color="auto"/>
            <w:right w:val="none" w:sz="0" w:space="0" w:color="auto"/>
          </w:divBdr>
        </w:div>
        <w:div w:id="199249644">
          <w:marLeft w:val="360"/>
          <w:marRight w:val="0"/>
          <w:marTop w:val="58"/>
          <w:marBottom w:val="0"/>
          <w:divBdr>
            <w:top w:val="none" w:sz="0" w:space="0" w:color="auto"/>
            <w:left w:val="none" w:sz="0" w:space="0" w:color="auto"/>
            <w:bottom w:val="none" w:sz="0" w:space="0" w:color="auto"/>
            <w:right w:val="none" w:sz="0" w:space="0" w:color="auto"/>
          </w:divBdr>
        </w:div>
        <w:div w:id="204485814">
          <w:marLeft w:val="720"/>
          <w:marRight w:val="0"/>
          <w:marTop w:val="58"/>
          <w:marBottom w:val="0"/>
          <w:divBdr>
            <w:top w:val="none" w:sz="0" w:space="0" w:color="auto"/>
            <w:left w:val="none" w:sz="0" w:space="0" w:color="auto"/>
            <w:bottom w:val="none" w:sz="0" w:space="0" w:color="auto"/>
            <w:right w:val="none" w:sz="0" w:space="0" w:color="auto"/>
          </w:divBdr>
        </w:div>
        <w:div w:id="1558978104">
          <w:marLeft w:val="360"/>
          <w:marRight w:val="0"/>
          <w:marTop w:val="58"/>
          <w:marBottom w:val="0"/>
          <w:divBdr>
            <w:top w:val="none" w:sz="0" w:space="0" w:color="auto"/>
            <w:left w:val="none" w:sz="0" w:space="0" w:color="auto"/>
            <w:bottom w:val="none" w:sz="0" w:space="0" w:color="auto"/>
            <w:right w:val="none" w:sz="0" w:space="0" w:color="auto"/>
          </w:divBdr>
        </w:div>
        <w:div w:id="1616257060">
          <w:marLeft w:val="360"/>
          <w:marRight w:val="0"/>
          <w:marTop w:val="58"/>
          <w:marBottom w:val="0"/>
          <w:divBdr>
            <w:top w:val="none" w:sz="0" w:space="0" w:color="auto"/>
            <w:left w:val="none" w:sz="0" w:space="0" w:color="auto"/>
            <w:bottom w:val="none" w:sz="0" w:space="0" w:color="auto"/>
            <w:right w:val="none" w:sz="0" w:space="0" w:color="auto"/>
          </w:divBdr>
        </w:div>
        <w:div w:id="1746956290">
          <w:marLeft w:val="720"/>
          <w:marRight w:val="0"/>
          <w:marTop w:val="58"/>
          <w:marBottom w:val="0"/>
          <w:divBdr>
            <w:top w:val="none" w:sz="0" w:space="0" w:color="auto"/>
            <w:left w:val="none" w:sz="0" w:space="0" w:color="auto"/>
            <w:bottom w:val="none" w:sz="0" w:space="0" w:color="auto"/>
            <w:right w:val="none" w:sz="0" w:space="0" w:color="auto"/>
          </w:divBdr>
        </w:div>
      </w:divsChild>
    </w:div>
    <w:div w:id="404451787">
      <w:bodyDiv w:val="1"/>
      <w:marLeft w:val="0"/>
      <w:marRight w:val="0"/>
      <w:marTop w:val="0"/>
      <w:marBottom w:val="0"/>
      <w:divBdr>
        <w:top w:val="none" w:sz="0" w:space="0" w:color="auto"/>
        <w:left w:val="none" w:sz="0" w:space="0" w:color="auto"/>
        <w:bottom w:val="none" w:sz="0" w:space="0" w:color="auto"/>
        <w:right w:val="none" w:sz="0" w:space="0" w:color="auto"/>
      </w:divBdr>
    </w:div>
    <w:div w:id="612832317">
      <w:bodyDiv w:val="1"/>
      <w:marLeft w:val="0"/>
      <w:marRight w:val="0"/>
      <w:marTop w:val="0"/>
      <w:marBottom w:val="0"/>
      <w:divBdr>
        <w:top w:val="none" w:sz="0" w:space="0" w:color="auto"/>
        <w:left w:val="none" w:sz="0" w:space="0" w:color="auto"/>
        <w:bottom w:val="none" w:sz="0" w:space="0" w:color="auto"/>
        <w:right w:val="none" w:sz="0" w:space="0" w:color="auto"/>
      </w:divBdr>
    </w:div>
    <w:div w:id="688064176">
      <w:bodyDiv w:val="1"/>
      <w:marLeft w:val="0"/>
      <w:marRight w:val="0"/>
      <w:marTop w:val="0"/>
      <w:marBottom w:val="0"/>
      <w:divBdr>
        <w:top w:val="none" w:sz="0" w:space="0" w:color="auto"/>
        <w:left w:val="none" w:sz="0" w:space="0" w:color="auto"/>
        <w:bottom w:val="none" w:sz="0" w:space="0" w:color="auto"/>
        <w:right w:val="none" w:sz="0" w:space="0" w:color="auto"/>
      </w:divBdr>
    </w:div>
    <w:div w:id="703291235">
      <w:bodyDiv w:val="1"/>
      <w:marLeft w:val="0"/>
      <w:marRight w:val="0"/>
      <w:marTop w:val="0"/>
      <w:marBottom w:val="0"/>
      <w:divBdr>
        <w:top w:val="none" w:sz="0" w:space="0" w:color="auto"/>
        <w:left w:val="none" w:sz="0" w:space="0" w:color="auto"/>
        <w:bottom w:val="none" w:sz="0" w:space="0" w:color="auto"/>
        <w:right w:val="none" w:sz="0" w:space="0" w:color="auto"/>
      </w:divBdr>
    </w:div>
    <w:div w:id="764960639">
      <w:bodyDiv w:val="1"/>
      <w:marLeft w:val="0"/>
      <w:marRight w:val="0"/>
      <w:marTop w:val="0"/>
      <w:marBottom w:val="0"/>
      <w:divBdr>
        <w:top w:val="none" w:sz="0" w:space="0" w:color="auto"/>
        <w:left w:val="none" w:sz="0" w:space="0" w:color="auto"/>
        <w:bottom w:val="none" w:sz="0" w:space="0" w:color="auto"/>
        <w:right w:val="none" w:sz="0" w:space="0" w:color="auto"/>
      </w:divBdr>
    </w:div>
    <w:div w:id="906382190">
      <w:bodyDiv w:val="1"/>
      <w:marLeft w:val="0"/>
      <w:marRight w:val="0"/>
      <w:marTop w:val="0"/>
      <w:marBottom w:val="0"/>
      <w:divBdr>
        <w:top w:val="none" w:sz="0" w:space="0" w:color="auto"/>
        <w:left w:val="none" w:sz="0" w:space="0" w:color="auto"/>
        <w:bottom w:val="none" w:sz="0" w:space="0" w:color="auto"/>
        <w:right w:val="none" w:sz="0" w:space="0" w:color="auto"/>
      </w:divBdr>
    </w:div>
    <w:div w:id="999043719">
      <w:bodyDiv w:val="1"/>
      <w:marLeft w:val="0"/>
      <w:marRight w:val="0"/>
      <w:marTop w:val="0"/>
      <w:marBottom w:val="0"/>
      <w:divBdr>
        <w:top w:val="none" w:sz="0" w:space="0" w:color="auto"/>
        <w:left w:val="none" w:sz="0" w:space="0" w:color="auto"/>
        <w:bottom w:val="none" w:sz="0" w:space="0" w:color="auto"/>
        <w:right w:val="none" w:sz="0" w:space="0" w:color="auto"/>
      </w:divBdr>
    </w:div>
    <w:div w:id="1209562249">
      <w:bodyDiv w:val="1"/>
      <w:marLeft w:val="0"/>
      <w:marRight w:val="0"/>
      <w:marTop w:val="0"/>
      <w:marBottom w:val="0"/>
      <w:divBdr>
        <w:top w:val="none" w:sz="0" w:space="0" w:color="auto"/>
        <w:left w:val="none" w:sz="0" w:space="0" w:color="auto"/>
        <w:bottom w:val="none" w:sz="0" w:space="0" w:color="auto"/>
        <w:right w:val="none" w:sz="0" w:space="0" w:color="auto"/>
      </w:divBdr>
    </w:div>
    <w:div w:id="1222788110">
      <w:bodyDiv w:val="1"/>
      <w:marLeft w:val="0"/>
      <w:marRight w:val="0"/>
      <w:marTop w:val="0"/>
      <w:marBottom w:val="0"/>
      <w:divBdr>
        <w:top w:val="none" w:sz="0" w:space="0" w:color="auto"/>
        <w:left w:val="none" w:sz="0" w:space="0" w:color="auto"/>
        <w:bottom w:val="none" w:sz="0" w:space="0" w:color="auto"/>
        <w:right w:val="none" w:sz="0" w:space="0" w:color="auto"/>
      </w:divBdr>
    </w:div>
    <w:div w:id="1278412301">
      <w:bodyDiv w:val="1"/>
      <w:marLeft w:val="0"/>
      <w:marRight w:val="0"/>
      <w:marTop w:val="0"/>
      <w:marBottom w:val="0"/>
      <w:divBdr>
        <w:top w:val="none" w:sz="0" w:space="0" w:color="auto"/>
        <w:left w:val="none" w:sz="0" w:space="0" w:color="auto"/>
        <w:bottom w:val="none" w:sz="0" w:space="0" w:color="auto"/>
        <w:right w:val="none" w:sz="0" w:space="0" w:color="auto"/>
      </w:divBdr>
    </w:div>
    <w:div w:id="1417557886">
      <w:bodyDiv w:val="1"/>
      <w:marLeft w:val="0"/>
      <w:marRight w:val="0"/>
      <w:marTop w:val="0"/>
      <w:marBottom w:val="0"/>
      <w:divBdr>
        <w:top w:val="none" w:sz="0" w:space="0" w:color="auto"/>
        <w:left w:val="none" w:sz="0" w:space="0" w:color="auto"/>
        <w:bottom w:val="none" w:sz="0" w:space="0" w:color="auto"/>
        <w:right w:val="none" w:sz="0" w:space="0" w:color="auto"/>
      </w:divBdr>
    </w:div>
    <w:div w:id="1563519029">
      <w:bodyDiv w:val="1"/>
      <w:marLeft w:val="0"/>
      <w:marRight w:val="0"/>
      <w:marTop w:val="0"/>
      <w:marBottom w:val="0"/>
      <w:divBdr>
        <w:top w:val="none" w:sz="0" w:space="0" w:color="auto"/>
        <w:left w:val="none" w:sz="0" w:space="0" w:color="auto"/>
        <w:bottom w:val="none" w:sz="0" w:space="0" w:color="auto"/>
        <w:right w:val="none" w:sz="0" w:space="0" w:color="auto"/>
      </w:divBdr>
    </w:div>
    <w:div w:id="1654601193">
      <w:bodyDiv w:val="1"/>
      <w:marLeft w:val="0"/>
      <w:marRight w:val="0"/>
      <w:marTop w:val="0"/>
      <w:marBottom w:val="0"/>
      <w:divBdr>
        <w:top w:val="none" w:sz="0" w:space="0" w:color="auto"/>
        <w:left w:val="none" w:sz="0" w:space="0" w:color="auto"/>
        <w:bottom w:val="none" w:sz="0" w:space="0" w:color="auto"/>
        <w:right w:val="none" w:sz="0" w:space="0" w:color="auto"/>
      </w:divBdr>
    </w:div>
    <w:div w:id="1685159842">
      <w:bodyDiv w:val="1"/>
      <w:marLeft w:val="0"/>
      <w:marRight w:val="0"/>
      <w:marTop w:val="0"/>
      <w:marBottom w:val="0"/>
      <w:divBdr>
        <w:top w:val="none" w:sz="0" w:space="0" w:color="auto"/>
        <w:left w:val="none" w:sz="0" w:space="0" w:color="auto"/>
        <w:bottom w:val="none" w:sz="0" w:space="0" w:color="auto"/>
        <w:right w:val="none" w:sz="0" w:space="0" w:color="auto"/>
      </w:divBdr>
    </w:div>
    <w:div w:id="1722316303">
      <w:bodyDiv w:val="1"/>
      <w:marLeft w:val="0"/>
      <w:marRight w:val="0"/>
      <w:marTop w:val="0"/>
      <w:marBottom w:val="0"/>
      <w:divBdr>
        <w:top w:val="none" w:sz="0" w:space="0" w:color="auto"/>
        <w:left w:val="none" w:sz="0" w:space="0" w:color="auto"/>
        <w:bottom w:val="none" w:sz="0" w:space="0" w:color="auto"/>
        <w:right w:val="none" w:sz="0" w:space="0" w:color="auto"/>
      </w:divBdr>
    </w:div>
    <w:div w:id="1773739585">
      <w:bodyDiv w:val="1"/>
      <w:marLeft w:val="0"/>
      <w:marRight w:val="0"/>
      <w:marTop w:val="0"/>
      <w:marBottom w:val="0"/>
      <w:divBdr>
        <w:top w:val="none" w:sz="0" w:space="0" w:color="auto"/>
        <w:left w:val="none" w:sz="0" w:space="0" w:color="auto"/>
        <w:bottom w:val="none" w:sz="0" w:space="0" w:color="auto"/>
        <w:right w:val="none" w:sz="0" w:space="0" w:color="auto"/>
      </w:divBdr>
    </w:div>
    <w:div w:id="1827554291">
      <w:bodyDiv w:val="1"/>
      <w:marLeft w:val="0"/>
      <w:marRight w:val="0"/>
      <w:marTop w:val="0"/>
      <w:marBottom w:val="0"/>
      <w:divBdr>
        <w:top w:val="none" w:sz="0" w:space="0" w:color="auto"/>
        <w:left w:val="none" w:sz="0" w:space="0" w:color="auto"/>
        <w:bottom w:val="none" w:sz="0" w:space="0" w:color="auto"/>
        <w:right w:val="none" w:sz="0" w:space="0" w:color="auto"/>
      </w:divBdr>
    </w:div>
    <w:div w:id="2006321985">
      <w:bodyDiv w:val="1"/>
      <w:marLeft w:val="0"/>
      <w:marRight w:val="0"/>
      <w:marTop w:val="0"/>
      <w:marBottom w:val="0"/>
      <w:divBdr>
        <w:top w:val="none" w:sz="0" w:space="0" w:color="auto"/>
        <w:left w:val="none" w:sz="0" w:space="0" w:color="auto"/>
        <w:bottom w:val="none" w:sz="0" w:space="0" w:color="auto"/>
        <w:right w:val="none" w:sz="0" w:space="0" w:color="auto"/>
      </w:divBdr>
    </w:div>
    <w:div w:id="2064869052">
      <w:bodyDiv w:val="1"/>
      <w:marLeft w:val="0"/>
      <w:marRight w:val="0"/>
      <w:marTop w:val="0"/>
      <w:marBottom w:val="0"/>
      <w:divBdr>
        <w:top w:val="none" w:sz="0" w:space="0" w:color="auto"/>
        <w:left w:val="none" w:sz="0" w:space="0" w:color="auto"/>
        <w:bottom w:val="none" w:sz="0" w:space="0" w:color="auto"/>
        <w:right w:val="none" w:sz="0" w:space="0" w:color="auto"/>
      </w:divBdr>
    </w:div>
    <w:div w:id="2140298234">
      <w:bodyDiv w:val="1"/>
      <w:marLeft w:val="0"/>
      <w:marRight w:val="0"/>
      <w:marTop w:val="0"/>
      <w:marBottom w:val="0"/>
      <w:divBdr>
        <w:top w:val="none" w:sz="0" w:space="0" w:color="auto"/>
        <w:left w:val="none" w:sz="0" w:space="0" w:color="auto"/>
        <w:bottom w:val="none" w:sz="0" w:space="0" w:color="auto"/>
        <w:right w:val="none" w:sz="0" w:space="0" w:color="auto"/>
      </w:divBdr>
      <w:divsChild>
        <w:div w:id="360207762">
          <w:marLeft w:val="0"/>
          <w:marRight w:val="0"/>
          <w:marTop w:val="0"/>
          <w:marBottom w:val="0"/>
          <w:divBdr>
            <w:top w:val="none" w:sz="0" w:space="0" w:color="auto"/>
            <w:left w:val="none" w:sz="0" w:space="0" w:color="auto"/>
            <w:bottom w:val="none" w:sz="0" w:space="0" w:color="auto"/>
            <w:right w:val="none" w:sz="0" w:space="0" w:color="auto"/>
          </w:divBdr>
        </w:div>
        <w:div w:id="4583759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zussman\Application%20Data\Microsoft\Templates\Schooner%20template.Franklin.jz.081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D1D26-3CB0-4F4E-8C3C-FE14F4CC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Settings\jzussman\Application Data\Microsoft\Templates\Schooner template.Franklin.jz.081010.dotx</Template>
  <TotalTime>5</TotalTime>
  <Pages>6</Pages>
  <Words>5422</Words>
  <Characters>30907</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Quickstart Guide</vt:lpstr>
    </vt:vector>
  </TitlesOfParts>
  <Company>Hewlett-Packard Company</Company>
  <LinksUpToDate>false</LinksUpToDate>
  <CharactersWithSpaces>36257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Quickstart Guide</dc:title>
  <dc:subject>Schooner Membrain</dc:subject>
  <dc:creator>Darryl Ouye</dc:creator>
  <cp:keywords>PN ##### Rev 001</cp:keywords>
  <cp:lastModifiedBy>Manavalan Krishnan</cp:lastModifiedBy>
  <cp:revision>10</cp:revision>
  <cp:lastPrinted>2012-12-05T01:43:00Z</cp:lastPrinted>
  <dcterms:created xsi:type="dcterms:W3CDTF">2012-12-17T19:25:00Z</dcterms:created>
  <dcterms:modified xsi:type="dcterms:W3CDTF">2013-02-05T22:19:00Z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1003325924</vt:i4>
  </property>
  <property fmtid="{D5CDD505-2E9C-101B-9397-08002B2CF9AE}" pid="3" name="_NewReviewCycle">
    <vt:lpwstr/>
  </property>
  <property fmtid="{D5CDD505-2E9C-101B-9397-08002B2CF9AE}" pid="4" name="_EmailSubject">
    <vt:lpwstr>could you please update the FDF programming guide?</vt:lpwstr>
  </property>
  <property fmtid="{D5CDD505-2E9C-101B-9397-08002B2CF9AE}" pid="5" name="_AuthorEmail">
    <vt:lpwstr>Rico.Tudor@sandisk.com</vt:lpwstr>
  </property>
  <property fmtid="{D5CDD505-2E9C-101B-9397-08002B2CF9AE}" pid="6" name="_AuthorEmailDisplayName">
    <vt:lpwstr>Rico Tudor</vt:lpwstr>
  </property>
</Properties>
</file>