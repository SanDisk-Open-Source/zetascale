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4DD6" w14:textId="0D23EC8B" w:rsidR="00903AE1" w:rsidRPr="00675BA1" w:rsidRDefault="00903AE1">
      <w:pPr>
        <w:pStyle w:val="TOC1"/>
        <w:tabs>
          <w:tab w:val="left" w:pos="370"/>
          <w:tab w:val="right" w:pos="8630"/>
        </w:tabs>
        <w:rPr>
          <w:rFonts w:asciiTheme="majorHAnsi" w:hAnsiTheme="majorHAnsi"/>
          <w:u w:val="none"/>
        </w:rPr>
      </w:pPr>
    </w:p>
    <w:p w14:paraId="3636415A" w14:textId="77777777" w:rsidR="00903AE1" w:rsidRPr="00675BA1" w:rsidRDefault="00903AE1" w:rsidP="00903AE1">
      <w:pPr>
        <w:rPr>
          <w:rFonts w:asciiTheme="majorHAnsi" w:hAnsiTheme="majorHAnsi"/>
        </w:rPr>
      </w:pPr>
    </w:p>
    <w:p w14:paraId="5A75DDA7" w14:textId="77777777" w:rsidR="00903AE1" w:rsidRPr="00675BA1" w:rsidRDefault="00903AE1" w:rsidP="00903AE1">
      <w:pPr>
        <w:rPr>
          <w:rFonts w:asciiTheme="majorHAnsi" w:hAnsiTheme="majorHAnsi"/>
        </w:rPr>
      </w:pPr>
    </w:p>
    <w:p w14:paraId="76C54634" w14:textId="77777777" w:rsidR="00903AE1" w:rsidRPr="00675BA1" w:rsidRDefault="00903AE1" w:rsidP="00903AE1">
      <w:pPr>
        <w:rPr>
          <w:rFonts w:asciiTheme="majorHAnsi" w:hAnsiTheme="majorHAnsi"/>
        </w:rPr>
      </w:pPr>
    </w:p>
    <w:p w14:paraId="529A5F11" w14:textId="77777777" w:rsidR="00B14FF9" w:rsidRPr="00675BA1" w:rsidRDefault="00B14FF9" w:rsidP="00B14FF9">
      <w:pPr>
        <w:rPr>
          <w:rFonts w:asciiTheme="majorHAnsi" w:hAnsiTheme="majorHAnsi"/>
        </w:rPr>
      </w:pPr>
    </w:p>
    <w:p w14:paraId="073DF814" w14:textId="77777777" w:rsidR="00B14FF9" w:rsidRPr="00675BA1" w:rsidRDefault="00B14FF9" w:rsidP="00B14FF9">
      <w:pPr>
        <w:rPr>
          <w:rFonts w:asciiTheme="majorHAnsi" w:hAnsiTheme="majorHAnsi"/>
        </w:rPr>
      </w:pPr>
    </w:p>
    <w:p w14:paraId="6F62D621" w14:textId="77777777" w:rsidR="00B14FF9" w:rsidRPr="00675BA1" w:rsidRDefault="00B14FF9" w:rsidP="00B14FF9">
      <w:pPr>
        <w:pStyle w:val="AltTitle"/>
        <w:rPr>
          <w:rFonts w:asciiTheme="majorHAnsi" w:hAnsiTheme="majorHAnsi" w:cs="Arial"/>
          <w:b/>
        </w:rPr>
      </w:pPr>
      <w:r w:rsidRPr="00675BA1">
        <w:rPr>
          <w:rFonts w:asciiTheme="majorHAnsi" w:hAnsiTheme="majorHAnsi" w:cs="Arial"/>
          <w:b/>
        </w:rPr>
        <w:t>Design Document</w:t>
      </w:r>
    </w:p>
    <w:p w14:paraId="3DBD990A" w14:textId="77777777" w:rsidR="00B14FF9" w:rsidRPr="00675BA1" w:rsidRDefault="00B14FF9" w:rsidP="00B14FF9">
      <w:pPr>
        <w:pStyle w:val="NormalSans"/>
        <w:spacing w:before="120"/>
        <w:jc w:val="right"/>
        <w:rPr>
          <w:rFonts w:asciiTheme="majorHAnsi" w:hAnsiTheme="majorHAnsi"/>
          <w:sz w:val="36"/>
        </w:rPr>
      </w:pPr>
      <w:r w:rsidRPr="00675BA1">
        <w:rPr>
          <w:rFonts w:asciiTheme="majorHAnsi" w:hAnsiTheme="majorHAnsi"/>
          <w:sz w:val="36"/>
        </w:rPr>
        <w:t>SanDisk FDF</w:t>
      </w:r>
      <w:del w:id="0" w:author="Brian O'Krafka" w:date="2013-01-22T11:03:00Z">
        <w:r w:rsidRPr="00675BA1" w:rsidDel="00AD4216">
          <w:rPr>
            <w:rFonts w:asciiTheme="majorHAnsi" w:hAnsiTheme="majorHAnsi"/>
            <w:sz w:val="36"/>
          </w:rPr>
          <w:delText xml:space="preserve"> API</w:delText>
        </w:r>
      </w:del>
    </w:p>
    <w:p w14:paraId="2DA4E196" w14:textId="1181321E" w:rsidR="00B14FF9" w:rsidRPr="00675BA1" w:rsidRDefault="00B14FF9" w:rsidP="00B14FF9">
      <w:pPr>
        <w:pStyle w:val="NormalSans"/>
        <w:spacing w:before="120"/>
        <w:jc w:val="right"/>
        <w:rPr>
          <w:rFonts w:asciiTheme="majorHAnsi" w:hAnsiTheme="majorHAnsi"/>
          <w:sz w:val="28"/>
          <w:szCs w:val="28"/>
        </w:rPr>
      </w:pPr>
      <w:r w:rsidRPr="00675BA1">
        <w:rPr>
          <w:rFonts w:asciiTheme="majorHAnsi" w:hAnsiTheme="majorHAnsi"/>
          <w:sz w:val="28"/>
          <w:szCs w:val="28"/>
        </w:rPr>
        <w:t xml:space="preserve">  Version 1.</w:t>
      </w:r>
      <w:ins w:id="1" w:author="Brian O'Krafka" w:date="2013-01-22T11:03:00Z">
        <w:r w:rsidR="00AD4216">
          <w:rPr>
            <w:rFonts w:asciiTheme="majorHAnsi" w:hAnsiTheme="majorHAnsi"/>
            <w:sz w:val="28"/>
            <w:szCs w:val="28"/>
          </w:rPr>
          <w:t>2</w:t>
        </w:r>
      </w:ins>
      <w:del w:id="2" w:author="Brian O'Krafka" w:date="2013-01-22T11:03:00Z">
        <w:r w:rsidRPr="00675BA1" w:rsidDel="00AD4216">
          <w:rPr>
            <w:rFonts w:asciiTheme="majorHAnsi" w:hAnsiTheme="majorHAnsi"/>
            <w:sz w:val="28"/>
            <w:szCs w:val="28"/>
          </w:rPr>
          <w:delText>1</w:delText>
        </w:r>
      </w:del>
    </w:p>
    <w:p w14:paraId="296EFFE0" w14:textId="77777777" w:rsidR="00B14FF9" w:rsidRPr="00675BA1" w:rsidRDefault="00B14FF9" w:rsidP="00B14FF9">
      <w:pPr>
        <w:pStyle w:val="NormalSans"/>
        <w:spacing w:before="120"/>
        <w:jc w:val="right"/>
        <w:rPr>
          <w:rFonts w:asciiTheme="majorHAnsi" w:hAnsiTheme="majorHAnsi"/>
          <w:sz w:val="28"/>
          <w:szCs w:val="28"/>
        </w:rPr>
      </w:pPr>
      <w:r w:rsidRPr="00675BA1">
        <w:rPr>
          <w:rFonts w:asciiTheme="majorHAnsi" w:hAnsiTheme="majorHAnsi"/>
          <w:sz w:val="28"/>
          <w:szCs w:val="28"/>
        </w:rPr>
        <w:t>Sandisk Confidential</w:t>
      </w:r>
    </w:p>
    <w:p w14:paraId="225AF9B0" w14:textId="77777777" w:rsidR="00B14FF9" w:rsidRPr="00675BA1" w:rsidRDefault="00B14FF9" w:rsidP="00B14FF9">
      <w:pPr>
        <w:rPr>
          <w:rFonts w:asciiTheme="majorHAnsi" w:hAnsiTheme="majorHAnsi"/>
        </w:rPr>
      </w:pPr>
    </w:p>
    <w:p w14:paraId="17298917" w14:textId="77777777" w:rsidR="00B14FF9" w:rsidRPr="00675BA1" w:rsidRDefault="00B14FF9" w:rsidP="00B14FF9">
      <w:pPr>
        <w:rPr>
          <w:rFonts w:asciiTheme="majorHAnsi" w:hAnsiTheme="majorHAnsi"/>
        </w:rPr>
      </w:pPr>
    </w:p>
    <w:p w14:paraId="2F7CFB04" w14:textId="77777777" w:rsidR="00B14FF9" w:rsidRPr="00675BA1" w:rsidRDefault="00B14FF9" w:rsidP="00B14FF9">
      <w:pPr>
        <w:rPr>
          <w:rFonts w:asciiTheme="majorHAnsi" w:hAnsiTheme="majorHAnsi"/>
        </w:rPr>
      </w:pPr>
    </w:p>
    <w:p w14:paraId="68B6A31D" w14:textId="77777777" w:rsidR="00B14FF9" w:rsidRPr="00675BA1" w:rsidRDefault="00B14FF9" w:rsidP="00B14FF9">
      <w:pPr>
        <w:jc w:val="right"/>
        <w:rPr>
          <w:rFonts w:asciiTheme="majorHAnsi" w:hAnsiTheme="majorHAnsi"/>
          <w:sz w:val="18"/>
        </w:rPr>
      </w:pPr>
    </w:p>
    <w:p w14:paraId="419C877F" w14:textId="77777777" w:rsidR="00B14FF9" w:rsidRPr="00675BA1" w:rsidRDefault="00B14FF9" w:rsidP="00B14FF9">
      <w:pPr>
        <w:jc w:val="right"/>
        <w:rPr>
          <w:rFonts w:asciiTheme="majorHAnsi" w:hAnsiTheme="majorHAnsi"/>
          <w:sz w:val="18"/>
        </w:rPr>
      </w:pPr>
    </w:p>
    <w:p w14:paraId="2D06E58F" w14:textId="77777777" w:rsidR="00B14FF9" w:rsidRPr="00675BA1" w:rsidRDefault="00B14FF9" w:rsidP="00B14FF9">
      <w:pPr>
        <w:jc w:val="right"/>
        <w:rPr>
          <w:rFonts w:asciiTheme="majorHAnsi" w:hAnsiTheme="majorHAnsi"/>
        </w:rPr>
      </w:pPr>
      <w:r w:rsidRPr="00675BA1">
        <w:rPr>
          <w:rFonts w:asciiTheme="majorHAnsi" w:hAnsiTheme="majorHAnsi"/>
          <w:noProof/>
        </w:rPr>
        <w:drawing>
          <wp:inline distT="0" distB="0" distL="0" distR="0" wp14:anchorId="58843BFC" wp14:editId="63FE288F">
            <wp:extent cx="1765300" cy="531495"/>
            <wp:effectExtent l="0" t="0" r="0" b="0"/>
            <wp:docPr id="1" name="Picture 1" descr="s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0" cy="531495"/>
                    </a:xfrm>
                    <a:prstGeom prst="rect">
                      <a:avLst/>
                    </a:prstGeom>
                    <a:noFill/>
                    <a:ln>
                      <a:noFill/>
                    </a:ln>
                  </pic:spPr>
                </pic:pic>
              </a:graphicData>
            </a:graphic>
          </wp:inline>
        </w:drawing>
      </w:r>
    </w:p>
    <w:p w14:paraId="7CA1714B" w14:textId="77777777" w:rsidR="00B14FF9" w:rsidRPr="00675BA1" w:rsidRDefault="00B14FF9" w:rsidP="00B14FF9">
      <w:pPr>
        <w:jc w:val="right"/>
        <w:rPr>
          <w:rFonts w:asciiTheme="majorHAnsi" w:hAnsiTheme="majorHAnsi"/>
        </w:rPr>
      </w:pPr>
    </w:p>
    <w:p w14:paraId="0923205F" w14:textId="77777777" w:rsidR="00903AE1" w:rsidRPr="00675BA1" w:rsidRDefault="00903AE1" w:rsidP="00903AE1">
      <w:pPr>
        <w:rPr>
          <w:rFonts w:asciiTheme="majorHAnsi" w:hAnsiTheme="majorHAnsi"/>
        </w:rPr>
      </w:pPr>
    </w:p>
    <w:p w14:paraId="6527200B" w14:textId="77777777" w:rsidR="00903AE1" w:rsidRPr="00675BA1" w:rsidRDefault="00903AE1" w:rsidP="00903AE1">
      <w:pPr>
        <w:rPr>
          <w:rFonts w:asciiTheme="majorHAnsi" w:hAnsiTheme="majorHAnsi"/>
        </w:rPr>
      </w:pPr>
    </w:p>
    <w:p w14:paraId="290543CD" w14:textId="77777777" w:rsidR="00903AE1" w:rsidRPr="00675BA1" w:rsidRDefault="00903AE1" w:rsidP="00903AE1">
      <w:pPr>
        <w:rPr>
          <w:rFonts w:asciiTheme="majorHAnsi" w:hAnsiTheme="majorHAnsi"/>
        </w:rPr>
      </w:pPr>
    </w:p>
    <w:p w14:paraId="4A06E856" w14:textId="77777777" w:rsidR="00903AE1" w:rsidRPr="00675BA1" w:rsidRDefault="00903AE1" w:rsidP="00903AE1">
      <w:pPr>
        <w:rPr>
          <w:rFonts w:asciiTheme="majorHAnsi" w:hAnsiTheme="majorHAnsi"/>
        </w:rPr>
      </w:pPr>
    </w:p>
    <w:p w14:paraId="060C156B" w14:textId="77777777" w:rsidR="00903AE1" w:rsidRPr="00675BA1" w:rsidRDefault="00903AE1" w:rsidP="00903AE1">
      <w:pPr>
        <w:rPr>
          <w:rFonts w:asciiTheme="majorHAnsi" w:hAnsiTheme="majorHAnsi"/>
        </w:rPr>
      </w:pPr>
    </w:p>
    <w:p w14:paraId="189E6C1C" w14:textId="77777777" w:rsidR="00903AE1" w:rsidRPr="00675BA1" w:rsidRDefault="00903AE1" w:rsidP="00903AE1">
      <w:pPr>
        <w:rPr>
          <w:rFonts w:asciiTheme="majorHAnsi" w:hAnsiTheme="majorHAnsi"/>
        </w:rPr>
      </w:pPr>
    </w:p>
    <w:p w14:paraId="10A63788" w14:textId="77777777" w:rsidR="00903AE1" w:rsidRPr="00675BA1" w:rsidRDefault="00903AE1" w:rsidP="00903AE1">
      <w:pPr>
        <w:rPr>
          <w:rFonts w:asciiTheme="majorHAnsi" w:hAnsiTheme="majorHAnsi"/>
        </w:rPr>
      </w:pPr>
    </w:p>
    <w:p w14:paraId="53AD0936" w14:textId="77777777" w:rsidR="00903AE1" w:rsidRPr="00675BA1" w:rsidRDefault="00903AE1" w:rsidP="00903AE1">
      <w:pPr>
        <w:rPr>
          <w:rFonts w:asciiTheme="majorHAnsi" w:hAnsiTheme="majorHAnsi"/>
        </w:rPr>
      </w:pPr>
    </w:p>
    <w:p w14:paraId="30474E49" w14:textId="77777777" w:rsidR="00903AE1" w:rsidRPr="00675BA1" w:rsidRDefault="00903AE1" w:rsidP="00903AE1">
      <w:pPr>
        <w:rPr>
          <w:rFonts w:asciiTheme="majorHAnsi" w:hAnsiTheme="majorHAnsi"/>
        </w:rPr>
      </w:pPr>
    </w:p>
    <w:p w14:paraId="3A930F0D" w14:textId="77777777" w:rsidR="00903AE1" w:rsidRPr="00675BA1" w:rsidRDefault="00903AE1" w:rsidP="00903AE1">
      <w:pPr>
        <w:rPr>
          <w:rFonts w:asciiTheme="majorHAnsi" w:hAnsiTheme="majorHAnsi"/>
        </w:rPr>
      </w:pPr>
    </w:p>
    <w:p w14:paraId="36B538F8" w14:textId="77777777" w:rsidR="00903AE1" w:rsidRPr="00675BA1" w:rsidRDefault="00903AE1" w:rsidP="00903AE1">
      <w:pPr>
        <w:rPr>
          <w:rFonts w:asciiTheme="majorHAnsi" w:hAnsiTheme="majorHAnsi"/>
        </w:rPr>
      </w:pPr>
    </w:p>
    <w:p w14:paraId="6157545D" w14:textId="77777777" w:rsidR="00903AE1" w:rsidRPr="00675BA1" w:rsidRDefault="00903AE1" w:rsidP="00903AE1">
      <w:pPr>
        <w:rPr>
          <w:rFonts w:asciiTheme="majorHAnsi" w:hAnsiTheme="majorHAnsi"/>
        </w:rPr>
      </w:pPr>
    </w:p>
    <w:p w14:paraId="6E4C5E8E" w14:textId="77777777" w:rsidR="00903AE1" w:rsidRPr="00675BA1" w:rsidRDefault="00903AE1" w:rsidP="00903AE1">
      <w:pPr>
        <w:rPr>
          <w:rFonts w:asciiTheme="majorHAnsi" w:hAnsiTheme="majorHAnsi"/>
        </w:rPr>
      </w:pPr>
    </w:p>
    <w:p w14:paraId="02D46793" w14:textId="77777777" w:rsidR="00903AE1" w:rsidRPr="00675BA1" w:rsidRDefault="00903AE1" w:rsidP="00903AE1">
      <w:pPr>
        <w:rPr>
          <w:rFonts w:asciiTheme="majorHAnsi" w:hAnsiTheme="majorHAnsi"/>
        </w:rPr>
      </w:pPr>
    </w:p>
    <w:p w14:paraId="29961ACA" w14:textId="77777777" w:rsidR="00903AE1" w:rsidRPr="00675BA1" w:rsidRDefault="00903AE1" w:rsidP="00903AE1">
      <w:pPr>
        <w:rPr>
          <w:rFonts w:asciiTheme="majorHAnsi" w:hAnsiTheme="majorHAnsi"/>
        </w:rPr>
      </w:pPr>
    </w:p>
    <w:p w14:paraId="7E8E8D8D" w14:textId="77777777" w:rsidR="00903AE1" w:rsidRPr="00675BA1" w:rsidRDefault="00903AE1" w:rsidP="00903AE1">
      <w:pPr>
        <w:rPr>
          <w:rFonts w:asciiTheme="majorHAnsi" w:hAnsiTheme="majorHAnsi"/>
        </w:rPr>
      </w:pPr>
    </w:p>
    <w:p w14:paraId="3DD946B8" w14:textId="77777777" w:rsidR="00903AE1" w:rsidRPr="00675BA1" w:rsidRDefault="00903AE1" w:rsidP="00903AE1">
      <w:pPr>
        <w:rPr>
          <w:rFonts w:asciiTheme="majorHAnsi" w:hAnsiTheme="majorHAnsi"/>
        </w:rPr>
      </w:pPr>
    </w:p>
    <w:p w14:paraId="537ADB48" w14:textId="77777777" w:rsidR="00903AE1" w:rsidRPr="00675BA1" w:rsidRDefault="00903AE1" w:rsidP="00903AE1">
      <w:pPr>
        <w:rPr>
          <w:rFonts w:asciiTheme="majorHAnsi" w:hAnsiTheme="majorHAnsi"/>
        </w:rPr>
      </w:pPr>
    </w:p>
    <w:p w14:paraId="2B3B3C37" w14:textId="77777777" w:rsidR="00903AE1" w:rsidRPr="00675BA1" w:rsidRDefault="00903AE1" w:rsidP="00903AE1">
      <w:pPr>
        <w:rPr>
          <w:rFonts w:asciiTheme="majorHAnsi" w:hAnsiTheme="majorHAnsi"/>
        </w:rPr>
      </w:pPr>
    </w:p>
    <w:p w14:paraId="58CE0E7E" w14:textId="77777777" w:rsidR="00903AE1" w:rsidRPr="00675BA1" w:rsidRDefault="00903AE1" w:rsidP="00903AE1">
      <w:pPr>
        <w:rPr>
          <w:rFonts w:asciiTheme="majorHAnsi" w:hAnsiTheme="majorHAnsi"/>
        </w:rPr>
      </w:pPr>
    </w:p>
    <w:p w14:paraId="740ED92D" w14:textId="77777777" w:rsidR="00903AE1" w:rsidRPr="00675BA1" w:rsidRDefault="00903AE1" w:rsidP="00903AE1">
      <w:pPr>
        <w:rPr>
          <w:rFonts w:asciiTheme="majorHAnsi" w:hAnsiTheme="majorHAnsi"/>
        </w:rPr>
      </w:pPr>
    </w:p>
    <w:p w14:paraId="78AE98A4" w14:textId="77777777" w:rsidR="00903AE1" w:rsidRPr="00675BA1" w:rsidRDefault="00903AE1" w:rsidP="00903AE1">
      <w:pPr>
        <w:rPr>
          <w:rFonts w:asciiTheme="majorHAnsi" w:hAnsiTheme="majorHAnsi"/>
        </w:rPr>
      </w:pPr>
    </w:p>
    <w:p w14:paraId="5D22D12C" w14:textId="77777777" w:rsidR="00903AE1" w:rsidRPr="00675BA1" w:rsidRDefault="00903AE1" w:rsidP="00903AE1">
      <w:pPr>
        <w:rPr>
          <w:rFonts w:asciiTheme="majorHAnsi" w:hAnsiTheme="majorHAnsi"/>
        </w:rPr>
      </w:pPr>
    </w:p>
    <w:p w14:paraId="4674CB38" w14:textId="77777777" w:rsidR="00C87FFA" w:rsidRPr="00675BA1" w:rsidRDefault="00C87FFA" w:rsidP="002C0DC8">
      <w:pPr>
        <w:rPr>
          <w:rFonts w:asciiTheme="majorHAnsi" w:hAnsiTheme="majorHAnsi"/>
        </w:rPr>
      </w:pPr>
    </w:p>
    <w:p w14:paraId="42760C31" w14:textId="77777777" w:rsidR="008B6A03" w:rsidRDefault="00FC3B28">
      <w:pPr>
        <w:pStyle w:val="TOC1"/>
        <w:tabs>
          <w:tab w:val="left" w:pos="370"/>
          <w:tab w:val="right" w:pos="8630"/>
        </w:tabs>
        <w:rPr>
          <w:ins w:id="3" w:author="Manavalan Krishnan" w:date="2013-01-25T15:22:00Z"/>
          <w:b w:val="0"/>
          <w:caps w:val="0"/>
          <w:noProof/>
          <w:sz w:val="24"/>
          <w:szCs w:val="24"/>
          <w:u w:val="none"/>
          <w:lang w:eastAsia="ja-JP"/>
        </w:rPr>
      </w:pPr>
      <w:r w:rsidRPr="00675BA1">
        <w:rPr>
          <w:rFonts w:asciiTheme="majorHAnsi" w:hAnsiTheme="majorHAnsi"/>
        </w:rPr>
        <w:fldChar w:fldCharType="begin"/>
      </w:r>
      <w:r w:rsidRPr="00675BA1">
        <w:rPr>
          <w:rFonts w:asciiTheme="majorHAnsi" w:hAnsiTheme="majorHAnsi"/>
        </w:rPr>
        <w:instrText xml:space="preserve"> TOC \o "1-3" </w:instrText>
      </w:r>
      <w:r w:rsidRPr="00675BA1">
        <w:rPr>
          <w:rFonts w:asciiTheme="majorHAnsi" w:hAnsiTheme="majorHAnsi"/>
        </w:rPr>
        <w:fldChar w:fldCharType="separate"/>
      </w:r>
      <w:ins w:id="4" w:author="Manavalan Krishnan" w:date="2013-01-25T15:22:00Z">
        <w:r w:rsidR="008B6A03" w:rsidRPr="009D5298">
          <w:rPr>
            <w:noProof/>
          </w:rPr>
          <w:t>1</w:t>
        </w:r>
        <w:r w:rsidR="008B6A03">
          <w:rPr>
            <w:b w:val="0"/>
            <w:caps w:val="0"/>
            <w:noProof/>
            <w:sz w:val="24"/>
            <w:szCs w:val="24"/>
            <w:u w:val="none"/>
            <w:lang w:eastAsia="ja-JP"/>
          </w:rPr>
          <w:tab/>
        </w:r>
        <w:r w:rsidR="008B6A03" w:rsidRPr="009D5298">
          <w:rPr>
            <w:noProof/>
          </w:rPr>
          <w:t>Introduction</w:t>
        </w:r>
        <w:r w:rsidR="008B6A03">
          <w:rPr>
            <w:noProof/>
          </w:rPr>
          <w:tab/>
        </w:r>
        <w:r w:rsidR="008B6A03">
          <w:rPr>
            <w:noProof/>
          </w:rPr>
          <w:fldChar w:fldCharType="begin"/>
        </w:r>
        <w:r w:rsidR="008B6A03">
          <w:rPr>
            <w:noProof/>
          </w:rPr>
          <w:instrText xml:space="preserve"> PAGEREF _Toc220746678 \h </w:instrText>
        </w:r>
      </w:ins>
      <w:r w:rsidR="008B6A03">
        <w:rPr>
          <w:noProof/>
        </w:rPr>
      </w:r>
      <w:r w:rsidR="008B6A03">
        <w:rPr>
          <w:noProof/>
        </w:rPr>
        <w:fldChar w:fldCharType="separate"/>
      </w:r>
      <w:ins w:id="5" w:author="Manavalan Krishnan" w:date="2013-01-25T15:22:00Z">
        <w:r w:rsidR="008B6A03">
          <w:rPr>
            <w:noProof/>
          </w:rPr>
          <w:t>4</w:t>
        </w:r>
        <w:r w:rsidR="008B6A03">
          <w:rPr>
            <w:noProof/>
          </w:rPr>
          <w:fldChar w:fldCharType="end"/>
        </w:r>
      </w:ins>
    </w:p>
    <w:p w14:paraId="45BE859F" w14:textId="77777777" w:rsidR="008B6A03" w:rsidRDefault="008B6A03">
      <w:pPr>
        <w:pStyle w:val="TOC1"/>
        <w:tabs>
          <w:tab w:val="left" w:pos="370"/>
          <w:tab w:val="right" w:pos="8630"/>
        </w:tabs>
        <w:rPr>
          <w:ins w:id="6" w:author="Manavalan Krishnan" w:date="2013-01-25T15:22:00Z"/>
          <w:b w:val="0"/>
          <w:caps w:val="0"/>
          <w:noProof/>
          <w:sz w:val="24"/>
          <w:szCs w:val="24"/>
          <w:u w:val="none"/>
          <w:lang w:eastAsia="ja-JP"/>
        </w:rPr>
      </w:pPr>
      <w:ins w:id="7" w:author="Manavalan Krishnan" w:date="2013-01-25T15:22:00Z">
        <w:r w:rsidRPr="009D5298">
          <w:rPr>
            <w:noProof/>
          </w:rPr>
          <w:t>2</w:t>
        </w:r>
        <w:r>
          <w:rPr>
            <w:b w:val="0"/>
            <w:caps w:val="0"/>
            <w:noProof/>
            <w:sz w:val="24"/>
            <w:szCs w:val="24"/>
            <w:u w:val="none"/>
            <w:lang w:eastAsia="ja-JP"/>
          </w:rPr>
          <w:tab/>
        </w:r>
        <w:r w:rsidRPr="009D5298">
          <w:rPr>
            <w:noProof/>
          </w:rPr>
          <w:t>Requirements</w:t>
        </w:r>
        <w:r>
          <w:rPr>
            <w:noProof/>
          </w:rPr>
          <w:tab/>
        </w:r>
        <w:r>
          <w:rPr>
            <w:noProof/>
          </w:rPr>
          <w:fldChar w:fldCharType="begin"/>
        </w:r>
        <w:r>
          <w:rPr>
            <w:noProof/>
          </w:rPr>
          <w:instrText xml:space="preserve"> PAGEREF _Toc220746679 \h </w:instrText>
        </w:r>
      </w:ins>
      <w:r>
        <w:rPr>
          <w:noProof/>
        </w:rPr>
      </w:r>
      <w:r>
        <w:rPr>
          <w:noProof/>
        </w:rPr>
        <w:fldChar w:fldCharType="separate"/>
      </w:r>
      <w:ins w:id="8" w:author="Manavalan Krishnan" w:date="2013-01-25T15:22:00Z">
        <w:r>
          <w:rPr>
            <w:noProof/>
          </w:rPr>
          <w:t>4</w:t>
        </w:r>
        <w:r>
          <w:rPr>
            <w:noProof/>
          </w:rPr>
          <w:fldChar w:fldCharType="end"/>
        </w:r>
      </w:ins>
    </w:p>
    <w:p w14:paraId="39190C17" w14:textId="77777777" w:rsidR="008B6A03" w:rsidRDefault="008B6A03">
      <w:pPr>
        <w:pStyle w:val="TOC2"/>
        <w:tabs>
          <w:tab w:val="left" w:pos="552"/>
          <w:tab w:val="right" w:pos="8630"/>
        </w:tabs>
        <w:rPr>
          <w:ins w:id="9" w:author="Manavalan Krishnan" w:date="2013-01-25T15:22:00Z"/>
          <w:b w:val="0"/>
          <w:smallCaps w:val="0"/>
          <w:noProof/>
          <w:sz w:val="24"/>
          <w:szCs w:val="24"/>
          <w:lang w:eastAsia="ja-JP"/>
        </w:rPr>
      </w:pPr>
      <w:ins w:id="10" w:author="Manavalan Krishnan" w:date="2013-01-25T15:22:00Z">
        <w:r w:rsidRPr="009D5298">
          <w:rPr>
            <w:noProof/>
          </w:rPr>
          <w:t>2.1</w:t>
        </w:r>
        <w:r>
          <w:rPr>
            <w:b w:val="0"/>
            <w:smallCaps w:val="0"/>
            <w:noProof/>
            <w:sz w:val="24"/>
            <w:szCs w:val="24"/>
            <w:lang w:eastAsia="ja-JP"/>
          </w:rPr>
          <w:tab/>
        </w:r>
        <w:r w:rsidRPr="009D5298">
          <w:rPr>
            <w:noProof/>
          </w:rPr>
          <w:t>Large number of containers</w:t>
        </w:r>
        <w:r>
          <w:rPr>
            <w:noProof/>
          </w:rPr>
          <w:tab/>
        </w:r>
        <w:r>
          <w:rPr>
            <w:noProof/>
          </w:rPr>
          <w:fldChar w:fldCharType="begin"/>
        </w:r>
        <w:r>
          <w:rPr>
            <w:noProof/>
          </w:rPr>
          <w:instrText xml:space="preserve"> PAGEREF _Toc220746680 \h </w:instrText>
        </w:r>
      </w:ins>
      <w:r>
        <w:rPr>
          <w:noProof/>
        </w:rPr>
      </w:r>
      <w:r>
        <w:rPr>
          <w:noProof/>
        </w:rPr>
        <w:fldChar w:fldCharType="separate"/>
      </w:r>
      <w:ins w:id="11" w:author="Manavalan Krishnan" w:date="2013-01-25T15:22:00Z">
        <w:r>
          <w:rPr>
            <w:noProof/>
          </w:rPr>
          <w:t>4</w:t>
        </w:r>
        <w:r>
          <w:rPr>
            <w:noProof/>
          </w:rPr>
          <w:fldChar w:fldCharType="end"/>
        </w:r>
      </w:ins>
    </w:p>
    <w:p w14:paraId="10F19457" w14:textId="77777777" w:rsidR="008B6A03" w:rsidRDefault="008B6A03">
      <w:pPr>
        <w:pStyle w:val="TOC2"/>
        <w:tabs>
          <w:tab w:val="left" w:pos="552"/>
          <w:tab w:val="right" w:pos="8630"/>
        </w:tabs>
        <w:rPr>
          <w:ins w:id="12" w:author="Manavalan Krishnan" w:date="2013-01-25T15:22:00Z"/>
          <w:b w:val="0"/>
          <w:smallCaps w:val="0"/>
          <w:noProof/>
          <w:sz w:val="24"/>
          <w:szCs w:val="24"/>
          <w:lang w:eastAsia="ja-JP"/>
        </w:rPr>
      </w:pPr>
      <w:ins w:id="13" w:author="Manavalan Krishnan" w:date="2013-01-25T15:22:00Z">
        <w:r w:rsidRPr="009D5298">
          <w:rPr>
            <w:noProof/>
          </w:rPr>
          <w:t>2.2</w:t>
        </w:r>
        <w:r>
          <w:rPr>
            <w:b w:val="0"/>
            <w:smallCaps w:val="0"/>
            <w:noProof/>
            <w:sz w:val="24"/>
            <w:szCs w:val="24"/>
            <w:lang w:eastAsia="ja-JP"/>
          </w:rPr>
          <w:tab/>
        </w:r>
        <w:r w:rsidRPr="009D5298">
          <w:rPr>
            <w:noProof/>
          </w:rPr>
          <w:t>Dynamic containers</w:t>
        </w:r>
        <w:r>
          <w:rPr>
            <w:noProof/>
          </w:rPr>
          <w:tab/>
        </w:r>
        <w:r>
          <w:rPr>
            <w:noProof/>
          </w:rPr>
          <w:fldChar w:fldCharType="begin"/>
        </w:r>
        <w:r>
          <w:rPr>
            <w:noProof/>
          </w:rPr>
          <w:instrText xml:space="preserve"> PAGEREF _Toc220746681 \h </w:instrText>
        </w:r>
      </w:ins>
      <w:r>
        <w:rPr>
          <w:noProof/>
        </w:rPr>
      </w:r>
      <w:r>
        <w:rPr>
          <w:noProof/>
        </w:rPr>
        <w:fldChar w:fldCharType="separate"/>
      </w:r>
      <w:ins w:id="14" w:author="Manavalan Krishnan" w:date="2013-01-25T15:22:00Z">
        <w:r>
          <w:rPr>
            <w:noProof/>
          </w:rPr>
          <w:t>4</w:t>
        </w:r>
        <w:r>
          <w:rPr>
            <w:noProof/>
          </w:rPr>
          <w:fldChar w:fldCharType="end"/>
        </w:r>
      </w:ins>
    </w:p>
    <w:p w14:paraId="1ED49A1C" w14:textId="77777777" w:rsidR="008B6A03" w:rsidRDefault="008B6A03">
      <w:pPr>
        <w:pStyle w:val="TOC2"/>
        <w:tabs>
          <w:tab w:val="left" w:pos="552"/>
          <w:tab w:val="right" w:pos="8630"/>
        </w:tabs>
        <w:rPr>
          <w:ins w:id="15" w:author="Manavalan Krishnan" w:date="2013-01-25T15:22:00Z"/>
          <w:b w:val="0"/>
          <w:smallCaps w:val="0"/>
          <w:noProof/>
          <w:sz w:val="24"/>
          <w:szCs w:val="24"/>
          <w:lang w:eastAsia="ja-JP"/>
        </w:rPr>
      </w:pPr>
      <w:ins w:id="16" w:author="Manavalan Krishnan" w:date="2013-01-25T15:22:00Z">
        <w:r w:rsidRPr="009D5298">
          <w:rPr>
            <w:noProof/>
          </w:rPr>
          <w:t>2.3</w:t>
        </w:r>
        <w:r>
          <w:rPr>
            <w:b w:val="0"/>
            <w:smallCaps w:val="0"/>
            <w:noProof/>
            <w:sz w:val="24"/>
            <w:szCs w:val="24"/>
            <w:lang w:eastAsia="ja-JP"/>
          </w:rPr>
          <w:tab/>
        </w:r>
        <w:r w:rsidRPr="009D5298">
          <w:rPr>
            <w:noProof/>
          </w:rPr>
          <w:t>Parallel enumeration</w:t>
        </w:r>
        <w:r>
          <w:rPr>
            <w:noProof/>
          </w:rPr>
          <w:tab/>
        </w:r>
        <w:r>
          <w:rPr>
            <w:noProof/>
          </w:rPr>
          <w:fldChar w:fldCharType="begin"/>
        </w:r>
        <w:r>
          <w:rPr>
            <w:noProof/>
          </w:rPr>
          <w:instrText xml:space="preserve"> PAGEREF _Toc220746682 \h </w:instrText>
        </w:r>
      </w:ins>
      <w:r>
        <w:rPr>
          <w:noProof/>
        </w:rPr>
      </w:r>
      <w:r>
        <w:rPr>
          <w:noProof/>
        </w:rPr>
        <w:fldChar w:fldCharType="separate"/>
      </w:r>
      <w:ins w:id="17" w:author="Manavalan Krishnan" w:date="2013-01-25T15:22:00Z">
        <w:r>
          <w:rPr>
            <w:noProof/>
          </w:rPr>
          <w:t>4</w:t>
        </w:r>
        <w:r>
          <w:rPr>
            <w:noProof/>
          </w:rPr>
          <w:fldChar w:fldCharType="end"/>
        </w:r>
      </w:ins>
    </w:p>
    <w:p w14:paraId="5D28E91B" w14:textId="77777777" w:rsidR="008B6A03" w:rsidRDefault="008B6A03">
      <w:pPr>
        <w:pStyle w:val="TOC2"/>
        <w:tabs>
          <w:tab w:val="left" w:pos="552"/>
          <w:tab w:val="right" w:pos="8630"/>
        </w:tabs>
        <w:rPr>
          <w:ins w:id="18" w:author="Manavalan Krishnan" w:date="2013-01-25T15:22:00Z"/>
          <w:b w:val="0"/>
          <w:smallCaps w:val="0"/>
          <w:noProof/>
          <w:sz w:val="24"/>
          <w:szCs w:val="24"/>
          <w:lang w:eastAsia="ja-JP"/>
        </w:rPr>
      </w:pPr>
      <w:ins w:id="19" w:author="Manavalan Krishnan" w:date="2013-01-25T15:22:00Z">
        <w:r w:rsidRPr="009D5298">
          <w:rPr>
            <w:noProof/>
          </w:rPr>
          <w:t>2.4</w:t>
        </w:r>
        <w:r>
          <w:rPr>
            <w:b w:val="0"/>
            <w:smallCaps w:val="0"/>
            <w:noProof/>
            <w:sz w:val="24"/>
            <w:szCs w:val="24"/>
            <w:lang w:eastAsia="ja-JP"/>
          </w:rPr>
          <w:tab/>
        </w:r>
        <w:r w:rsidRPr="009D5298">
          <w:rPr>
            <w:noProof/>
          </w:rPr>
          <w:t>Mini Transaction</w:t>
        </w:r>
        <w:r>
          <w:rPr>
            <w:noProof/>
          </w:rPr>
          <w:tab/>
        </w:r>
        <w:r>
          <w:rPr>
            <w:noProof/>
          </w:rPr>
          <w:fldChar w:fldCharType="begin"/>
        </w:r>
        <w:r>
          <w:rPr>
            <w:noProof/>
          </w:rPr>
          <w:instrText xml:space="preserve"> PAGEREF _Toc220746683 \h </w:instrText>
        </w:r>
      </w:ins>
      <w:r>
        <w:rPr>
          <w:noProof/>
        </w:rPr>
      </w:r>
      <w:r>
        <w:rPr>
          <w:noProof/>
        </w:rPr>
        <w:fldChar w:fldCharType="separate"/>
      </w:r>
      <w:ins w:id="20" w:author="Manavalan Krishnan" w:date="2013-01-25T15:22:00Z">
        <w:r>
          <w:rPr>
            <w:noProof/>
          </w:rPr>
          <w:t>4</w:t>
        </w:r>
        <w:r>
          <w:rPr>
            <w:noProof/>
          </w:rPr>
          <w:fldChar w:fldCharType="end"/>
        </w:r>
      </w:ins>
    </w:p>
    <w:p w14:paraId="05838ED9" w14:textId="77777777" w:rsidR="008B6A03" w:rsidRDefault="008B6A03">
      <w:pPr>
        <w:pStyle w:val="TOC2"/>
        <w:tabs>
          <w:tab w:val="left" w:pos="552"/>
          <w:tab w:val="right" w:pos="8630"/>
        </w:tabs>
        <w:rPr>
          <w:ins w:id="21" w:author="Manavalan Krishnan" w:date="2013-01-25T15:22:00Z"/>
          <w:b w:val="0"/>
          <w:smallCaps w:val="0"/>
          <w:noProof/>
          <w:sz w:val="24"/>
          <w:szCs w:val="24"/>
          <w:lang w:eastAsia="ja-JP"/>
        </w:rPr>
      </w:pPr>
      <w:ins w:id="22" w:author="Manavalan Krishnan" w:date="2013-01-25T15:22:00Z">
        <w:r w:rsidRPr="009D5298">
          <w:rPr>
            <w:noProof/>
          </w:rPr>
          <w:t>2.5</w:t>
        </w:r>
        <w:r>
          <w:rPr>
            <w:b w:val="0"/>
            <w:smallCaps w:val="0"/>
            <w:noProof/>
            <w:sz w:val="24"/>
            <w:szCs w:val="24"/>
            <w:lang w:eastAsia="ja-JP"/>
          </w:rPr>
          <w:tab/>
        </w:r>
        <w:r w:rsidRPr="009D5298">
          <w:rPr>
            <w:noProof/>
          </w:rPr>
          <w:t>Slab garbage collection</w:t>
        </w:r>
        <w:r>
          <w:rPr>
            <w:noProof/>
          </w:rPr>
          <w:tab/>
        </w:r>
        <w:r>
          <w:rPr>
            <w:noProof/>
          </w:rPr>
          <w:fldChar w:fldCharType="begin"/>
        </w:r>
        <w:r>
          <w:rPr>
            <w:noProof/>
          </w:rPr>
          <w:instrText xml:space="preserve"> PAGEREF _Toc220746684 \h </w:instrText>
        </w:r>
      </w:ins>
      <w:r>
        <w:rPr>
          <w:noProof/>
        </w:rPr>
      </w:r>
      <w:r>
        <w:rPr>
          <w:noProof/>
        </w:rPr>
        <w:fldChar w:fldCharType="separate"/>
      </w:r>
      <w:ins w:id="23" w:author="Manavalan Krishnan" w:date="2013-01-25T15:22:00Z">
        <w:r>
          <w:rPr>
            <w:noProof/>
          </w:rPr>
          <w:t>4</w:t>
        </w:r>
        <w:r>
          <w:rPr>
            <w:noProof/>
          </w:rPr>
          <w:fldChar w:fldCharType="end"/>
        </w:r>
      </w:ins>
    </w:p>
    <w:p w14:paraId="230BCCBD" w14:textId="77777777" w:rsidR="008B6A03" w:rsidRDefault="008B6A03">
      <w:pPr>
        <w:pStyle w:val="TOC2"/>
        <w:tabs>
          <w:tab w:val="left" w:pos="552"/>
          <w:tab w:val="right" w:pos="8630"/>
        </w:tabs>
        <w:rPr>
          <w:ins w:id="24" w:author="Manavalan Krishnan" w:date="2013-01-25T15:22:00Z"/>
          <w:b w:val="0"/>
          <w:smallCaps w:val="0"/>
          <w:noProof/>
          <w:sz w:val="24"/>
          <w:szCs w:val="24"/>
          <w:lang w:eastAsia="ja-JP"/>
        </w:rPr>
      </w:pPr>
      <w:ins w:id="25" w:author="Manavalan Krishnan" w:date="2013-01-25T15:22:00Z">
        <w:r w:rsidRPr="009D5298">
          <w:rPr>
            <w:noProof/>
          </w:rPr>
          <w:t>2.6</w:t>
        </w:r>
        <w:r>
          <w:rPr>
            <w:b w:val="0"/>
            <w:smallCaps w:val="0"/>
            <w:noProof/>
            <w:sz w:val="24"/>
            <w:szCs w:val="24"/>
            <w:lang w:eastAsia="ja-JP"/>
          </w:rPr>
          <w:tab/>
        </w:r>
        <w:r w:rsidRPr="009D5298">
          <w:rPr>
            <w:noProof/>
          </w:rPr>
          <w:t>Orderly shutdown</w:t>
        </w:r>
        <w:r>
          <w:rPr>
            <w:noProof/>
          </w:rPr>
          <w:tab/>
        </w:r>
        <w:r>
          <w:rPr>
            <w:noProof/>
          </w:rPr>
          <w:fldChar w:fldCharType="begin"/>
        </w:r>
        <w:r>
          <w:rPr>
            <w:noProof/>
          </w:rPr>
          <w:instrText xml:space="preserve"> PAGEREF _Toc220746685 \h </w:instrText>
        </w:r>
      </w:ins>
      <w:r>
        <w:rPr>
          <w:noProof/>
        </w:rPr>
      </w:r>
      <w:r>
        <w:rPr>
          <w:noProof/>
        </w:rPr>
        <w:fldChar w:fldCharType="separate"/>
      </w:r>
      <w:ins w:id="26" w:author="Manavalan Krishnan" w:date="2013-01-25T15:22:00Z">
        <w:r>
          <w:rPr>
            <w:noProof/>
          </w:rPr>
          <w:t>4</w:t>
        </w:r>
        <w:r>
          <w:rPr>
            <w:noProof/>
          </w:rPr>
          <w:fldChar w:fldCharType="end"/>
        </w:r>
      </w:ins>
    </w:p>
    <w:p w14:paraId="16BA2117" w14:textId="77777777" w:rsidR="008B6A03" w:rsidRDefault="008B6A03">
      <w:pPr>
        <w:pStyle w:val="TOC2"/>
        <w:tabs>
          <w:tab w:val="left" w:pos="552"/>
          <w:tab w:val="right" w:pos="8630"/>
        </w:tabs>
        <w:rPr>
          <w:ins w:id="27" w:author="Manavalan Krishnan" w:date="2013-01-25T15:22:00Z"/>
          <w:b w:val="0"/>
          <w:smallCaps w:val="0"/>
          <w:noProof/>
          <w:sz w:val="24"/>
          <w:szCs w:val="24"/>
          <w:lang w:eastAsia="ja-JP"/>
        </w:rPr>
      </w:pPr>
      <w:ins w:id="28" w:author="Manavalan Krishnan" w:date="2013-01-25T15:22:00Z">
        <w:r w:rsidRPr="009D5298">
          <w:rPr>
            <w:noProof/>
          </w:rPr>
          <w:t>2.7</w:t>
        </w:r>
        <w:r>
          <w:rPr>
            <w:b w:val="0"/>
            <w:smallCaps w:val="0"/>
            <w:noProof/>
            <w:sz w:val="24"/>
            <w:szCs w:val="24"/>
            <w:lang w:eastAsia="ja-JP"/>
          </w:rPr>
          <w:tab/>
        </w:r>
        <w:r w:rsidRPr="009D5298">
          <w:rPr>
            <w:noProof/>
          </w:rPr>
          <w:t>Expiry time</w:t>
        </w:r>
        <w:r>
          <w:rPr>
            <w:noProof/>
          </w:rPr>
          <w:tab/>
        </w:r>
        <w:r>
          <w:rPr>
            <w:noProof/>
          </w:rPr>
          <w:fldChar w:fldCharType="begin"/>
        </w:r>
        <w:r>
          <w:rPr>
            <w:noProof/>
          </w:rPr>
          <w:instrText xml:space="preserve"> PAGEREF _Toc220746686 \h </w:instrText>
        </w:r>
      </w:ins>
      <w:r>
        <w:rPr>
          <w:noProof/>
        </w:rPr>
      </w:r>
      <w:r>
        <w:rPr>
          <w:noProof/>
        </w:rPr>
        <w:fldChar w:fldCharType="separate"/>
      </w:r>
      <w:ins w:id="29" w:author="Manavalan Krishnan" w:date="2013-01-25T15:22:00Z">
        <w:r>
          <w:rPr>
            <w:noProof/>
          </w:rPr>
          <w:t>4</w:t>
        </w:r>
        <w:r>
          <w:rPr>
            <w:noProof/>
          </w:rPr>
          <w:fldChar w:fldCharType="end"/>
        </w:r>
      </w:ins>
    </w:p>
    <w:p w14:paraId="7D942C32" w14:textId="77777777" w:rsidR="008B6A03" w:rsidRDefault="008B6A03">
      <w:pPr>
        <w:pStyle w:val="TOC2"/>
        <w:tabs>
          <w:tab w:val="left" w:pos="552"/>
          <w:tab w:val="right" w:pos="8630"/>
        </w:tabs>
        <w:rPr>
          <w:ins w:id="30" w:author="Manavalan Krishnan" w:date="2013-01-25T15:22:00Z"/>
          <w:b w:val="0"/>
          <w:smallCaps w:val="0"/>
          <w:noProof/>
          <w:sz w:val="24"/>
          <w:szCs w:val="24"/>
          <w:lang w:eastAsia="ja-JP"/>
        </w:rPr>
      </w:pPr>
      <w:ins w:id="31" w:author="Manavalan Krishnan" w:date="2013-01-25T15:22:00Z">
        <w:r w:rsidRPr="009D5298">
          <w:rPr>
            <w:noProof/>
          </w:rPr>
          <w:t>2.8</w:t>
        </w:r>
        <w:r>
          <w:rPr>
            <w:b w:val="0"/>
            <w:smallCaps w:val="0"/>
            <w:noProof/>
            <w:sz w:val="24"/>
            <w:szCs w:val="24"/>
            <w:lang w:eastAsia="ja-JP"/>
          </w:rPr>
          <w:tab/>
        </w:r>
        <w:r w:rsidRPr="009D5298">
          <w:rPr>
            <w:noProof/>
          </w:rPr>
          <w:t>Usability improvements</w:t>
        </w:r>
        <w:r>
          <w:rPr>
            <w:noProof/>
          </w:rPr>
          <w:tab/>
        </w:r>
        <w:r>
          <w:rPr>
            <w:noProof/>
          </w:rPr>
          <w:fldChar w:fldCharType="begin"/>
        </w:r>
        <w:r>
          <w:rPr>
            <w:noProof/>
          </w:rPr>
          <w:instrText xml:space="preserve"> PAGEREF _Toc220746687 \h </w:instrText>
        </w:r>
      </w:ins>
      <w:r>
        <w:rPr>
          <w:noProof/>
        </w:rPr>
      </w:r>
      <w:r>
        <w:rPr>
          <w:noProof/>
        </w:rPr>
        <w:fldChar w:fldCharType="separate"/>
      </w:r>
      <w:ins w:id="32" w:author="Manavalan Krishnan" w:date="2013-01-25T15:22:00Z">
        <w:r>
          <w:rPr>
            <w:noProof/>
          </w:rPr>
          <w:t>4</w:t>
        </w:r>
        <w:r>
          <w:rPr>
            <w:noProof/>
          </w:rPr>
          <w:fldChar w:fldCharType="end"/>
        </w:r>
      </w:ins>
    </w:p>
    <w:p w14:paraId="387066E3" w14:textId="77777777" w:rsidR="008B6A03" w:rsidRDefault="008B6A03">
      <w:pPr>
        <w:pStyle w:val="TOC1"/>
        <w:tabs>
          <w:tab w:val="left" w:pos="370"/>
          <w:tab w:val="right" w:pos="8630"/>
        </w:tabs>
        <w:rPr>
          <w:ins w:id="33" w:author="Manavalan Krishnan" w:date="2013-01-25T15:22:00Z"/>
          <w:b w:val="0"/>
          <w:caps w:val="0"/>
          <w:noProof/>
          <w:sz w:val="24"/>
          <w:szCs w:val="24"/>
          <w:u w:val="none"/>
          <w:lang w:eastAsia="ja-JP"/>
        </w:rPr>
      </w:pPr>
      <w:ins w:id="34" w:author="Manavalan Krishnan" w:date="2013-01-25T15:22:00Z">
        <w:r w:rsidRPr="009D5298">
          <w:rPr>
            <w:noProof/>
          </w:rPr>
          <w:t>3</w:t>
        </w:r>
        <w:r>
          <w:rPr>
            <w:b w:val="0"/>
            <w:caps w:val="0"/>
            <w:noProof/>
            <w:sz w:val="24"/>
            <w:szCs w:val="24"/>
            <w:u w:val="none"/>
            <w:lang w:eastAsia="ja-JP"/>
          </w:rPr>
          <w:tab/>
        </w:r>
        <w:r w:rsidRPr="009D5298">
          <w:rPr>
            <w:noProof/>
          </w:rPr>
          <w:t>High level design</w:t>
        </w:r>
        <w:r>
          <w:rPr>
            <w:noProof/>
          </w:rPr>
          <w:tab/>
        </w:r>
        <w:r>
          <w:rPr>
            <w:noProof/>
          </w:rPr>
          <w:fldChar w:fldCharType="begin"/>
        </w:r>
        <w:r>
          <w:rPr>
            <w:noProof/>
          </w:rPr>
          <w:instrText xml:space="preserve"> PAGEREF _Toc220746688 \h </w:instrText>
        </w:r>
      </w:ins>
      <w:r>
        <w:rPr>
          <w:noProof/>
        </w:rPr>
      </w:r>
      <w:r>
        <w:rPr>
          <w:noProof/>
        </w:rPr>
        <w:fldChar w:fldCharType="separate"/>
      </w:r>
      <w:ins w:id="35" w:author="Manavalan Krishnan" w:date="2013-01-25T15:22:00Z">
        <w:r>
          <w:rPr>
            <w:noProof/>
          </w:rPr>
          <w:t>4</w:t>
        </w:r>
        <w:r>
          <w:rPr>
            <w:noProof/>
          </w:rPr>
          <w:fldChar w:fldCharType="end"/>
        </w:r>
      </w:ins>
    </w:p>
    <w:p w14:paraId="4B27DB85" w14:textId="77777777" w:rsidR="008B6A03" w:rsidRDefault="008B6A03">
      <w:pPr>
        <w:pStyle w:val="TOC2"/>
        <w:tabs>
          <w:tab w:val="left" w:pos="552"/>
          <w:tab w:val="right" w:pos="8630"/>
        </w:tabs>
        <w:rPr>
          <w:ins w:id="36" w:author="Manavalan Krishnan" w:date="2013-01-25T15:22:00Z"/>
          <w:b w:val="0"/>
          <w:smallCaps w:val="0"/>
          <w:noProof/>
          <w:sz w:val="24"/>
          <w:szCs w:val="24"/>
          <w:lang w:eastAsia="ja-JP"/>
        </w:rPr>
      </w:pPr>
      <w:ins w:id="37" w:author="Manavalan Krishnan" w:date="2013-01-25T15:22:00Z">
        <w:r w:rsidRPr="009D5298">
          <w:rPr>
            <w:noProof/>
          </w:rPr>
          <w:t>3.1</w:t>
        </w:r>
        <w:r>
          <w:rPr>
            <w:b w:val="0"/>
            <w:smallCaps w:val="0"/>
            <w:noProof/>
            <w:sz w:val="24"/>
            <w:szCs w:val="24"/>
            <w:lang w:eastAsia="ja-JP"/>
          </w:rPr>
          <w:tab/>
        </w:r>
        <w:r w:rsidRPr="009D5298">
          <w:rPr>
            <w:noProof/>
          </w:rPr>
          <w:t>Large number of containers</w:t>
        </w:r>
        <w:r>
          <w:rPr>
            <w:noProof/>
          </w:rPr>
          <w:tab/>
        </w:r>
        <w:r>
          <w:rPr>
            <w:noProof/>
          </w:rPr>
          <w:fldChar w:fldCharType="begin"/>
        </w:r>
        <w:r>
          <w:rPr>
            <w:noProof/>
          </w:rPr>
          <w:instrText xml:space="preserve"> PAGEREF _Toc220746689 \h </w:instrText>
        </w:r>
      </w:ins>
      <w:r>
        <w:rPr>
          <w:noProof/>
        </w:rPr>
      </w:r>
      <w:r>
        <w:rPr>
          <w:noProof/>
        </w:rPr>
        <w:fldChar w:fldCharType="separate"/>
      </w:r>
      <w:ins w:id="38" w:author="Manavalan Krishnan" w:date="2013-01-25T15:22:00Z">
        <w:r>
          <w:rPr>
            <w:noProof/>
          </w:rPr>
          <w:t>4</w:t>
        </w:r>
        <w:r>
          <w:rPr>
            <w:noProof/>
          </w:rPr>
          <w:fldChar w:fldCharType="end"/>
        </w:r>
      </w:ins>
    </w:p>
    <w:p w14:paraId="531D5AFA" w14:textId="77777777" w:rsidR="008B6A03" w:rsidRDefault="008B6A03">
      <w:pPr>
        <w:pStyle w:val="TOC3"/>
        <w:tabs>
          <w:tab w:val="left" w:pos="696"/>
          <w:tab w:val="right" w:pos="8630"/>
        </w:tabs>
        <w:rPr>
          <w:ins w:id="39" w:author="Manavalan Krishnan" w:date="2013-01-25T15:22:00Z"/>
          <w:smallCaps w:val="0"/>
          <w:noProof/>
          <w:sz w:val="24"/>
          <w:szCs w:val="24"/>
          <w:lang w:eastAsia="ja-JP"/>
        </w:rPr>
      </w:pPr>
      <w:ins w:id="40" w:author="Manavalan Krishnan" w:date="2013-01-25T15:22:00Z">
        <w:r w:rsidRPr="009D5298">
          <w:rPr>
            <w:noProof/>
          </w:rPr>
          <w:t>3.1.1</w:t>
        </w:r>
        <w:r>
          <w:rPr>
            <w:smallCaps w:val="0"/>
            <w:noProof/>
            <w:sz w:val="24"/>
            <w:szCs w:val="24"/>
            <w:lang w:eastAsia="ja-JP"/>
          </w:rPr>
          <w:tab/>
        </w:r>
        <w:r w:rsidRPr="009D5298">
          <w:rPr>
            <w:noProof/>
          </w:rPr>
          <w:t>User APIs None</w:t>
        </w:r>
        <w:r>
          <w:rPr>
            <w:noProof/>
          </w:rPr>
          <w:tab/>
        </w:r>
        <w:r>
          <w:rPr>
            <w:noProof/>
          </w:rPr>
          <w:fldChar w:fldCharType="begin"/>
        </w:r>
        <w:r>
          <w:rPr>
            <w:noProof/>
          </w:rPr>
          <w:instrText xml:space="preserve"> PAGEREF _Toc220746690 \h </w:instrText>
        </w:r>
      </w:ins>
      <w:r>
        <w:rPr>
          <w:noProof/>
        </w:rPr>
      </w:r>
      <w:r>
        <w:rPr>
          <w:noProof/>
        </w:rPr>
        <w:fldChar w:fldCharType="separate"/>
      </w:r>
      <w:ins w:id="41" w:author="Manavalan Krishnan" w:date="2013-01-25T15:22:00Z">
        <w:r>
          <w:rPr>
            <w:noProof/>
          </w:rPr>
          <w:t>5</w:t>
        </w:r>
        <w:r>
          <w:rPr>
            <w:noProof/>
          </w:rPr>
          <w:fldChar w:fldCharType="end"/>
        </w:r>
      </w:ins>
    </w:p>
    <w:p w14:paraId="2838049C" w14:textId="77777777" w:rsidR="008B6A03" w:rsidRDefault="008B6A03">
      <w:pPr>
        <w:pStyle w:val="TOC3"/>
        <w:tabs>
          <w:tab w:val="left" w:pos="696"/>
          <w:tab w:val="right" w:pos="8630"/>
        </w:tabs>
        <w:rPr>
          <w:ins w:id="42" w:author="Manavalan Krishnan" w:date="2013-01-25T15:22:00Z"/>
          <w:smallCaps w:val="0"/>
          <w:noProof/>
          <w:sz w:val="24"/>
          <w:szCs w:val="24"/>
          <w:lang w:eastAsia="ja-JP"/>
        </w:rPr>
      </w:pPr>
      <w:ins w:id="43" w:author="Manavalan Krishnan" w:date="2013-01-25T15:22:00Z">
        <w:r w:rsidRPr="009D5298">
          <w:rPr>
            <w:noProof/>
          </w:rPr>
          <w:t>3.1.2</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_Toc220746691 \h </w:instrText>
        </w:r>
      </w:ins>
      <w:r>
        <w:rPr>
          <w:noProof/>
        </w:rPr>
      </w:r>
      <w:r>
        <w:rPr>
          <w:noProof/>
        </w:rPr>
        <w:fldChar w:fldCharType="separate"/>
      </w:r>
      <w:ins w:id="44" w:author="Manavalan Krishnan" w:date="2013-01-25T15:22:00Z">
        <w:r>
          <w:rPr>
            <w:noProof/>
          </w:rPr>
          <w:t>5</w:t>
        </w:r>
        <w:r>
          <w:rPr>
            <w:noProof/>
          </w:rPr>
          <w:fldChar w:fldCharType="end"/>
        </w:r>
      </w:ins>
    </w:p>
    <w:p w14:paraId="08159BB5" w14:textId="77777777" w:rsidR="008B6A03" w:rsidRDefault="008B6A03">
      <w:pPr>
        <w:pStyle w:val="TOC3"/>
        <w:tabs>
          <w:tab w:val="left" w:pos="696"/>
          <w:tab w:val="right" w:pos="8630"/>
        </w:tabs>
        <w:rPr>
          <w:ins w:id="45" w:author="Manavalan Krishnan" w:date="2013-01-25T15:22:00Z"/>
          <w:smallCaps w:val="0"/>
          <w:noProof/>
          <w:sz w:val="24"/>
          <w:szCs w:val="24"/>
          <w:lang w:eastAsia="ja-JP"/>
        </w:rPr>
      </w:pPr>
      <w:ins w:id="46" w:author="Manavalan Krishnan" w:date="2013-01-25T15:22:00Z">
        <w:r w:rsidRPr="009D5298">
          <w:rPr>
            <w:noProof/>
          </w:rPr>
          <w:t>3.1.3</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_Toc220746692 \h </w:instrText>
        </w:r>
      </w:ins>
      <w:r>
        <w:rPr>
          <w:noProof/>
        </w:rPr>
      </w:r>
      <w:r>
        <w:rPr>
          <w:noProof/>
        </w:rPr>
        <w:fldChar w:fldCharType="separate"/>
      </w:r>
      <w:ins w:id="47" w:author="Manavalan Krishnan" w:date="2013-01-25T15:22:00Z">
        <w:r>
          <w:rPr>
            <w:noProof/>
          </w:rPr>
          <w:t>5</w:t>
        </w:r>
        <w:r>
          <w:rPr>
            <w:noProof/>
          </w:rPr>
          <w:fldChar w:fldCharType="end"/>
        </w:r>
      </w:ins>
    </w:p>
    <w:p w14:paraId="400329B9" w14:textId="77777777" w:rsidR="008B6A03" w:rsidRDefault="008B6A03">
      <w:pPr>
        <w:pStyle w:val="TOC3"/>
        <w:tabs>
          <w:tab w:val="left" w:pos="696"/>
          <w:tab w:val="right" w:pos="8630"/>
        </w:tabs>
        <w:rPr>
          <w:ins w:id="48" w:author="Manavalan Krishnan" w:date="2013-01-25T15:22:00Z"/>
          <w:smallCaps w:val="0"/>
          <w:noProof/>
          <w:sz w:val="24"/>
          <w:szCs w:val="24"/>
          <w:lang w:eastAsia="ja-JP"/>
        </w:rPr>
      </w:pPr>
      <w:ins w:id="49" w:author="Manavalan Krishnan" w:date="2013-01-25T15:22:00Z">
        <w:r w:rsidRPr="009D5298">
          <w:rPr>
            <w:noProof/>
          </w:rPr>
          <w:t>3.1.4</w:t>
        </w:r>
        <w:r>
          <w:rPr>
            <w:smallCaps w:val="0"/>
            <w:noProof/>
            <w:sz w:val="24"/>
            <w:szCs w:val="24"/>
            <w:lang w:eastAsia="ja-JP"/>
          </w:rPr>
          <w:tab/>
        </w:r>
        <w:r w:rsidRPr="009D5298">
          <w:rPr>
            <w:noProof/>
          </w:rPr>
          <w:t>Known Limitations/Issues</w:t>
        </w:r>
        <w:r>
          <w:rPr>
            <w:noProof/>
          </w:rPr>
          <w:tab/>
        </w:r>
        <w:r>
          <w:rPr>
            <w:noProof/>
          </w:rPr>
          <w:fldChar w:fldCharType="begin"/>
        </w:r>
        <w:r>
          <w:rPr>
            <w:noProof/>
          </w:rPr>
          <w:instrText xml:space="preserve"> PAGEREF _Toc220746693 \h </w:instrText>
        </w:r>
      </w:ins>
      <w:r>
        <w:rPr>
          <w:noProof/>
        </w:rPr>
      </w:r>
      <w:r>
        <w:rPr>
          <w:noProof/>
        </w:rPr>
        <w:fldChar w:fldCharType="separate"/>
      </w:r>
      <w:ins w:id="50" w:author="Manavalan Krishnan" w:date="2013-01-25T15:22:00Z">
        <w:r>
          <w:rPr>
            <w:noProof/>
          </w:rPr>
          <w:t>5</w:t>
        </w:r>
        <w:r>
          <w:rPr>
            <w:noProof/>
          </w:rPr>
          <w:fldChar w:fldCharType="end"/>
        </w:r>
      </w:ins>
    </w:p>
    <w:p w14:paraId="5464762C" w14:textId="77777777" w:rsidR="008B6A03" w:rsidRDefault="008B6A03">
      <w:pPr>
        <w:pStyle w:val="TOC3"/>
        <w:tabs>
          <w:tab w:val="left" w:pos="696"/>
          <w:tab w:val="right" w:pos="8630"/>
        </w:tabs>
        <w:rPr>
          <w:ins w:id="51" w:author="Manavalan Krishnan" w:date="2013-01-25T15:22:00Z"/>
          <w:smallCaps w:val="0"/>
          <w:noProof/>
          <w:sz w:val="24"/>
          <w:szCs w:val="24"/>
          <w:lang w:eastAsia="ja-JP"/>
        </w:rPr>
      </w:pPr>
      <w:ins w:id="52" w:author="Manavalan Krishnan" w:date="2013-01-25T15:22:00Z">
        <w:r w:rsidRPr="009D5298">
          <w:rPr>
            <w:noProof/>
          </w:rPr>
          <w:t>3.1.5</w:t>
        </w:r>
        <w:r>
          <w:rPr>
            <w:smallCaps w:val="0"/>
            <w:noProof/>
            <w:sz w:val="24"/>
            <w:szCs w:val="24"/>
            <w:lang w:eastAsia="ja-JP"/>
          </w:rPr>
          <w:tab/>
        </w:r>
        <w:r w:rsidRPr="009D5298">
          <w:rPr>
            <w:noProof/>
          </w:rPr>
          <w:t>Stats and Logs</w:t>
        </w:r>
        <w:r>
          <w:rPr>
            <w:noProof/>
          </w:rPr>
          <w:tab/>
        </w:r>
        <w:r>
          <w:rPr>
            <w:noProof/>
          </w:rPr>
          <w:fldChar w:fldCharType="begin"/>
        </w:r>
        <w:r>
          <w:rPr>
            <w:noProof/>
          </w:rPr>
          <w:instrText xml:space="preserve"> PAGEREF _Toc220746694 \h </w:instrText>
        </w:r>
      </w:ins>
      <w:r>
        <w:rPr>
          <w:noProof/>
        </w:rPr>
      </w:r>
      <w:r>
        <w:rPr>
          <w:noProof/>
        </w:rPr>
        <w:fldChar w:fldCharType="separate"/>
      </w:r>
      <w:ins w:id="53" w:author="Manavalan Krishnan" w:date="2013-01-25T15:22:00Z">
        <w:r>
          <w:rPr>
            <w:noProof/>
          </w:rPr>
          <w:t>5</w:t>
        </w:r>
        <w:r>
          <w:rPr>
            <w:noProof/>
          </w:rPr>
          <w:fldChar w:fldCharType="end"/>
        </w:r>
      </w:ins>
    </w:p>
    <w:p w14:paraId="2D165944" w14:textId="77777777" w:rsidR="008B6A03" w:rsidRDefault="008B6A03">
      <w:pPr>
        <w:pStyle w:val="TOC3"/>
        <w:tabs>
          <w:tab w:val="left" w:pos="696"/>
          <w:tab w:val="right" w:pos="8630"/>
        </w:tabs>
        <w:rPr>
          <w:ins w:id="54" w:author="Manavalan Krishnan" w:date="2013-01-25T15:22:00Z"/>
          <w:smallCaps w:val="0"/>
          <w:noProof/>
          <w:sz w:val="24"/>
          <w:szCs w:val="24"/>
          <w:lang w:eastAsia="ja-JP"/>
        </w:rPr>
      </w:pPr>
      <w:ins w:id="55" w:author="Manavalan Krishnan" w:date="2013-01-25T15:22:00Z">
        <w:r w:rsidRPr="009D5298">
          <w:rPr>
            <w:noProof/>
          </w:rPr>
          <w:t>3.1.6</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_Toc220746695 \h </w:instrText>
        </w:r>
      </w:ins>
      <w:r>
        <w:rPr>
          <w:noProof/>
        </w:rPr>
      </w:r>
      <w:r>
        <w:rPr>
          <w:noProof/>
        </w:rPr>
        <w:fldChar w:fldCharType="separate"/>
      </w:r>
      <w:ins w:id="56" w:author="Manavalan Krishnan" w:date="2013-01-25T15:22:00Z">
        <w:r>
          <w:rPr>
            <w:noProof/>
          </w:rPr>
          <w:t>5</w:t>
        </w:r>
        <w:r>
          <w:rPr>
            <w:noProof/>
          </w:rPr>
          <w:fldChar w:fldCharType="end"/>
        </w:r>
      </w:ins>
    </w:p>
    <w:p w14:paraId="4D6B5307" w14:textId="77777777" w:rsidR="008B6A03" w:rsidRDefault="008B6A03">
      <w:pPr>
        <w:pStyle w:val="TOC2"/>
        <w:tabs>
          <w:tab w:val="left" w:pos="552"/>
          <w:tab w:val="right" w:pos="8630"/>
        </w:tabs>
        <w:rPr>
          <w:ins w:id="57" w:author="Manavalan Krishnan" w:date="2013-01-25T15:22:00Z"/>
          <w:b w:val="0"/>
          <w:smallCaps w:val="0"/>
          <w:noProof/>
          <w:sz w:val="24"/>
          <w:szCs w:val="24"/>
          <w:lang w:eastAsia="ja-JP"/>
        </w:rPr>
      </w:pPr>
      <w:ins w:id="58" w:author="Manavalan Krishnan" w:date="2013-01-25T15:22:00Z">
        <w:r w:rsidRPr="009D5298">
          <w:rPr>
            <w:noProof/>
          </w:rPr>
          <w:t>3.2</w:t>
        </w:r>
        <w:r>
          <w:rPr>
            <w:b w:val="0"/>
            <w:smallCaps w:val="0"/>
            <w:noProof/>
            <w:sz w:val="24"/>
            <w:szCs w:val="24"/>
            <w:lang w:eastAsia="ja-JP"/>
          </w:rPr>
          <w:tab/>
        </w:r>
        <w:r w:rsidRPr="009D5298">
          <w:rPr>
            <w:noProof/>
          </w:rPr>
          <w:t>Dynamic containers</w:t>
        </w:r>
        <w:r>
          <w:rPr>
            <w:noProof/>
          </w:rPr>
          <w:tab/>
        </w:r>
        <w:r>
          <w:rPr>
            <w:noProof/>
          </w:rPr>
          <w:fldChar w:fldCharType="begin"/>
        </w:r>
        <w:r>
          <w:rPr>
            <w:noProof/>
          </w:rPr>
          <w:instrText xml:space="preserve"> PAGEREF _Toc220746696 \h </w:instrText>
        </w:r>
      </w:ins>
      <w:r>
        <w:rPr>
          <w:noProof/>
        </w:rPr>
      </w:r>
      <w:r>
        <w:rPr>
          <w:noProof/>
        </w:rPr>
        <w:fldChar w:fldCharType="separate"/>
      </w:r>
      <w:ins w:id="59" w:author="Manavalan Krishnan" w:date="2013-01-25T15:22:00Z">
        <w:r>
          <w:rPr>
            <w:noProof/>
          </w:rPr>
          <w:t>5</w:t>
        </w:r>
        <w:r>
          <w:rPr>
            <w:noProof/>
          </w:rPr>
          <w:fldChar w:fldCharType="end"/>
        </w:r>
      </w:ins>
    </w:p>
    <w:p w14:paraId="295D1EC4" w14:textId="77777777" w:rsidR="008B6A03" w:rsidRDefault="008B6A03">
      <w:pPr>
        <w:pStyle w:val="TOC3"/>
        <w:tabs>
          <w:tab w:val="left" w:pos="696"/>
          <w:tab w:val="right" w:pos="8630"/>
        </w:tabs>
        <w:rPr>
          <w:ins w:id="60" w:author="Manavalan Krishnan" w:date="2013-01-25T15:22:00Z"/>
          <w:smallCaps w:val="0"/>
          <w:noProof/>
          <w:sz w:val="24"/>
          <w:szCs w:val="24"/>
          <w:lang w:eastAsia="ja-JP"/>
        </w:rPr>
      </w:pPr>
      <w:ins w:id="61" w:author="Manavalan Krishnan" w:date="2013-01-25T15:22:00Z">
        <w:r w:rsidRPr="009D5298">
          <w:rPr>
            <w:noProof/>
          </w:rPr>
          <w:t>3.2.1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_Toc220746697 \h </w:instrText>
        </w:r>
      </w:ins>
      <w:r>
        <w:rPr>
          <w:noProof/>
        </w:rPr>
      </w:r>
      <w:r>
        <w:rPr>
          <w:noProof/>
        </w:rPr>
        <w:fldChar w:fldCharType="separate"/>
      </w:r>
      <w:ins w:id="62" w:author="Manavalan Krishnan" w:date="2013-01-25T15:22:00Z">
        <w:r>
          <w:rPr>
            <w:noProof/>
          </w:rPr>
          <w:t>5</w:t>
        </w:r>
        <w:r>
          <w:rPr>
            <w:noProof/>
          </w:rPr>
          <w:fldChar w:fldCharType="end"/>
        </w:r>
      </w:ins>
    </w:p>
    <w:p w14:paraId="74721C44" w14:textId="77777777" w:rsidR="008B6A03" w:rsidRDefault="008B6A03">
      <w:pPr>
        <w:pStyle w:val="TOC3"/>
        <w:tabs>
          <w:tab w:val="left" w:pos="696"/>
          <w:tab w:val="right" w:pos="8630"/>
        </w:tabs>
        <w:rPr>
          <w:ins w:id="63" w:author="Manavalan Krishnan" w:date="2013-01-25T15:22:00Z"/>
          <w:smallCaps w:val="0"/>
          <w:noProof/>
          <w:sz w:val="24"/>
          <w:szCs w:val="24"/>
          <w:lang w:eastAsia="ja-JP"/>
        </w:rPr>
      </w:pPr>
      <w:ins w:id="64" w:author="Manavalan Krishnan" w:date="2013-01-25T15:22:00Z">
        <w:r w:rsidRPr="009D5298">
          <w:rPr>
            <w:noProof/>
          </w:rPr>
          <w:t>3.2.2</w:t>
        </w:r>
        <w:r>
          <w:rPr>
            <w:smallCaps w:val="0"/>
            <w:noProof/>
            <w:sz w:val="24"/>
            <w:szCs w:val="24"/>
            <w:lang w:eastAsia="ja-JP"/>
          </w:rPr>
          <w:tab/>
        </w:r>
        <w:r w:rsidRPr="009D5298">
          <w:rPr>
            <w:noProof/>
          </w:rPr>
          <w:t>User API</w:t>
        </w:r>
        <w:r>
          <w:rPr>
            <w:noProof/>
          </w:rPr>
          <w:tab/>
        </w:r>
        <w:r>
          <w:rPr>
            <w:noProof/>
          </w:rPr>
          <w:fldChar w:fldCharType="begin"/>
        </w:r>
        <w:r>
          <w:rPr>
            <w:noProof/>
          </w:rPr>
          <w:instrText xml:space="preserve"> PAGEREF _Toc220746698 \h </w:instrText>
        </w:r>
      </w:ins>
      <w:r>
        <w:rPr>
          <w:noProof/>
        </w:rPr>
      </w:r>
      <w:r>
        <w:rPr>
          <w:noProof/>
        </w:rPr>
        <w:fldChar w:fldCharType="separate"/>
      </w:r>
      <w:ins w:id="65" w:author="Manavalan Krishnan" w:date="2013-01-25T15:22:00Z">
        <w:r>
          <w:rPr>
            <w:noProof/>
          </w:rPr>
          <w:t>8</w:t>
        </w:r>
        <w:r>
          <w:rPr>
            <w:noProof/>
          </w:rPr>
          <w:fldChar w:fldCharType="end"/>
        </w:r>
      </w:ins>
    </w:p>
    <w:p w14:paraId="58B35F74" w14:textId="77777777" w:rsidR="008B6A03" w:rsidRDefault="008B6A03">
      <w:pPr>
        <w:pStyle w:val="TOC3"/>
        <w:tabs>
          <w:tab w:val="left" w:pos="696"/>
          <w:tab w:val="right" w:pos="8630"/>
        </w:tabs>
        <w:rPr>
          <w:ins w:id="66" w:author="Manavalan Krishnan" w:date="2013-01-25T15:22:00Z"/>
          <w:smallCaps w:val="0"/>
          <w:noProof/>
          <w:sz w:val="24"/>
          <w:szCs w:val="24"/>
          <w:lang w:eastAsia="ja-JP"/>
        </w:rPr>
      </w:pPr>
      <w:ins w:id="67" w:author="Manavalan Krishnan" w:date="2013-01-25T15:22:00Z">
        <w:r w:rsidRPr="009D5298">
          <w:rPr>
            <w:noProof/>
          </w:rPr>
          <w:t>3.2.3</w:t>
        </w:r>
        <w:r>
          <w:rPr>
            <w:smallCaps w:val="0"/>
            <w:noProof/>
            <w:sz w:val="24"/>
            <w:szCs w:val="24"/>
            <w:lang w:eastAsia="ja-JP"/>
          </w:rPr>
          <w:tab/>
        </w:r>
        <w:r w:rsidRPr="009D5298">
          <w:rPr>
            <w:noProof/>
          </w:rPr>
          <w:t>Internal API</w:t>
        </w:r>
        <w:r>
          <w:rPr>
            <w:noProof/>
          </w:rPr>
          <w:tab/>
        </w:r>
        <w:r>
          <w:rPr>
            <w:noProof/>
          </w:rPr>
          <w:fldChar w:fldCharType="begin"/>
        </w:r>
        <w:r>
          <w:rPr>
            <w:noProof/>
          </w:rPr>
          <w:instrText xml:space="preserve"> PAGEREF _Toc220746699 \h </w:instrText>
        </w:r>
      </w:ins>
      <w:r>
        <w:rPr>
          <w:noProof/>
        </w:rPr>
      </w:r>
      <w:r>
        <w:rPr>
          <w:noProof/>
        </w:rPr>
        <w:fldChar w:fldCharType="separate"/>
      </w:r>
      <w:ins w:id="68" w:author="Manavalan Krishnan" w:date="2013-01-25T15:22:00Z">
        <w:r>
          <w:rPr>
            <w:noProof/>
          </w:rPr>
          <w:t>10</w:t>
        </w:r>
        <w:r>
          <w:rPr>
            <w:noProof/>
          </w:rPr>
          <w:fldChar w:fldCharType="end"/>
        </w:r>
      </w:ins>
    </w:p>
    <w:p w14:paraId="7461BDA1" w14:textId="77777777" w:rsidR="008B6A03" w:rsidRDefault="008B6A03">
      <w:pPr>
        <w:pStyle w:val="TOC3"/>
        <w:tabs>
          <w:tab w:val="left" w:pos="696"/>
          <w:tab w:val="right" w:pos="8630"/>
        </w:tabs>
        <w:rPr>
          <w:ins w:id="69" w:author="Manavalan Krishnan" w:date="2013-01-25T15:22:00Z"/>
          <w:smallCaps w:val="0"/>
          <w:noProof/>
          <w:sz w:val="24"/>
          <w:szCs w:val="24"/>
          <w:lang w:eastAsia="ja-JP"/>
        </w:rPr>
      </w:pPr>
      <w:ins w:id="70" w:author="Manavalan Krishnan" w:date="2013-01-25T15:22:00Z">
        <w:r w:rsidRPr="009D5298">
          <w:rPr>
            <w:noProof/>
          </w:rPr>
          <w:t>3.2.4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_Toc220746700 \h </w:instrText>
        </w:r>
      </w:ins>
      <w:r>
        <w:rPr>
          <w:noProof/>
        </w:rPr>
      </w:r>
      <w:r>
        <w:rPr>
          <w:noProof/>
        </w:rPr>
        <w:fldChar w:fldCharType="separate"/>
      </w:r>
      <w:ins w:id="71" w:author="Manavalan Krishnan" w:date="2013-01-25T15:22:00Z">
        <w:r>
          <w:rPr>
            <w:noProof/>
          </w:rPr>
          <w:t>10</w:t>
        </w:r>
        <w:r>
          <w:rPr>
            <w:noProof/>
          </w:rPr>
          <w:fldChar w:fldCharType="end"/>
        </w:r>
      </w:ins>
    </w:p>
    <w:p w14:paraId="64B4B72E" w14:textId="77777777" w:rsidR="008B6A03" w:rsidRDefault="008B6A03">
      <w:pPr>
        <w:pStyle w:val="TOC3"/>
        <w:tabs>
          <w:tab w:val="left" w:pos="696"/>
          <w:tab w:val="right" w:pos="8630"/>
        </w:tabs>
        <w:rPr>
          <w:ins w:id="72" w:author="Manavalan Krishnan" w:date="2013-01-25T15:22:00Z"/>
          <w:smallCaps w:val="0"/>
          <w:noProof/>
          <w:sz w:val="24"/>
          <w:szCs w:val="24"/>
          <w:lang w:eastAsia="ja-JP"/>
        </w:rPr>
      </w:pPr>
      <w:ins w:id="73" w:author="Manavalan Krishnan" w:date="2013-01-25T15:22:00Z">
        <w:r w:rsidRPr="009D5298">
          <w:rPr>
            <w:noProof/>
          </w:rPr>
          <w:t>3.2.5</w:t>
        </w:r>
        <w:r>
          <w:rPr>
            <w:smallCaps w:val="0"/>
            <w:noProof/>
            <w:sz w:val="24"/>
            <w:szCs w:val="24"/>
            <w:lang w:eastAsia="ja-JP"/>
          </w:rPr>
          <w:tab/>
        </w:r>
        <w:r w:rsidRPr="009D5298">
          <w:rPr>
            <w:noProof/>
          </w:rPr>
          <w:t>Known Limitations/Issues</w:t>
        </w:r>
        <w:r>
          <w:rPr>
            <w:noProof/>
          </w:rPr>
          <w:tab/>
        </w:r>
        <w:r>
          <w:rPr>
            <w:noProof/>
          </w:rPr>
          <w:fldChar w:fldCharType="begin"/>
        </w:r>
        <w:r>
          <w:rPr>
            <w:noProof/>
          </w:rPr>
          <w:instrText xml:space="preserve"> PAGEREF _Toc220746701 \h </w:instrText>
        </w:r>
      </w:ins>
      <w:r>
        <w:rPr>
          <w:noProof/>
        </w:rPr>
      </w:r>
      <w:r>
        <w:rPr>
          <w:noProof/>
        </w:rPr>
        <w:fldChar w:fldCharType="separate"/>
      </w:r>
      <w:ins w:id="74" w:author="Manavalan Krishnan" w:date="2013-01-25T15:22:00Z">
        <w:r>
          <w:rPr>
            <w:noProof/>
          </w:rPr>
          <w:t>11</w:t>
        </w:r>
        <w:r>
          <w:rPr>
            <w:noProof/>
          </w:rPr>
          <w:fldChar w:fldCharType="end"/>
        </w:r>
      </w:ins>
    </w:p>
    <w:p w14:paraId="03E45CEC" w14:textId="77777777" w:rsidR="008B6A03" w:rsidRDefault="008B6A03">
      <w:pPr>
        <w:pStyle w:val="TOC3"/>
        <w:tabs>
          <w:tab w:val="left" w:pos="696"/>
          <w:tab w:val="right" w:pos="8630"/>
        </w:tabs>
        <w:rPr>
          <w:ins w:id="75" w:author="Manavalan Krishnan" w:date="2013-01-25T15:22:00Z"/>
          <w:smallCaps w:val="0"/>
          <w:noProof/>
          <w:sz w:val="24"/>
          <w:szCs w:val="24"/>
          <w:lang w:eastAsia="ja-JP"/>
        </w:rPr>
      </w:pPr>
      <w:ins w:id="76" w:author="Manavalan Krishnan" w:date="2013-01-25T15:22:00Z">
        <w:r w:rsidRPr="009D5298">
          <w:rPr>
            <w:noProof/>
          </w:rPr>
          <w:t>3.2.6</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_Toc220746702 \h </w:instrText>
        </w:r>
      </w:ins>
      <w:r>
        <w:rPr>
          <w:noProof/>
        </w:rPr>
      </w:r>
      <w:r>
        <w:rPr>
          <w:noProof/>
        </w:rPr>
        <w:fldChar w:fldCharType="separate"/>
      </w:r>
      <w:ins w:id="77" w:author="Manavalan Krishnan" w:date="2013-01-25T15:22:00Z">
        <w:r>
          <w:rPr>
            <w:noProof/>
          </w:rPr>
          <w:t>11</w:t>
        </w:r>
        <w:r>
          <w:rPr>
            <w:noProof/>
          </w:rPr>
          <w:fldChar w:fldCharType="end"/>
        </w:r>
      </w:ins>
    </w:p>
    <w:p w14:paraId="6ACD6ADA" w14:textId="77777777" w:rsidR="008B6A03" w:rsidRDefault="008B6A03">
      <w:pPr>
        <w:pStyle w:val="TOC3"/>
        <w:tabs>
          <w:tab w:val="left" w:pos="696"/>
          <w:tab w:val="right" w:pos="8630"/>
        </w:tabs>
        <w:rPr>
          <w:ins w:id="78" w:author="Manavalan Krishnan" w:date="2013-01-25T15:22:00Z"/>
          <w:smallCaps w:val="0"/>
          <w:noProof/>
          <w:sz w:val="24"/>
          <w:szCs w:val="24"/>
          <w:lang w:eastAsia="ja-JP"/>
        </w:rPr>
      </w:pPr>
      <w:ins w:id="79" w:author="Manavalan Krishnan" w:date="2013-01-25T15:22:00Z">
        <w:r w:rsidRPr="009D5298">
          <w:rPr>
            <w:noProof/>
          </w:rPr>
          <w:t>3.2.7</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_Toc220746703 \h </w:instrText>
        </w:r>
      </w:ins>
      <w:r>
        <w:rPr>
          <w:noProof/>
        </w:rPr>
      </w:r>
      <w:r>
        <w:rPr>
          <w:noProof/>
        </w:rPr>
        <w:fldChar w:fldCharType="separate"/>
      </w:r>
      <w:ins w:id="80" w:author="Manavalan Krishnan" w:date="2013-01-25T15:22:00Z">
        <w:r>
          <w:rPr>
            <w:noProof/>
          </w:rPr>
          <w:t>11</w:t>
        </w:r>
        <w:r>
          <w:rPr>
            <w:noProof/>
          </w:rPr>
          <w:fldChar w:fldCharType="end"/>
        </w:r>
      </w:ins>
    </w:p>
    <w:p w14:paraId="658911F9" w14:textId="77777777" w:rsidR="008B6A03" w:rsidRDefault="008B6A03">
      <w:pPr>
        <w:pStyle w:val="TOC2"/>
        <w:tabs>
          <w:tab w:val="left" w:pos="552"/>
          <w:tab w:val="right" w:pos="8630"/>
        </w:tabs>
        <w:rPr>
          <w:ins w:id="81" w:author="Manavalan Krishnan" w:date="2013-01-25T15:22:00Z"/>
          <w:b w:val="0"/>
          <w:smallCaps w:val="0"/>
          <w:noProof/>
          <w:sz w:val="24"/>
          <w:szCs w:val="24"/>
          <w:lang w:eastAsia="ja-JP"/>
        </w:rPr>
      </w:pPr>
      <w:ins w:id="82" w:author="Manavalan Krishnan" w:date="2013-01-25T15:22:00Z">
        <w:r w:rsidRPr="009D5298">
          <w:rPr>
            <w:noProof/>
          </w:rPr>
          <w:t>3.3</w:t>
        </w:r>
        <w:r>
          <w:rPr>
            <w:b w:val="0"/>
            <w:smallCaps w:val="0"/>
            <w:noProof/>
            <w:sz w:val="24"/>
            <w:szCs w:val="24"/>
            <w:lang w:eastAsia="ja-JP"/>
          </w:rPr>
          <w:tab/>
        </w:r>
        <w:r w:rsidRPr="009D5298">
          <w:rPr>
            <w:noProof/>
          </w:rPr>
          <w:t>Object Management</w:t>
        </w:r>
        <w:r>
          <w:rPr>
            <w:noProof/>
          </w:rPr>
          <w:tab/>
        </w:r>
        <w:r>
          <w:rPr>
            <w:noProof/>
          </w:rPr>
          <w:fldChar w:fldCharType="begin"/>
        </w:r>
        <w:r>
          <w:rPr>
            <w:noProof/>
          </w:rPr>
          <w:instrText xml:space="preserve"> PAGEREF _Toc220746704 \h </w:instrText>
        </w:r>
      </w:ins>
      <w:r>
        <w:rPr>
          <w:noProof/>
        </w:rPr>
      </w:r>
      <w:r>
        <w:rPr>
          <w:noProof/>
        </w:rPr>
        <w:fldChar w:fldCharType="separate"/>
      </w:r>
      <w:ins w:id="83" w:author="Manavalan Krishnan" w:date="2013-01-25T15:22:00Z">
        <w:r>
          <w:rPr>
            <w:noProof/>
          </w:rPr>
          <w:t>11</w:t>
        </w:r>
        <w:r>
          <w:rPr>
            <w:noProof/>
          </w:rPr>
          <w:fldChar w:fldCharType="end"/>
        </w:r>
      </w:ins>
    </w:p>
    <w:p w14:paraId="56836322" w14:textId="77777777" w:rsidR="008B6A03" w:rsidRDefault="008B6A03">
      <w:pPr>
        <w:pStyle w:val="TOC3"/>
        <w:tabs>
          <w:tab w:val="left" w:pos="696"/>
          <w:tab w:val="right" w:pos="8630"/>
        </w:tabs>
        <w:rPr>
          <w:ins w:id="84" w:author="Manavalan Krishnan" w:date="2013-01-25T15:22:00Z"/>
          <w:smallCaps w:val="0"/>
          <w:noProof/>
          <w:sz w:val="24"/>
          <w:szCs w:val="24"/>
          <w:lang w:eastAsia="ja-JP"/>
        </w:rPr>
      </w:pPr>
      <w:ins w:id="85" w:author="Manavalan Krishnan" w:date="2013-01-25T15:22:00Z">
        <w:r w:rsidRPr="009D5298">
          <w:rPr>
            <w:noProof/>
          </w:rPr>
          <w:t>3.3.1</w:t>
        </w:r>
        <w:r>
          <w:rPr>
            <w:smallCaps w:val="0"/>
            <w:noProof/>
            <w:sz w:val="24"/>
            <w:szCs w:val="24"/>
            <w:lang w:eastAsia="ja-JP"/>
          </w:rPr>
          <w:tab/>
        </w:r>
        <w:r w:rsidRPr="009D5298">
          <w:rPr>
            <w:noProof/>
          </w:rPr>
          <w:t>User API</w:t>
        </w:r>
        <w:r>
          <w:rPr>
            <w:noProof/>
          </w:rPr>
          <w:tab/>
        </w:r>
        <w:r>
          <w:rPr>
            <w:noProof/>
          </w:rPr>
          <w:fldChar w:fldCharType="begin"/>
        </w:r>
        <w:r>
          <w:rPr>
            <w:noProof/>
          </w:rPr>
          <w:instrText xml:space="preserve"> PAGEREF _Toc220746705 \h </w:instrText>
        </w:r>
      </w:ins>
      <w:r>
        <w:rPr>
          <w:noProof/>
        </w:rPr>
      </w:r>
      <w:r>
        <w:rPr>
          <w:noProof/>
        </w:rPr>
        <w:fldChar w:fldCharType="separate"/>
      </w:r>
      <w:ins w:id="86" w:author="Manavalan Krishnan" w:date="2013-01-25T15:22:00Z">
        <w:r>
          <w:rPr>
            <w:noProof/>
          </w:rPr>
          <w:t>12</w:t>
        </w:r>
        <w:r>
          <w:rPr>
            <w:noProof/>
          </w:rPr>
          <w:fldChar w:fldCharType="end"/>
        </w:r>
      </w:ins>
    </w:p>
    <w:p w14:paraId="097EFBDA" w14:textId="77777777" w:rsidR="008B6A03" w:rsidRDefault="008B6A03">
      <w:pPr>
        <w:pStyle w:val="TOC3"/>
        <w:tabs>
          <w:tab w:val="left" w:pos="696"/>
          <w:tab w:val="right" w:pos="8630"/>
        </w:tabs>
        <w:rPr>
          <w:ins w:id="87" w:author="Manavalan Krishnan" w:date="2013-01-25T15:22:00Z"/>
          <w:smallCaps w:val="0"/>
          <w:noProof/>
          <w:sz w:val="24"/>
          <w:szCs w:val="24"/>
          <w:lang w:eastAsia="ja-JP"/>
        </w:rPr>
      </w:pPr>
      <w:ins w:id="88" w:author="Manavalan Krishnan" w:date="2013-01-25T15:22:00Z">
        <w:r w:rsidRPr="009D5298">
          <w:rPr>
            <w:noProof/>
          </w:rPr>
          <w:t>3.3.2</w:t>
        </w:r>
        <w:r>
          <w:rPr>
            <w:smallCaps w:val="0"/>
            <w:noProof/>
            <w:sz w:val="24"/>
            <w:szCs w:val="24"/>
            <w:lang w:eastAsia="ja-JP"/>
          </w:rPr>
          <w:tab/>
        </w:r>
        <w:r w:rsidRPr="009D5298">
          <w:rPr>
            <w:noProof/>
          </w:rPr>
          <w:t>Internal API</w:t>
        </w:r>
        <w:r>
          <w:rPr>
            <w:noProof/>
          </w:rPr>
          <w:tab/>
        </w:r>
        <w:r>
          <w:rPr>
            <w:noProof/>
          </w:rPr>
          <w:fldChar w:fldCharType="begin"/>
        </w:r>
        <w:r>
          <w:rPr>
            <w:noProof/>
          </w:rPr>
          <w:instrText xml:space="preserve"> PAGEREF _Toc220746706 \h </w:instrText>
        </w:r>
      </w:ins>
      <w:r>
        <w:rPr>
          <w:noProof/>
        </w:rPr>
      </w:r>
      <w:r>
        <w:rPr>
          <w:noProof/>
        </w:rPr>
        <w:fldChar w:fldCharType="separate"/>
      </w:r>
      <w:ins w:id="89" w:author="Manavalan Krishnan" w:date="2013-01-25T15:22:00Z">
        <w:r>
          <w:rPr>
            <w:noProof/>
          </w:rPr>
          <w:t>15</w:t>
        </w:r>
        <w:r>
          <w:rPr>
            <w:noProof/>
          </w:rPr>
          <w:fldChar w:fldCharType="end"/>
        </w:r>
      </w:ins>
    </w:p>
    <w:p w14:paraId="67908E45" w14:textId="77777777" w:rsidR="008B6A03" w:rsidRDefault="008B6A03">
      <w:pPr>
        <w:pStyle w:val="TOC3"/>
        <w:tabs>
          <w:tab w:val="left" w:pos="696"/>
          <w:tab w:val="right" w:pos="8630"/>
        </w:tabs>
        <w:rPr>
          <w:ins w:id="90" w:author="Manavalan Krishnan" w:date="2013-01-25T15:22:00Z"/>
          <w:smallCaps w:val="0"/>
          <w:noProof/>
          <w:sz w:val="24"/>
          <w:szCs w:val="24"/>
          <w:lang w:eastAsia="ja-JP"/>
        </w:rPr>
      </w:pPr>
      <w:ins w:id="91" w:author="Manavalan Krishnan" w:date="2013-01-25T15:22:00Z">
        <w:r w:rsidRPr="009D5298">
          <w:rPr>
            <w:noProof/>
          </w:rPr>
          <w:t>3.3.3</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_Toc220746707 \h </w:instrText>
        </w:r>
      </w:ins>
      <w:r>
        <w:rPr>
          <w:noProof/>
        </w:rPr>
      </w:r>
      <w:r>
        <w:rPr>
          <w:noProof/>
        </w:rPr>
        <w:fldChar w:fldCharType="separate"/>
      </w:r>
      <w:ins w:id="92" w:author="Manavalan Krishnan" w:date="2013-01-25T15:22:00Z">
        <w:r>
          <w:rPr>
            <w:noProof/>
          </w:rPr>
          <w:t>15</w:t>
        </w:r>
        <w:r>
          <w:rPr>
            <w:noProof/>
          </w:rPr>
          <w:fldChar w:fldCharType="end"/>
        </w:r>
      </w:ins>
    </w:p>
    <w:p w14:paraId="2FAED01F" w14:textId="77777777" w:rsidR="008B6A03" w:rsidRDefault="008B6A03">
      <w:pPr>
        <w:pStyle w:val="TOC3"/>
        <w:tabs>
          <w:tab w:val="left" w:pos="696"/>
          <w:tab w:val="right" w:pos="8630"/>
        </w:tabs>
        <w:rPr>
          <w:ins w:id="93" w:author="Manavalan Krishnan" w:date="2013-01-25T15:22:00Z"/>
          <w:smallCaps w:val="0"/>
          <w:noProof/>
          <w:sz w:val="24"/>
          <w:szCs w:val="24"/>
          <w:lang w:eastAsia="ja-JP"/>
        </w:rPr>
      </w:pPr>
      <w:ins w:id="94" w:author="Manavalan Krishnan" w:date="2013-01-25T15:22:00Z">
        <w:r w:rsidRPr="009D5298">
          <w:rPr>
            <w:noProof/>
          </w:rPr>
          <w:t>3.3.4</w:t>
        </w:r>
        <w:r>
          <w:rPr>
            <w:smallCaps w:val="0"/>
            <w:noProof/>
            <w:sz w:val="24"/>
            <w:szCs w:val="24"/>
            <w:lang w:eastAsia="ja-JP"/>
          </w:rPr>
          <w:tab/>
        </w:r>
        <w:r w:rsidRPr="009D5298">
          <w:rPr>
            <w:noProof/>
          </w:rPr>
          <w:t>Known Limitations/Issues</w:t>
        </w:r>
        <w:r>
          <w:rPr>
            <w:noProof/>
          </w:rPr>
          <w:tab/>
        </w:r>
        <w:r>
          <w:rPr>
            <w:noProof/>
          </w:rPr>
          <w:fldChar w:fldCharType="begin"/>
        </w:r>
        <w:r>
          <w:rPr>
            <w:noProof/>
          </w:rPr>
          <w:instrText xml:space="preserve"> PAGEREF _Toc220746708 \h </w:instrText>
        </w:r>
      </w:ins>
      <w:r>
        <w:rPr>
          <w:noProof/>
        </w:rPr>
      </w:r>
      <w:r>
        <w:rPr>
          <w:noProof/>
        </w:rPr>
        <w:fldChar w:fldCharType="separate"/>
      </w:r>
      <w:ins w:id="95" w:author="Manavalan Krishnan" w:date="2013-01-25T15:22:00Z">
        <w:r>
          <w:rPr>
            <w:noProof/>
          </w:rPr>
          <w:t>15</w:t>
        </w:r>
        <w:r>
          <w:rPr>
            <w:noProof/>
          </w:rPr>
          <w:fldChar w:fldCharType="end"/>
        </w:r>
      </w:ins>
    </w:p>
    <w:p w14:paraId="6073140B" w14:textId="77777777" w:rsidR="008B6A03" w:rsidRDefault="008B6A03">
      <w:pPr>
        <w:pStyle w:val="TOC3"/>
        <w:tabs>
          <w:tab w:val="left" w:pos="696"/>
          <w:tab w:val="right" w:pos="8630"/>
        </w:tabs>
        <w:rPr>
          <w:ins w:id="96" w:author="Manavalan Krishnan" w:date="2013-01-25T15:22:00Z"/>
          <w:smallCaps w:val="0"/>
          <w:noProof/>
          <w:sz w:val="24"/>
          <w:szCs w:val="24"/>
          <w:lang w:eastAsia="ja-JP"/>
        </w:rPr>
      </w:pPr>
      <w:ins w:id="97" w:author="Manavalan Krishnan" w:date="2013-01-25T15:22:00Z">
        <w:r w:rsidRPr="009D5298">
          <w:rPr>
            <w:noProof/>
          </w:rPr>
          <w:t>3.3.5</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_Toc220746709 \h </w:instrText>
        </w:r>
      </w:ins>
      <w:r>
        <w:rPr>
          <w:noProof/>
        </w:rPr>
      </w:r>
      <w:r>
        <w:rPr>
          <w:noProof/>
        </w:rPr>
        <w:fldChar w:fldCharType="separate"/>
      </w:r>
      <w:ins w:id="98" w:author="Manavalan Krishnan" w:date="2013-01-25T15:22:00Z">
        <w:r>
          <w:rPr>
            <w:noProof/>
          </w:rPr>
          <w:t>15</w:t>
        </w:r>
        <w:r>
          <w:rPr>
            <w:noProof/>
          </w:rPr>
          <w:fldChar w:fldCharType="end"/>
        </w:r>
      </w:ins>
    </w:p>
    <w:p w14:paraId="39D4E195" w14:textId="77777777" w:rsidR="008B6A03" w:rsidRDefault="008B6A03">
      <w:pPr>
        <w:pStyle w:val="TOC3"/>
        <w:tabs>
          <w:tab w:val="left" w:pos="696"/>
          <w:tab w:val="right" w:pos="8630"/>
        </w:tabs>
        <w:rPr>
          <w:ins w:id="99" w:author="Manavalan Krishnan" w:date="2013-01-25T15:22:00Z"/>
          <w:smallCaps w:val="0"/>
          <w:noProof/>
          <w:sz w:val="24"/>
          <w:szCs w:val="24"/>
          <w:lang w:eastAsia="ja-JP"/>
        </w:rPr>
      </w:pPr>
      <w:ins w:id="100" w:author="Manavalan Krishnan" w:date="2013-01-25T15:22:00Z">
        <w:r w:rsidRPr="009D5298">
          <w:rPr>
            <w:noProof/>
          </w:rPr>
          <w:t>3.3.6</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_Toc220746710 \h </w:instrText>
        </w:r>
      </w:ins>
      <w:r>
        <w:rPr>
          <w:noProof/>
        </w:rPr>
      </w:r>
      <w:r>
        <w:rPr>
          <w:noProof/>
        </w:rPr>
        <w:fldChar w:fldCharType="separate"/>
      </w:r>
      <w:ins w:id="101" w:author="Manavalan Krishnan" w:date="2013-01-25T15:22:00Z">
        <w:r>
          <w:rPr>
            <w:noProof/>
          </w:rPr>
          <w:t>15</w:t>
        </w:r>
        <w:r>
          <w:rPr>
            <w:noProof/>
          </w:rPr>
          <w:fldChar w:fldCharType="end"/>
        </w:r>
      </w:ins>
    </w:p>
    <w:p w14:paraId="36DEE713" w14:textId="77777777" w:rsidR="008B6A03" w:rsidRDefault="008B6A03">
      <w:pPr>
        <w:pStyle w:val="TOC2"/>
        <w:tabs>
          <w:tab w:val="left" w:pos="552"/>
          <w:tab w:val="right" w:pos="8630"/>
        </w:tabs>
        <w:rPr>
          <w:ins w:id="102" w:author="Manavalan Krishnan" w:date="2013-01-25T15:22:00Z"/>
          <w:b w:val="0"/>
          <w:smallCaps w:val="0"/>
          <w:noProof/>
          <w:sz w:val="24"/>
          <w:szCs w:val="24"/>
          <w:lang w:eastAsia="ja-JP"/>
        </w:rPr>
      </w:pPr>
      <w:ins w:id="103" w:author="Manavalan Krishnan" w:date="2013-01-25T15:22:00Z">
        <w:r w:rsidRPr="009D5298">
          <w:rPr>
            <w:noProof/>
          </w:rPr>
          <w:t>3.4</w:t>
        </w:r>
        <w:r>
          <w:rPr>
            <w:b w:val="0"/>
            <w:smallCaps w:val="0"/>
            <w:noProof/>
            <w:sz w:val="24"/>
            <w:szCs w:val="24"/>
            <w:lang w:eastAsia="ja-JP"/>
          </w:rPr>
          <w:tab/>
        </w:r>
        <w:r w:rsidRPr="009D5298">
          <w:rPr>
            <w:noProof/>
          </w:rPr>
          <w:t>Parallel enumeration</w:t>
        </w:r>
        <w:r>
          <w:rPr>
            <w:noProof/>
          </w:rPr>
          <w:tab/>
        </w:r>
        <w:r>
          <w:rPr>
            <w:noProof/>
          </w:rPr>
          <w:fldChar w:fldCharType="begin"/>
        </w:r>
        <w:r>
          <w:rPr>
            <w:noProof/>
          </w:rPr>
          <w:instrText xml:space="preserve"> PAGEREF _Toc220746711 \h </w:instrText>
        </w:r>
      </w:ins>
      <w:r>
        <w:rPr>
          <w:noProof/>
        </w:rPr>
      </w:r>
      <w:r>
        <w:rPr>
          <w:noProof/>
        </w:rPr>
        <w:fldChar w:fldCharType="separate"/>
      </w:r>
      <w:ins w:id="104" w:author="Manavalan Krishnan" w:date="2013-01-25T15:22:00Z">
        <w:r>
          <w:rPr>
            <w:noProof/>
          </w:rPr>
          <w:t>18</w:t>
        </w:r>
        <w:r>
          <w:rPr>
            <w:noProof/>
          </w:rPr>
          <w:fldChar w:fldCharType="end"/>
        </w:r>
      </w:ins>
    </w:p>
    <w:p w14:paraId="2053847E" w14:textId="77777777" w:rsidR="008B6A03" w:rsidRDefault="008B6A03">
      <w:pPr>
        <w:pStyle w:val="TOC3"/>
        <w:tabs>
          <w:tab w:val="left" w:pos="696"/>
          <w:tab w:val="right" w:pos="8630"/>
        </w:tabs>
        <w:rPr>
          <w:ins w:id="105" w:author="Manavalan Krishnan" w:date="2013-01-25T15:22:00Z"/>
          <w:smallCaps w:val="0"/>
          <w:noProof/>
          <w:sz w:val="24"/>
          <w:szCs w:val="24"/>
          <w:lang w:eastAsia="ja-JP"/>
        </w:rPr>
      </w:pPr>
      <w:ins w:id="106" w:author="Manavalan Krishnan" w:date="2013-01-25T15:22:00Z">
        <w:r w:rsidRPr="009D5298">
          <w:rPr>
            <w:noProof/>
          </w:rPr>
          <w:t>3.4.1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_Toc220746712 \h </w:instrText>
        </w:r>
      </w:ins>
      <w:r>
        <w:rPr>
          <w:noProof/>
        </w:rPr>
      </w:r>
      <w:r>
        <w:rPr>
          <w:noProof/>
        </w:rPr>
        <w:fldChar w:fldCharType="separate"/>
      </w:r>
      <w:ins w:id="107" w:author="Manavalan Krishnan" w:date="2013-01-25T15:22:00Z">
        <w:r>
          <w:rPr>
            <w:noProof/>
          </w:rPr>
          <w:t>18</w:t>
        </w:r>
        <w:r>
          <w:rPr>
            <w:noProof/>
          </w:rPr>
          <w:fldChar w:fldCharType="end"/>
        </w:r>
      </w:ins>
    </w:p>
    <w:p w14:paraId="3F0E9F47" w14:textId="77777777" w:rsidR="008B6A03" w:rsidRDefault="008B6A03">
      <w:pPr>
        <w:pStyle w:val="TOC3"/>
        <w:tabs>
          <w:tab w:val="left" w:pos="696"/>
          <w:tab w:val="right" w:pos="8630"/>
        </w:tabs>
        <w:rPr>
          <w:ins w:id="108" w:author="Manavalan Krishnan" w:date="2013-01-25T15:22:00Z"/>
          <w:smallCaps w:val="0"/>
          <w:noProof/>
          <w:sz w:val="24"/>
          <w:szCs w:val="24"/>
          <w:lang w:eastAsia="ja-JP"/>
        </w:rPr>
      </w:pPr>
      <w:ins w:id="109" w:author="Manavalan Krishnan" w:date="2013-01-25T15:22:00Z">
        <w:r w:rsidRPr="009D5298">
          <w:rPr>
            <w:noProof/>
          </w:rPr>
          <w:t>3.4.2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_Toc220746713 \h </w:instrText>
        </w:r>
      </w:ins>
      <w:r>
        <w:rPr>
          <w:noProof/>
        </w:rPr>
      </w:r>
      <w:r>
        <w:rPr>
          <w:noProof/>
        </w:rPr>
        <w:fldChar w:fldCharType="separate"/>
      </w:r>
      <w:ins w:id="110" w:author="Manavalan Krishnan" w:date="2013-01-25T15:22:00Z">
        <w:r>
          <w:rPr>
            <w:noProof/>
          </w:rPr>
          <w:t>18</w:t>
        </w:r>
        <w:r>
          <w:rPr>
            <w:noProof/>
          </w:rPr>
          <w:fldChar w:fldCharType="end"/>
        </w:r>
      </w:ins>
    </w:p>
    <w:p w14:paraId="2F0147E7" w14:textId="77777777" w:rsidR="008B6A03" w:rsidRDefault="008B6A03">
      <w:pPr>
        <w:pStyle w:val="TOC3"/>
        <w:tabs>
          <w:tab w:val="left" w:pos="696"/>
          <w:tab w:val="right" w:pos="8630"/>
        </w:tabs>
        <w:rPr>
          <w:ins w:id="111" w:author="Manavalan Krishnan" w:date="2013-01-25T15:22:00Z"/>
          <w:smallCaps w:val="0"/>
          <w:noProof/>
          <w:sz w:val="24"/>
          <w:szCs w:val="24"/>
          <w:lang w:eastAsia="ja-JP"/>
        </w:rPr>
      </w:pPr>
      <w:ins w:id="112" w:author="Manavalan Krishnan" w:date="2013-01-25T15:22:00Z">
        <w:r w:rsidRPr="009D5298">
          <w:rPr>
            <w:noProof/>
          </w:rPr>
          <w:t>3.4.3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_Toc220746714 \h </w:instrText>
        </w:r>
      </w:ins>
      <w:r>
        <w:rPr>
          <w:noProof/>
        </w:rPr>
      </w:r>
      <w:r>
        <w:rPr>
          <w:noProof/>
        </w:rPr>
        <w:fldChar w:fldCharType="separate"/>
      </w:r>
      <w:ins w:id="113" w:author="Manavalan Krishnan" w:date="2013-01-25T15:22:00Z">
        <w:r>
          <w:rPr>
            <w:noProof/>
          </w:rPr>
          <w:t>18</w:t>
        </w:r>
        <w:r>
          <w:rPr>
            <w:noProof/>
          </w:rPr>
          <w:fldChar w:fldCharType="end"/>
        </w:r>
      </w:ins>
    </w:p>
    <w:p w14:paraId="5F302BFA" w14:textId="77777777" w:rsidR="008B6A03" w:rsidRDefault="008B6A03">
      <w:pPr>
        <w:pStyle w:val="TOC3"/>
        <w:tabs>
          <w:tab w:val="left" w:pos="696"/>
          <w:tab w:val="right" w:pos="8630"/>
        </w:tabs>
        <w:rPr>
          <w:ins w:id="114" w:author="Manavalan Krishnan" w:date="2013-01-25T15:22:00Z"/>
          <w:smallCaps w:val="0"/>
          <w:noProof/>
          <w:sz w:val="24"/>
          <w:szCs w:val="24"/>
          <w:lang w:eastAsia="ja-JP"/>
        </w:rPr>
      </w:pPr>
      <w:ins w:id="115" w:author="Manavalan Krishnan" w:date="2013-01-25T15:22:00Z">
        <w:r w:rsidRPr="009D5298">
          <w:rPr>
            <w:noProof/>
          </w:rPr>
          <w:t>3.4.4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_Toc220746715 \h </w:instrText>
        </w:r>
      </w:ins>
      <w:r>
        <w:rPr>
          <w:noProof/>
        </w:rPr>
      </w:r>
      <w:r>
        <w:rPr>
          <w:noProof/>
        </w:rPr>
        <w:fldChar w:fldCharType="separate"/>
      </w:r>
      <w:ins w:id="116" w:author="Manavalan Krishnan" w:date="2013-01-25T15:22:00Z">
        <w:r>
          <w:rPr>
            <w:noProof/>
          </w:rPr>
          <w:t>19</w:t>
        </w:r>
        <w:r>
          <w:rPr>
            <w:noProof/>
          </w:rPr>
          <w:fldChar w:fldCharType="end"/>
        </w:r>
      </w:ins>
    </w:p>
    <w:p w14:paraId="56140576" w14:textId="77777777" w:rsidR="008B6A03" w:rsidRDefault="008B6A03">
      <w:pPr>
        <w:pStyle w:val="TOC3"/>
        <w:tabs>
          <w:tab w:val="left" w:pos="696"/>
          <w:tab w:val="right" w:pos="8630"/>
        </w:tabs>
        <w:rPr>
          <w:ins w:id="117" w:author="Manavalan Krishnan" w:date="2013-01-25T15:22:00Z"/>
          <w:smallCaps w:val="0"/>
          <w:noProof/>
          <w:sz w:val="24"/>
          <w:szCs w:val="24"/>
          <w:lang w:eastAsia="ja-JP"/>
        </w:rPr>
      </w:pPr>
      <w:ins w:id="118" w:author="Manavalan Krishnan" w:date="2013-01-25T15:22:00Z">
        <w:r w:rsidRPr="009D5298">
          <w:rPr>
            <w:noProof/>
          </w:rPr>
          <w:t>3.4.5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_Toc220746716 \h </w:instrText>
        </w:r>
      </w:ins>
      <w:r>
        <w:rPr>
          <w:noProof/>
        </w:rPr>
      </w:r>
      <w:r>
        <w:rPr>
          <w:noProof/>
        </w:rPr>
        <w:fldChar w:fldCharType="separate"/>
      </w:r>
      <w:ins w:id="119" w:author="Manavalan Krishnan" w:date="2013-01-25T15:22:00Z">
        <w:r>
          <w:rPr>
            <w:noProof/>
          </w:rPr>
          <w:t>19</w:t>
        </w:r>
        <w:r>
          <w:rPr>
            <w:noProof/>
          </w:rPr>
          <w:fldChar w:fldCharType="end"/>
        </w:r>
      </w:ins>
    </w:p>
    <w:p w14:paraId="5922726E" w14:textId="77777777" w:rsidR="008B6A03" w:rsidRDefault="008B6A03">
      <w:pPr>
        <w:pStyle w:val="TOC3"/>
        <w:tabs>
          <w:tab w:val="left" w:pos="696"/>
          <w:tab w:val="right" w:pos="8630"/>
        </w:tabs>
        <w:rPr>
          <w:ins w:id="120" w:author="Manavalan Krishnan" w:date="2013-01-25T15:22:00Z"/>
          <w:smallCaps w:val="0"/>
          <w:noProof/>
          <w:sz w:val="24"/>
          <w:szCs w:val="24"/>
          <w:lang w:eastAsia="ja-JP"/>
        </w:rPr>
      </w:pPr>
      <w:ins w:id="121" w:author="Manavalan Krishnan" w:date="2013-01-25T15:22:00Z">
        <w:r w:rsidRPr="009D5298">
          <w:rPr>
            <w:noProof/>
          </w:rPr>
          <w:t>3.4.6</w:t>
        </w:r>
        <w:r>
          <w:rPr>
            <w:smallCaps w:val="0"/>
            <w:noProof/>
            <w:sz w:val="24"/>
            <w:szCs w:val="24"/>
            <w:lang w:eastAsia="ja-JP"/>
          </w:rPr>
          <w:tab/>
        </w:r>
        <w:r w:rsidRPr="009D5298">
          <w:rPr>
            <w:noProof/>
          </w:rPr>
          <w:t>Statistics</w:t>
        </w:r>
        <w:r>
          <w:rPr>
            <w:noProof/>
          </w:rPr>
          <w:tab/>
        </w:r>
        <w:r>
          <w:rPr>
            <w:noProof/>
          </w:rPr>
          <w:fldChar w:fldCharType="begin"/>
        </w:r>
        <w:r>
          <w:rPr>
            <w:noProof/>
          </w:rPr>
          <w:instrText xml:space="preserve"> PAGEREF _Toc220746717 \h </w:instrText>
        </w:r>
      </w:ins>
      <w:r>
        <w:rPr>
          <w:noProof/>
        </w:rPr>
      </w:r>
      <w:r>
        <w:rPr>
          <w:noProof/>
        </w:rPr>
        <w:fldChar w:fldCharType="separate"/>
      </w:r>
      <w:ins w:id="122" w:author="Manavalan Krishnan" w:date="2013-01-25T15:22:00Z">
        <w:r>
          <w:rPr>
            <w:noProof/>
          </w:rPr>
          <w:t>19</w:t>
        </w:r>
        <w:r>
          <w:rPr>
            <w:noProof/>
          </w:rPr>
          <w:fldChar w:fldCharType="end"/>
        </w:r>
      </w:ins>
    </w:p>
    <w:p w14:paraId="198CDBC0" w14:textId="77777777" w:rsidR="008B6A03" w:rsidRDefault="008B6A03">
      <w:pPr>
        <w:pStyle w:val="TOC3"/>
        <w:tabs>
          <w:tab w:val="left" w:pos="696"/>
          <w:tab w:val="right" w:pos="8630"/>
        </w:tabs>
        <w:rPr>
          <w:ins w:id="123" w:author="Manavalan Krishnan" w:date="2013-01-25T15:22:00Z"/>
          <w:smallCaps w:val="0"/>
          <w:noProof/>
          <w:sz w:val="24"/>
          <w:szCs w:val="24"/>
          <w:lang w:eastAsia="ja-JP"/>
        </w:rPr>
      </w:pPr>
      <w:ins w:id="124" w:author="Manavalan Krishnan" w:date="2013-01-25T15:22:00Z">
        <w:r w:rsidRPr="009D5298">
          <w:rPr>
            <w:noProof/>
          </w:rPr>
          <w:t>3.4.7</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_Toc220746718 \h </w:instrText>
        </w:r>
      </w:ins>
      <w:r>
        <w:rPr>
          <w:noProof/>
        </w:rPr>
      </w:r>
      <w:r>
        <w:rPr>
          <w:noProof/>
        </w:rPr>
        <w:fldChar w:fldCharType="separate"/>
      </w:r>
      <w:ins w:id="125" w:author="Manavalan Krishnan" w:date="2013-01-25T15:22:00Z">
        <w:r>
          <w:rPr>
            <w:noProof/>
          </w:rPr>
          <w:t>19</w:t>
        </w:r>
        <w:r>
          <w:rPr>
            <w:noProof/>
          </w:rPr>
          <w:fldChar w:fldCharType="end"/>
        </w:r>
      </w:ins>
    </w:p>
    <w:p w14:paraId="4BD71CE8" w14:textId="77777777" w:rsidR="008B6A03" w:rsidRDefault="008B6A03">
      <w:pPr>
        <w:pStyle w:val="TOC2"/>
        <w:tabs>
          <w:tab w:val="left" w:pos="552"/>
          <w:tab w:val="right" w:pos="8630"/>
        </w:tabs>
        <w:rPr>
          <w:ins w:id="126" w:author="Manavalan Krishnan" w:date="2013-01-25T15:22:00Z"/>
          <w:b w:val="0"/>
          <w:smallCaps w:val="0"/>
          <w:noProof/>
          <w:sz w:val="24"/>
          <w:szCs w:val="24"/>
          <w:lang w:eastAsia="ja-JP"/>
        </w:rPr>
      </w:pPr>
      <w:ins w:id="127" w:author="Manavalan Krishnan" w:date="2013-01-25T15:22:00Z">
        <w:r w:rsidRPr="009D5298">
          <w:rPr>
            <w:noProof/>
          </w:rPr>
          <w:t>3.5</w:t>
        </w:r>
        <w:r>
          <w:rPr>
            <w:b w:val="0"/>
            <w:smallCaps w:val="0"/>
            <w:noProof/>
            <w:sz w:val="24"/>
            <w:szCs w:val="24"/>
            <w:lang w:eastAsia="ja-JP"/>
          </w:rPr>
          <w:tab/>
        </w:r>
        <w:r w:rsidRPr="009D5298">
          <w:rPr>
            <w:noProof/>
          </w:rPr>
          <w:t>Mini Transaction</w:t>
        </w:r>
        <w:r>
          <w:rPr>
            <w:noProof/>
          </w:rPr>
          <w:tab/>
        </w:r>
        <w:r>
          <w:rPr>
            <w:noProof/>
          </w:rPr>
          <w:fldChar w:fldCharType="begin"/>
        </w:r>
        <w:r>
          <w:rPr>
            <w:noProof/>
          </w:rPr>
          <w:instrText xml:space="preserve"> PAGEREF _Toc220746719 \h </w:instrText>
        </w:r>
      </w:ins>
      <w:r>
        <w:rPr>
          <w:noProof/>
        </w:rPr>
      </w:r>
      <w:r>
        <w:rPr>
          <w:noProof/>
        </w:rPr>
        <w:fldChar w:fldCharType="separate"/>
      </w:r>
      <w:ins w:id="128" w:author="Manavalan Krishnan" w:date="2013-01-25T15:22:00Z">
        <w:r>
          <w:rPr>
            <w:noProof/>
          </w:rPr>
          <w:t>22</w:t>
        </w:r>
        <w:r>
          <w:rPr>
            <w:noProof/>
          </w:rPr>
          <w:fldChar w:fldCharType="end"/>
        </w:r>
      </w:ins>
    </w:p>
    <w:p w14:paraId="167CC70D" w14:textId="77777777" w:rsidR="008B6A03" w:rsidRDefault="008B6A03">
      <w:pPr>
        <w:pStyle w:val="TOC3"/>
        <w:tabs>
          <w:tab w:val="left" w:pos="696"/>
          <w:tab w:val="right" w:pos="8630"/>
        </w:tabs>
        <w:rPr>
          <w:ins w:id="129" w:author="Manavalan Krishnan" w:date="2013-01-25T15:22:00Z"/>
          <w:smallCaps w:val="0"/>
          <w:noProof/>
          <w:sz w:val="24"/>
          <w:szCs w:val="24"/>
          <w:lang w:eastAsia="ja-JP"/>
        </w:rPr>
      </w:pPr>
      <w:ins w:id="130" w:author="Manavalan Krishnan" w:date="2013-01-25T15:22:00Z">
        <w:r w:rsidRPr="009D5298">
          <w:rPr>
            <w:noProof/>
          </w:rPr>
          <w:t>3.5.1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_Toc220746720 \h </w:instrText>
        </w:r>
      </w:ins>
      <w:r>
        <w:rPr>
          <w:noProof/>
        </w:rPr>
      </w:r>
      <w:r>
        <w:rPr>
          <w:noProof/>
        </w:rPr>
        <w:fldChar w:fldCharType="separate"/>
      </w:r>
      <w:ins w:id="131" w:author="Manavalan Krishnan" w:date="2013-01-25T15:22:00Z">
        <w:r>
          <w:rPr>
            <w:noProof/>
          </w:rPr>
          <w:t>22</w:t>
        </w:r>
        <w:r>
          <w:rPr>
            <w:noProof/>
          </w:rPr>
          <w:fldChar w:fldCharType="end"/>
        </w:r>
      </w:ins>
    </w:p>
    <w:p w14:paraId="4BECFE3C" w14:textId="77777777" w:rsidR="008B6A03" w:rsidRDefault="008B6A03">
      <w:pPr>
        <w:pStyle w:val="TOC3"/>
        <w:tabs>
          <w:tab w:val="left" w:pos="696"/>
          <w:tab w:val="right" w:pos="8630"/>
        </w:tabs>
        <w:rPr>
          <w:ins w:id="132" w:author="Manavalan Krishnan" w:date="2013-01-25T15:22:00Z"/>
          <w:smallCaps w:val="0"/>
          <w:noProof/>
          <w:sz w:val="24"/>
          <w:szCs w:val="24"/>
          <w:lang w:eastAsia="ja-JP"/>
        </w:rPr>
      </w:pPr>
      <w:ins w:id="133" w:author="Manavalan Krishnan" w:date="2013-01-25T15:22:00Z">
        <w:r w:rsidRPr="009D5298">
          <w:rPr>
            <w:noProof/>
          </w:rPr>
          <w:t>3.5.2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_Toc220746721 \h </w:instrText>
        </w:r>
      </w:ins>
      <w:r>
        <w:rPr>
          <w:noProof/>
        </w:rPr>
      </w:r>
      <w:r>
        <w:rPr>
          <w:noProof/>
        </w:rPr>
        <w:fldChar w:fldCharType="separate"/>
      </w:r>
      <w:ins w:id="134" w:author="Manavalan Krishnan" w:date="2013-01-25T15:22:00Z">
        <w:r>
          <w:rPr>
            <w:noProof/>
          </w:rPr>
          <w:t>24</w:t>
        </w:r>
        <w:r>
          <w:rPr>
            <w:noProof/>
          </w:rPr>
          <w:fldChar w:fldCharType="end"/>
        </w:r>
      </w:ins>
    </w:p>
    <w:p w14:paraId="5DE22CB2" w14:textId="77777777" w:rsidR="008B6A03" w:rsidRDefault="008B6A03">
      <w:pPr>
        <w:pStyle w:val="TOC3"/>
        <w:tabs>
          <w:tab w:val="left" w:pos="696"/>
          <w:tab w:val="right" w:pos="8630"/>
        </w:tabs>
        <w:rPr>
          <w:ins w:id="135" w:author="Manavalan Krishnan" w:date="2013-01-25T15:22:00Z"/>
          <w:smallCaps w:val="0"/>
          <w:noProof/>
          <w:sz w:val="24"/>
          <w:szCs w:val="24"/>
          <w:lang w:eastAsia="ja-JP"/>
        </w:rPr>
      </w:pPr>
      <w:ins w:id="136" w:author="Manavalan Krishnan" w:date="2013-01-25T15:22:00Z">
        <w:r w:rsidRPr="009D5298">
          <w:rPr>
            <w:noProof/>
          </w:rPr>
          <w:t>3.5.3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_Toc220746722 \h </w:instrText>
        </w:r>
      </w:ins>
      <w:r>
        <w:rPr>
          <w:noProof/>
        </w:rPr>
      </w:r>
      <w:r>
        <w:rPr>
          <w:noProof/>
        </w:rPr>
        <w:fldChar w:fldCharType="separate"/>
      </w:r>
      <w:ins w:id="137" w:author="Manavalan Krishnan" w:date="2013-01-25T15:22:00Z">
        <w:r>
          <w:rPr>
            <w:noProof/>
          </w:rPr>
          <w:t>24</w:t>
        </w:r>
        <w:r>
          <w:rPr>
            <w:noProof/>
          </w:rPr>
          <w:fldChar w:fldCharType="end"/>
        </w:r>
      </w:ins>
    </w:p>
    <w:p w14:paraId="48D98DE4" w14:textId="77777777" w:rsidR="008B6A03" w:rsidRDefault="008B6A03">
      <w:pPr>
        <w:pStyle w:val="TOC3"/>
        <w:tabs>
          <w:tab w:val="left" w:pos="696"/>
          <w:tab w:val="right" w:pos="8630"/>
        </w:tabs>
        <w:rPr>
          <w:ins w:id="138" w:author="Manavalan Krishnan" w:date="2013-01-25T15:22:00Z"/>
          <w:smallCaps w:val="0"/>
          <w:noProof/>
          <w:sz w:val="24"/>
          <w:szCs w:val="24"/>
          <w:lang w:eastAsia="ja-JP"/>
        </w:rPr>
      </w:pPr>
      <w:ins w:id="139" w:author="Manavalan Krishnan" w:date="2013-01-25T15:22:00Z">
        <w:r w:rsidRPr="009D5298">
          <w:rPr>
            <w:noProof/>
          </w:rPr>
          <w:t>3.5.4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_Toc220746723 \h </w:instrText>
        </w:r>
      </w:ins>
      <w:r>
        <w:rPr>
          <w:noProof/>
        </w:rPr>
      </w:r>
      <w:r>
        <w:rPr>
          <w:noProof/>
        </w:rPr>
        <w:fldChar w:fldCharType="separate"/>
      </w:r>
      <w:ins w:id="140" w:author="Manavalan Krishnan" w:date="2013-01-25T15:22:00Z">
        <w:r>
          <w:rPr>
            <w:noProof/>
          </w:rPr>
          <w:t>24</w:t>
        </w:r>
        <w:r>
          <w:rPr>
            <w:noProof/>
          </w:rPr>
          <w:fldChar w:fldCharType="end"/>
        </w:r>
      </w:ins>
    </w:p>
    <w:p w14:paraId="5D254CE0" w14:textId="77777777" w:rsidR="008B6A03" w:rsidRDefault="008B6A03">
      <w:pPr>
        <w:pStyle w:val="TOC3"/>
        <w:tabs>
          <w:tab w:val="left" w:pos="696"/>
          <w:tab w:val="right" w:pos="8630"/>
        </w:tabs>
        <w:rPr>
          <w:ins w:id="141" w:author="Manavalan Krishnan" w:date="2013-01-25T15:22:00Z"/>
          <w:smallCaps w:val="0"/>
          <w:noProof/>
          <w:sz w:val="24"/>
          <w:szCs w:val="24"/>
          <w:lang w:eastAsia="ja-JP"/>
        </w:rPr>
      </w:pPr>
      <w:ins w:id="142" w:author="Manavalan Krishnan" w:date="2013-01-25T15:22:00Z">
        <w:r w:rsidRPr="009D5298">
          <w:rPr>
            <w:noProof/>
          </w:rPr>
          <w:t>3.5.5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_Toc220746724 \h </w:instrText>
        </w:r>
      </w:ins>
      <w:r>
        <w:rPr>
          <w:noProof/>
        </w:rPr>
      </w:r>
      <w:r>
        <w:rPr>
          <w:noProof/>
        </w:rPr>
        <w:fldChar w:fldCharType="separate"/>
      </w:r>
      <w:ins w:id="143" w:author="Manavalan Krishnan" w:date="2013-01-25T15:22:00Z">
        <w:r>
          <w:rPr>
            <w:noProof/>
          </w:rPr>
          <w:t>24</w:t>
        </w:r>
        <w:r>
          <w:rPr>
            <w:noProof/>
          </w:rPr>
          <w:fldChar w:fldCharType="end"/>
        </w:r>
      </w:ins>
    </w:p>
    <w:p w14:paraId="7B032089" w14:textId="77777777" w:rsidR="008B6A03" w:rsidRDefault="008B6A03">
      <w:pPr>
        <w:pStyle w:val="TOC3"/>
        <w:tabs>
          <w:tab w:val="left" w:pos="696"/>
          <w:tab w:val="right" w:pos="8630"/>
        </w:tabs>
        <w:rPr>
          <w:ins w:id="144" w:author="Manavalan Krishnan" w:date="2013-01-25T15:22:00Z"/>
          <w:smallCaps w:val="0"/>
          <w:noProof/>
          <w:sz w:val="24"/>
          <w:szCs w:val="24"/>
          <w:lang w:eastAsia="ja-JP"/>
        </w:rPr>
      </w:pPr>
      <w:ins w:id="145" w:author="Manavalan Krishnan" w:date="2013-01-25T15:22:00Z">
        <w:r w:rsidRPr="009D5298">
          <w:rPr>
            <w:noProof/>
          </w:rPr>
          <w:t>3.5.6</w:t>
        </w:r>
        <w:r>
          <w:rPr>
            <w:smallCaps w:val="0"/>
            <w:noProof/>
            <w:sz w:val="24"/>
            <w:szCs w:val="24"/>
            <w:lang w:eastAsia="ja-JP"/>
          </w:rPr>
          <w:tab/>
        </w:r>
        <w:r w:rsidRPr="009D5298">
          <w:rPr>
            <w:noProof/>
          </w:rPr>
          <w:t>Statistics and Logs</w:t>
        </w:r>
        <w:r>
          <w:rPr>
            <w:noProof/>
          </w:rPr>
          <w:tab/>
        </w:r>
        <w:r>
          <w:rPr>
            <w:noProof/>
          </w:rPr>
          <w:fldChar w:fldCharType="begin"/>
        </w:r>
        <w:r>
          <w:rPr>
            <w:noProof/>
          </w:rPr>
          <w:instrText xml:space="preserve"> PAGEREF _Toc220746725 \h </w:instrText>
        </w:r>
      </w:ins>
      <w:r>
        <w:rPr>
          <w:noProof/>
        </w:rPr>
      </w:r>
      <w:r>
        <w:rPr>
          <w:noProof/>
        </w:rPr>
        <w:fldChar w:fldCharType="separate"/>
      </w:r>
      <w:ins w:id="146" w:author="Manavalan Krishnan" w:date="2013-01-25T15:22:00Z">
        <w:r>
          <w:rPr>
            <w:noProof/>
          </w:rPr>
          <w:t>24</w:t>
        </w:r>
        <w:r>
          <w:rPr>
            <w:noProof/>
          </w:rPr>
          <w:fldChar w:fldCharType="end"/>
        </w:r>
      </w:ins>
    </w:p>
    <w:p w14:paraId="42042EF1" w14:textId="77777777" w:rsidR="008B6A03" w:rsidRDefault="008B6A03">
      <w:pPr>
        <w:pStyle w:val="TOC3"/>
        <w:tabs>
          <w:tab w:val="left" w:pos="696"/>
          <w:tab w:val="right" w:pos="8630"/>
        </w:tabs>
        <w:rPr>
          <w:ins w:id="147" w:author="Manavalan Krishnan" w:date="2013-01-25T15:22:00Z"/>
          <w:smallCaps w:val="0"/>
          <w:noProof/>
          <w:sz w:val="24"/>
          <w:szCs w:val="24"/>
          <w:lang w:eastAsia="ja-JP"/>
        </w:rPr>
      </w:pPr>
      <w:ins w:id="148" w:author="Manavalan Krishnan" w:date="2013-01-25T15:22:00Z">
        <w:r w:rsidRPr="009D5298">
          <w:rPr>
            <w:noProof/>
          </w:rPr>
          <w:t>3.5.7</w:t>
        </w:r>
        <w:r>
          <w:rPr>
            <w:smallCaps w:val="0"/>
            <w:noProof/>
            <w:sz w:val="24"/>
            <w:szCs w:val="24"/>
            <w:lang w:eastAsia="ja-JP"/>
          </w:rPr>
          <w:tab/>
        </w:r>
        <w:r w:rsidRPr="009D5298">
          <w:rPr>
            <w:noProof/>
          </w:rPr>
          <w:t>Test cases</w:t>
        </w:r>
        <w:r>
          <w:rPr>
            <w:noProof/>
          </w:rPr>
          <w:tab/>
        </w:r>
        <w:r>
          <w:rPr>
            <w:noProof/>
          </w:rPr>
          <w:fldChar w:fldCharType="begin"/>
        </w:r>
        <w:r>
          <w:rPr>
            <w:noProof/>
          </w:rPr>
          <w:instrText xml:space="preserve"> PAGEREF _Toc220746726 \h </w:instrText>
        </w:r>
      </w:ins>
      <w:r>
        <w:rPr>
          <w:noProof/>
        </w:rPr>
      </w:r>
      <w:r>
        <w:rPr>
          <w:noProof/>
        </w:rPr>
        <w:fldChar w:fldCharType="separate"/>
      </w:r>
      <w:ins w:id="149" w:author="Manavalan Krishnan" w:date="2013-01-25T15:22:00Z">
        <w:r>
          <w:rPr>
            <w:noProof/>
          </w:rPr>
          <w:t>25</w:t>
        </w:r>
        <w:r>
          <w:rPr>
            <w:noProof/>
          </w:rPr>
          <w:fldChar w:fldCharType="end"/>
        </w:r>
      </w:ins>
    </w:p>
    <w:p w14:paraId="3589A11A" w14:textId="77777777" w:rsidR="008B6A03" w:rsidRDefault="008B6A03">
      <w:pPr>
        <w:pStyle w:val="TOC2"/>
        <w:tabs>
          <w:tab w:val="left" w:pos="552"/>
          <w:tab w:val="right" w:pos="8630"/>
        </w:tabs>
        <w:rPr>
          <w:ins w:id="150" w:author="Manavalan Krishnan" w:date="2013-01-25T15:22:00Z"/>
          <w:b w:val="0"/>
          <w:smallCaps w:val="0"/>
          <w:noProof/>
          <w:sz w:val="24"/>
          <w:szCs w:val="24"/>
          <w:lang w:eastAsia="ja-JP"/>
        </w:rPr>
      </w:pPr>
      <w:ins w:id="151" w:author="Manavalan Krishnan" w:date="2013-01-25T15:22:00Z">
        <w:r w:rsidRPr="009D5298">
          <w:rPr>
            <w:noProof/>
          </w:rPr>
          <w:t>3.6</w:t>
        </w:r>
        <w:r>
          <w:rPr>
            <w:b w:val="0"/>
            <w:smallCaps w:val="0"/>
            <w:noProof/>
            <w:sz w:val="24"/>
            <w:szCs w:val="24"/>
            <w:lang w:eastAsia="ja-JP"/>
          </w:rPr>
          <w:tab/>
        </w:r>
        <w:r w:rsidRPr="009D5298">
          <w:rPr>
            <w:noProof/>
          </w:rPr>
          <w:t>Slab garbage collection</w:t>
        </w:r>
        <w:r>
          <w:rPr>
            <w:noProof/>
          </w:rPr>
          <w:tab/>
        </w:r>
        <w:r>
          <w:rPr>
            <w:noProof/>
          </w:rPr>
          <w:fldChar w:fldCharType="begin"/>
        </w:r>
        <w:r>
          <w:rPr>
            <w:noProof/>
          </w:rPr>
          <w:instrText xml:space="preserve"> PAGEREF _Toc220746727 \h </w:instrText>
        </w:r>
      </w:ins>
      <w:r>
        <w:rPr>
          <w:noProof/>
        </w:rPr>
      </w:r>
      <w:r>
        <w:rPr>
          <w:noProof/>
        </w:rPr>
        <w:fldChar w:fldCharType="separate"/>
      </w:r>
      <w:ins w:id="152" w:author="Manavalan Krishnan" w:date="2013-01-25T15:22:00Z">
        <w:r>
          <w:rPr>
            <w:noProof/>
          </w:rPr>
          <w:t>28</w:t>
        </w:r>
        <w:r>
          <w:rPr>
            <w:noProof/>
          </w:rPr>
          <w:fldChar w:fldCharType="end"/>
        </w:r>
      </w:ins>
    </w:p>
    <w:p w14:paraId="7BF63C35" w14:textId="77777777" w:rsidR="008B6A03" w:rsidRDefault="008B6A03">
      <w:pPr>
        <w:pStyle w:val="TOC3"/>
        <w:tabs>
          <w:tab w:val="left" w:pos="696"/>
          <w:tab w:val="right" w:pos="8630"/>
        </w:tabs>
        <w:rPr>
          <w:ins w:id="153" w:author="Manavalan Krishnan" w:date="2013-01-25T15:22:00Z"/>
          <w:smallCaps w:val="0"/>
          <w:noProof/>
          <w:sz w:val="24"/>
          <w:szCs w:val="24"/>
          <w:lang w:eastAsia="ja-JP"/>
        </w:rPr>
      </w:pPr>
      <w:ins w:id="154" w:author="Manavalan Krishnan" w:date="2013-01-25T15:22:00Z">
        <w:r w:rsidRPr="009D5298">
          <w:rPr>
            <w:noProof/>
          </w:rPr>
          <w:t>3.6.1</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_Toc220746728 \h </w:instrText>
        </w:r>
      </w:ins>
      <w:r>
        <w:rPr>
          <w:noProof/>
        </w:rPr>
      </w:r>
      <w:r>
        <w:rPr>
          <w:noProof/>
        </w:rPr>
        <w:fldChar w:fldCharType="separate"/>
      </w:r>
      <w:ins w:id="155" w:author="Manavalan Krishnan" w:date="2013-01-25T15:22:00Z">
        <w:r>
          <w:rPr>
            <w:noProof/>
          </w:rPr>
          <w:t>29</w:t>
        </w:r>
        <w:r>
          <w:rPr>
            <w:noProof/>
          </w:rPr>
          <w:fldChar w:fldCharType="end"/>
        </w:r>
      </w:ins>
    </w:p>
    <w:p w14:paraId="3070AE52" w14:textId="77777777" w:rsidR="008B6A03" w:rsidRDefault="008B6A03">
      <w:pPr>
        <w:pStyle w:val="TOC3"/>
        <w:tabs>
          <w:tab w:val="left" w:pos="696"/>
          <w:tab w:val="right" w:pos="8630"/>
        </w:tabs>
        <w:rPr>
          <w:ins w:id="156" w:author="Manavalan Krishnan" w:date="2013-01-25T15:22:00Z"/>
          <w:smallCaps w:val="0"/>
          <w:noProof/>
          <w:sz w:val="24"/>
          <w:szCs w:val="24"/>
          <w:lang w:eastAsia="ja-JP"/>
        </w:rPr>
      </w:pPr>
      <w:ins w:id="157" w:author="Manavalan Krishnan" w:date="2013-01-25T15:22:00Z">
        <w:r w:rsidRPr="009D5298">
          <w:rPr>
            <w:noProof/>
          </w:rPr>
          <w:t>3.6.2</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_Toc220746729 \h </w:instrText>
        </w:r>
      </w:ins>
      <w:r>
        <w:rPr>
          <w:noProof/>
        </w:rPr>
      </w:r>
      <w:r>
        <w:rPr>
          <w:noProof/>
        </w:rPr>
        <w:fldChar w:fldCharType="separate"/>
      </w:r>
      <w:ins w:id="158" w:author="Manavalan Krishnan" w:date="2013-01-25T15:22:00Z">
        <w:r>
          <w:rPr>
            <w:noProof/>
          </w:rPr>
          <w:t>29</w:t>
        </w:r>
        <w:r>
          <w:rPr>
            <w:noProof/>
          </w:rPr>
          <w:fldChar w:fldCharType="end"/>
        </w:r>
      </w:ins>
    </w:p>
    <w:p w14:paraId="6DDC5D5F" w14:textId="77777777" w:rsidR="008B6A03" w:rsidRDefault="008B6A03">
      <w:pPr>
        <w:pStyle w:val="TOC3"/>
        <w:tabs>
          <w:tab w:val="left" w:pos="696"/>
          <w:tab w:val="right" w:pos="8630"/>
        </w:tabs>
        <w:rPr>
          <w:ins w:id="159" w:author="Manavalan Krishnan" w:date="2013-01-25T15:22:00Z"/>
          <w:smallCaps w:val="0"/>
          <w:noProof/>
          <w:sz w:val="24"/>
          <w:szCs w:val="24"/>
          <w:lang w:eastAsia="ja-JP"/>
        </w:rPr>
      </w:pPr>
      <w:ins w:id="160" w:author="Manavalan Krishnan" w:date="2013-01-25T15:22:00Z">
        <w:r w:rsidRPr="009D5298">
          <w:rPr>
            <w:noProof/>
          </w:rPr>
          <w:t>3.6.3</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_Toc220746730 \h </w:instrText>
        </w:r>
      </w:ins>
      <w:r>
        <w:rPr>
          <w:noProof/>
        </w:rPr>
      </w:r>
      <w:r>
        <w:rPr>
          <w:noProof/>
        </w:rPr>
        <w:fldChar w:fldCharType="separate"/>
      </w:r>
      <w:ins w:id="161" w:author="Manavalan Krishnan" w:date="2013-01-25T15:22:00Z">
        <w:r>
          <w:rPr>
            <w:noProof/>
          </w:rPr>
          <w:t>29</w:t>
        </w:r>
        <w:r>
          <w:rPr>
            <w:noProof/>
          </w:rPr>
          <w:fldChar w:fldCharType="end"/>
        </w:r>
      </w:ins>
    </w:p>
    <w:p w14:paraId="39F700B2" w14:textId="77777777" w:rsidR="008B6A03" w:rsidRDefault="008B6A03">
      <w:pPr>
        <w:pStyle w:val="TOC3"/>
        <w:tabs>
          <w:tab w:val="left" w:pos="696"/>
          <w:tab w:val="right" w:pos="8630"/>
        </w:tabs>
        <w:rPr>
          <w:ins w:id="162" w:author="Manavalan Krishnan" w:date="2013-01-25T15:22:00Z"/>
          <w:smallCaps w:val="0"/>
          <w:noProof/>
          <w:sz w:val="24"/>
          <w:szCs w:val="24"/>
          <w:lang w:eastAsia="ja-JP"/>
        </w:rPr>
      </w:pPr>
      <w:ins w:id="163" w:author="Manavalan Krishnan" w:date="2013-01-25T15:22:00Z">
        <w:r w:rsidRPr="009D5298">
          <w:rPr>
            <w:noProof/>
          </w:rPr>
          <w:t>3.6.4</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_Toc220746731 \h </w:instrText>
        </w:r>
      </w:ins>
      <w:r>
        <w:rPr>
          <w:noProof/>
        </w:rPr>
      </w:r>
      <w:r>
        <w:rPr>
          <w:noProof/>
        </w:rPr>
        <w:fldChar w:fldCharType="separate"/>
      </w:r>
      <w:ins w:id="164" w:author="Manavalan Krishnan" w:date="2013-01-25T15:22:00Z">
        <w:r>
          <w:rPr>
            <w:noProof/>
          </w:rPr>
          <w:t>29</w:t>
        </w:r>
        <w:r>
          <w:rPr>
            <w:noProof/>
          </w:rPr>
          <w:fldChar w:fldCharType="end"/>
        </w:r>
      </w:ins>
    </w:p>
    <w:p w14:paraId="53E277D1" w14:textId="77777777" w:rsidR="008B6A03" w:rsidRDefault="008B6A03">
      <w:pPr>
        <w:pStyle w:val="TOC3"/>
        <w:tabs>
          <w:tab w:val="left" w:pos="696"/>
          <w:tab w:val="right" w:pos="8630"/>
        </w:tabs>
        <w:rPr>
          <w:ins w:id="165" w:author="Manavalan Krishnan" w:date="2013-01-25T15:22:00Z"/>
          <w:smallCaps w:val="0"/>
          <w:noProof/>
          <w:sz w:val="24"/>
          <w:szCs w:val="24"/>
          <w:lang w:eastAsia="ja-JP"/>
        </w:rPr>
      </w:pPr>
      <w:ins w:id="166" w:author="Manavalan Krishnan" w:date="2013-01-25T15:22:00Z">
        <w:r w:rsidRPr="009D5298">
          <w:rPr>
            <w:noProof/>
          </w:rPr>
          <w:t>3.6.5</w:t>
        </w:r>
        <w:r>
          <w:rPr>
            <w:smallCaps w:val="0"/>
            <w:noProof/>
            <w:sz w:val="24"/>
            <w:szCs w:val="24"/>
            <w:lang w:eastAsia="ja-JP"/>
          </w:rPr>
          <w:tab/>
        </w:r>
        <w:r w:rsidRPr="009D5298">
          <w:rPr>
            <w:noProof/>
          </w:rPr>
          <w:t>Statistics</w:t>
        </w:r>
        <w:r>
          <w:rPr>
            <w:noProof/>
          </w:rPr>
          <w:tab/>
        </w:r>
        <w:r>
          <w:rPr>
            <w:noProof/>
          </w:rPr>
          <w:fldChar w:fldCharType="begin"/>
        </w:r>
        <w:r>
          <w:rPr>
            <w:noProof/>
          </w:rPr>
          <w:instrText xml:space="preserve"> PAGEREF _Toc220746732 \h </w:instrText>
        </w:r>
      </w:ins>
      <w:r>
        <w:rPr>
          <w:noProof/>
        </w:rPr>
      </w:r>
      <w:r>
        <w:rPr>
          <w:noProof/>
        </w:rPr>
        <w:fldChar w:fldCharType="separate"/>
      </w:r>
      <w:ins w:id="167" w:author="Manavalan Krishnan" w:date="2013-01-25T15:22:00Z">
        <w:r>
          <w:rPr>
            <w:noProof/>
          </w:rPr>
          <w:t>29</w:t>
        </w:r>
        <w:r>
          <w:rPr>
            <w:noProof/>
          </w:rPr>
          <w:fldChar w:fldCharType="end"/>
        </w:r>
      </w:ins>
    </w:p>
    <w:p w14:paraId="321B6DE2" w14:textId="77777777" w:rsidR="008B6A03" w:rsidRDefault="008B6A03">
      <w:pPr>
        <w:pStyle w:val="TOC3"/>
        <w:tabs>
          <w:tab w:val="left" w:pos="696"/>
          <w:tab w:val="right" w:pos="8630"/>
        </w:tabs>
        <w:rPr>
          <w:ins w:id="168" w:author="Manavalan Krishnan" w:date="2013-01-25T15:22:00Z"/>
          <w:smallCaps w:val="0"/>
          <w:noProof/>
          <w:sz w:val="24"/>
          <w:szCs w:val="24"/>
          <w:lang w:eastAsia="ja-JP"/>
        </w:rPr>
      </w:pPr>
      <w:ins w:id="169" w:author="Manavalan Krishnan" w:date="2013-01-25T15:22:00Z">
        <w:r w:rsidRPr="009D5298">
          <w:rPr>
            <w:noProof/>
          </w:rPr>
          <w:t>3.6.6</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_Toc220746733 \h </w:instrText>
        </w:r>
      </w:ins>
      <w:r>
        <w:rPr>
          <w:noProof/>
        </w:rPr>
      </w:r>
      <w:r>
        <w:rPr>
          <w:noProof/>
        </w:rPr>
        <w:fldChar w:fldCharType="separate"/>
      </w:r>
      <w:ins w:id="170" w:author="Manavalan Krishnan" w:date="2013-01-25T15:22:00Z">
        <w:r>
          <w:rPr>
            <w:noProof/>
          </w:rPr>
          <w:t>29</w:t>
        </w:r>
        <w:r>
          <w:rPr>
            <w:noProof/>
          </w:rPr>
          <w:fldChar w:fldCharType="end"/>
        </w:r>
      </w:ins>
    </w:p>
    <w:p w14:paraId="61535296" w14:textId="77777777" w:rsidR="008B6A03" w:rsidRDefault="008B6A03">
      <w:pPr>
        <w:pStyle w:val="TOC2"/>
        <w:tabs>
          <w:tab w:val="left" w:pos="552"/>
          <w:tab w:val="right" w:pos="8630"/>
        </w:tabs>
        <w:rPr>
          <w:ins w:id="171" w:author="Manavalan Krishnan" w:date="2013-01-25T15:22:00Z"/>
          <w:b w:val="0"/>
          <w:smallCaps w:val="0"/>
          <w:noProof/>
          <w:sz w:val="24"/>
          <w:szCs w:val="24"/>
          <w:lang w:eastAsia="ja-JP"/>
        </w:rPr>
      </w:pPr>
      <w:ins w:id="172" w:author="Manavalan Krishnan" w:date="2013-01-25T15:22:00Z">
        <w:r w:rsidRPr="009D5298">
          <w:rPr>
            <w:noProof/>
          </w:rPr>
          <w:t>3.7</w:t>
        </w:r>
        <w:r>
          <w:rPr>
            <w:b w:val="0"/>
            <w:smallCaps w:val="0"/>
            <w:noProof/>
            <w:sz w:val="24"/>
            <w:szCs w:val="24"/>
            <w:lang w:eastAsia="ja-JP"/>
          </w:rPr>
          <w:tab/>
        </w:r>
        <w:r w:rsidRPr="009D5298">
          <w:rPr>
            <w:noProof/>
          </w:rPr>
          <w:t>Usability improvements</w:t>
        </w:r>
        <w:r>
          <w:rPr>
            <w:noProof/>
          </w:rPr>
          <w:tab/>
        </w:r>
        <w:r>
          <w:rPr>
            <w:noProof/>
          </w:rPr>
          <w:fldChar w:fldCharType="begin"/>
        </w:r>
        <w:r>
          <w:rPr>
            <w:noProof/>
          </w:rPr>
          <w:instrText xml:space="preserve"> PAGEREF _Toc220746734 \h </w:instrText>
        </w:r>
      </w:ins>
      <w:r>
        <w:rPr>
          <w:noProof/>
        </w:rPr>
      </w:r>
      <w:r>
        <w:rPr>
          <w:noProof/>
        </w:rPr>
        <w:fldChar w:fldCharType="separate"/>
      </w:r>
      <w:ins w:id="173" w:author="Manavalan Krishnan" w:date="2013-01-25T15:22:00Z">
        <w:r>
          <w:rPr>
            <w:noProof/>
          </w:rPr>
          <w:t>32</w:t>
        </w:r>
        <w:r>
          <w:rPr>
            <w:noProof/>
          </w:rPr>
          <w:fldChar w:fldCharType="end"/>
        </w:r>
      </w:ins>
    </w:p>
    <w:p w14:paraId="54943C60" w14:textId="77777777" w:rsidR="008B6A03" w:rsidRDefault="008B6A03">
      <w:pPr>
        <w:pStyle w:val="TOC3"/>
        <w:tabs>
          <w:tab w:val="left" w:pos="696"/>
          <w:tab w:val="right" w:pos="8630"/>
        </w:tabs>
        <w:rPr>
          <w:ins w:id="174" w:author="Manavalan Krishnan" w:date="2013-01-25T15:22:00Z"/>
          <w:smallCaps w:val="0"/>
          <w:noProof/>
          <w:sz w:val="24"/>
          <w:szCs w:val="24"/>
          <w:lang w:eastAsia="ja-JP"/>
        </w:rPr>
      </w:pPr>
      <w:ins w:id="175" w:author="Manavalan Krishnan" w:date="2013-01-25T15:22:00Z">
        <w:r w:rsidRPr="009D5298">
          <w:rPr>
            <w:noProof/>
          </w:rPr>
          <w:t>3.7.1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_Toc220746735 \h </w:instrText>
        </w:r>
      </w:ins>
      <w:r>
        <w:rPr>
          <w:noProof/>
        </w:rPr>
      </w:r>
      <w:r>
        <w:rPr>
          <w:noProof/>
        </w:rPr>
        <w:fldChar w:fldCharType="separate"/>
      </w:r>
      <w:ins w:id="176" w:author="Manavalan Krishnan" w:date="2013-01-25T15:22:00Z">
        <w:r>
          <w:rPr>
            <w:noProof/>
          </w:rPr>
          <w:t>32</w:t>
        </w:r>
        <w:r>
          <w:rPr>
            <w:noProof/>
          </w:rPr>
          <w:fldChar w:fldCharType="end"/>
        </w:r>
      </w:ins>
    </w:p>
    <w:p w14:paraId="55DD20B1" w14:textId="77777777" w:rsidR="008B6A03" w:rsidRDefault="008B6A03">
      <w:pPr>
        <w:pStyle w:val="TOC2"/>
        <w:tabs>
          <w:tab w:val="left" w:pos="552"/>
          <w:tab w:val="right" w:pos="8630"/>
        </w:tabs>
        <w:rPr>
          <w:ins w:id="177" w:author="Manavalan Krishnan" w:date="2013-01-25T15:22:00Z"/>
          <w:b w:val="0"/>
          <w:smallCaps w:val="0"/>
          <w:noProof/>
          <w:sz w:val="24"/>
          <w:szCs w:val="24"/>
          <w:lang w:eastAsia="ja-JP"/>
        </w:rPr>
      </w:pPr>
      <w:ins w:id="178" w:author="Manavalan Krishnan" w:date="2013-01-25T15:22:00Z">
        <w:r w:rsidRPr="009D5298">
          <w:rPr>
            <w:noProof/>
          </w:rPr>
          <w:t>3.8</w:t>
        </w:r>
        <w:r>
          <w:rPr>
            <w:b w:val="0"/>
            <w:smallCaps w:val="0"/>
            <w:noProof/>
            <w:sz w:val="24"/>
            <w:szCs w:val="24"/>
            <w:lang w:eastAsia="ja-JP"/>
          </w:rPr>
          <w:tab/>
        </w:r>
        <w:r w:rsidRPr="009D5298">
          <w:rPr>
            <w:noProof/>
          </w:rPr>
          <w:t>Expiry Time</w:t>
        </w:r>
        <w:r>
          <w:rPr>
            <w:noProof/>
          </w:rPr>
          <w:tab/>
        </w:r>
        <w:r>
          <w:rPr>
            <w:noProof/>
          </w:rPr>
          <w:fldChar w:fldCharType="begin"/>
        </w:r>
        <w:r>
          <w:rPr>
            <w:noProof/>
          </w:rPr>
          <w:instrText xml:space="preserve"> PAGEREF _Toc220746736 \h </w:instrText>
        </w:r>
      </w:ins>
      <w:r>
        <w:rPr>
          <w:noProof/>
        </w:rPr>
      </w:r>
      <w:r>
        <w:rPr>
          <w:noProof/>
        </w:rPr>
        <w:fldChar w:fldCharType="separate"/>
      </w:r>
      <w:ins w:id="179" w:author="Manavalan Krishnan" w:date="2013-01-25T15:22:00Z">
        <w:r>
          <w:rPr>
            <w:noProof/>
          </w:rPr>
          <w:t>32</w:t>
        </w:r>
        <w:r>
          <w:rPr>
            <w:noProof/>
          </w:rPr>
          <w:fldChar w:fldCharType="end"/>
        </w:r>
      </w:ins>
    </w:p>
    <w:p w14:paraId="1F3BFCC5" w14:textId="77777777" w:rsidR="008B6A03" w:rsidRDefault="008B6A03">
      <w:pPr>
        <w:pStyle w:val="TOC3"/>
        <w:tabs>
          <w:tab w:val="left" w:pos="696"/>
          <w:tab w:val="right" w:pos="8630"/>
        </w:tabs>
        <w:rPr>
          <w:ins w:id="180" w:author="Manavalan Krishnan" w:date="2013-01-25T15:22:00Z"/>
          <w:smallCaps w:val="0"/>
          <w:noProof/>
          <w:sz w:val="24"/>
          <w:szCs w:val="24"/>
          <w:lang w:eastAsia="ja-JP"/>
        </w:rPr>
      </w:pPr>
      <w:ins w:id="181" w:author="Manavalan Krishnan" w:date="2013-01-25T15:22:00Z">
        <w:r w:rsidRPr="009D5298">
          <w:rPr>
            <w:noProof/>
          </w:rPr>
          <w:t>3.8.1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_Toc220746737 \h </w:instrText>
        </w:r>
      </w:ins>
      <w:r>
        <w:rPr>
          <w:noProof/>
        </w:rPr>
      </w:r>
      <w:r>
        <w:rPr>
          <w:noProof/>
        </w:rPr>
        <w:fldChar w:fldCharType="separate"/>
      </w:r>
      <w:ins w:id="182" w:author="Manavalan Krishnan" w:date="2013-01-25T15:22:00Z">
        <w:r>
          <w:rPr>
            <w:noProof/>
          </w:rPr>
          <w:t>32</w:t>
        </w:r>
        <w:r>
          <w:rPr>
            <w:noProof/>
          </w:rPr>
          <w:fldChar w:fldCharType="end"/>
        </w:r>
      </w:ins>
    </w:p>
    <w:p w14:paraId="5B5CDC91" w14:textId="77777777" w:rsidR="008B6A03" w:rsidRDefault="008B6A03">
      <w:pPr>
        <w:pStyle w:val="TOC3"/>
        <w:tabs>
          <w:tab w:val="left" w:pos="696"/>
          <w:tab w:val="right" w:pos="8630"/>
        </w:tabs>
        <w:rPr>
          <w:ins w:id="183" w:author="Manavalan Krishnan" w:date="2013-01-25T15:22:00Z"/>
          <w:smallCaps w:val="0"/>
          <w:noProof/>
          <w:sz w:val="24"/>
          <w:szCs w:val="24"/>
          <w:lang w:eastAsia="ja-JP"/>
        </w:rPr>
      </w:pPr>
      <w:ins w:id="184" w:author="Manavalan Krishnan" w:date="2013-01-25T15:22:00Z">
        <w:r w:rsidRPr="009D5298">
          <w:rPr>
            <w:noProof/>
          </w:rPr>
          <w:t>3.8.2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_Toc220746738 \h </w:instrText>
        </w:r>
      </w:ins>
      <w:r>
        <w:rPr>
          <w:noProof/>
        </w:rPr>
      </w:r>
      <w:r>
        <w:rPr>
          <w:noProof/>
        </w:rPr>
        <w:fldChar w:fldCharType="separate"/>
      </w:r>
      <w:ins w:id="185" w:author="Manavalan Krishnan" w:date="2013-01-25T15:22:00Z">
        <w:r>
          <w:rPr>
            <w:noProof/>
          </w:rPr>
          <w:t>32</w:t>
        </w:r>
        <w:r>
          <w:rPr>
            <w:noProof/>
          </w:rPr>
          <w:fldChar w:fldCharType="end"/>
        </w:r>
      </w:ins>
    </w:p>
    <w:p w14:paraId="1486A010" w14:textId="77777777" w:rsidR="008B6A03" w:rsidRDefault="008B6A03">
      <w:pPr>
        <w:pStyle w:val="TOC3"/>
        <w:tabs>
          <w:tab w:val="left" w:pos="696"/>
          <w:tab w:val="right" w:pos="8630"/>
        </w:tabs>
        <w:rPr>
          <w:ins w:id="186" w:author="Manavalan Krishnan" w:date="2013-01-25T15:22:00Z"/>
          <w:smallCaps w:val="0"/>
          <w:noProof/>
          <w:sz w:val="24"/>
          <w:szCs w:val="24"/>
          <w:lang w:eastAsia="ja-JP"/>
        </w:rPr>
      </w:pPr>
      <w:ins w:id="187" w:author="Manavalan Krishnan" w:date="2013-01-25T15:22:00Z">
        <w:r w:rsidRPr="009D5298">
          <w:rPr>
            <w:noProof/>
          </w:rPr>
          <w:t>3.8.3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_Toc220746739 \h </w:instrText>
        </w:r>
      </w:ins>
      <w:r>
        <w:rPr>
          <w:noProof/>
        </w:rPr>
      </w:r>
      <w:r>
        <w:rPr>
          <w:noProof/>
        </w:rPr>
        <w:fldChar w:fldCharType="separate"/>
      </w:r>
      <w:ins w:id="188" w:author="Manavalan Krishnan" w:date="2013-01-25T15:22:00Z">
        <w:r>
          <w:rPr>
            <w:noProof/>
          </w:rPr>
          <w:t>33</w:t>
        </w:r>
        <w:r>
          <w:rPr>
            <w:noProof/>
          </w:rPr>
          <w:fldChar w:fldCharType="end"/>
        </w:r>
      </w:ins>
    </w:p>
    <w:p w14:paraId="0BB7432F" w14:textId="77777777" w:rsidR="008B6A03" w:rsidRDefault="008B6A03">
      <w:pPr>
        <w:pStyle w:val="TOC3"/>
        <w:tabs>
          <w:tab w:val="left" w:pos="696"/>
          <w:tab w:val="right" w:pos="8630"/>
        </w:tabs>
        <w:rPr>
          <w:ins w:id="189" w:author="Manavalan Krishnan" w:date="2013-01-25T15:22:00Z"/>
          <w:smallCaps w:val="0"/>
          <w:noProof/>
          <w:sz w:val="24"/>
          <w:szCs w:val="24"/>
          <w:lang w:eastAsia="ja-JP"/>
        </w:rPr>
      </w:pPr>
      <w:ins w:id="190" w:author="Manavalan Krishnan" w:date="2013-01-25T15:22:00Z">
        <w:r w:rsidRPr="009D5298">
          <w:rPr>
            <w:noProof/>
          </w:rPr>
          <w:t>3.8.4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_Toc220746740 \h </w:instrText>
        </w:r>
      </w:ins>
      <w:r>
        <w:rPr>
          <w:noProof/>
        </w:rPr>
      </w:r>
      <w:r>
        <w:rPr>
          <w:noProof/>
        </w:rPr>
        <w:fldChar w:fldCharType="separate"/>
      </w:r>
      <w:ins w:id="191" w:author="Manavalan Krishnan" w:date="2013-01-25T15:22:00Z">
        <w:r>
          <w:rPr>
            <w:noProof/>
          </w:rPr>
          <w:t>33</w:t>
        </w:r>
        <w:r>
          <w:rPr>
            <w:noProof/>
          </w:rPr>
          <w:fldChar w:fldCharType="end"/>
        </w:r>
      </w:ins>
    </w:p>
    <w:p w14:paraId="10990C7D" w14:textId="77777777" w:rsidR="008B6A03" w:rsidRDefault="008B6A03">
      <w:pPr>
        <w:pStyle w:val="TOC3"/>
        <w:tabs>
          <w:tab w:val="left" w:pos="696"/>
          <w:tab w:val="right" w:pos="8630"/>
        </w:tabs>
        <w:rPr>
          <w:ins w:id="192" w:author="Manavalan Krishnan" w:date="2013-01-25T15:22:00Z"/>
          <w:smallCaps w:val="0"/>
          <w:noProof/>
          <w:sz w:val="24"/>
          <w:szCs w:val="24"/>
          <w:lang w:eastAsia="ja-JP"/>
        </w:rPr>
      </w:pPr>
      <w:ins w:id="193" w:author="Manavalan Krishnan" w:date="2013-01-25T15:22:00Z">
        <w:r w:rsidRPr="009D5298">
          <w:rPr>
            <w:noProof/>
          </w:rPr>
          <w:t>3.8.5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_Toc220746741 \h </w:instrText>
        </w:r>
      </w:ins>
      <w:r>
        <w:rPr>
          <w:noProof/>
        </w:rPr>
      </w:r>
      <w:r>
        <w:rPr>
          <w:noProof/>
        </w:rPr>
        <w:fldChar w:fldCharType="separate"/>
      </w:r>
      <w:ins w:id="194" w:author="Manavalan Krishnan" w:date="2013-01-25T15:22:00Z">
        <w:r>
          <w:rPr>
            <w:noProof/>
          </w:rPr>
          <w:t>33</w:t>
        </w:r>
        <w:r>
          <w:rPr>
            <w:noProof/>
          </w:rPr>
          <w:fldChar w:fldCharType="end"/>
        </w:r>
      </w:ins>
    </w:p>
    <w:p w14:paraId="5A80C38B" w14:textId="77777777" w:rsidR="008B6A03" w:rsidRDefault="008B6A03">
      <w:pPr>
        <w:pStyle w:val="TOC3"/>
        <w:tabs>
          <w:tab w:val="left" w:pos="696"/>
          <w:tab w:val="right" w:pos="8630"/>
        </w:tabs>
        <w:rPr>
          <w:ins w:id="195" w:author="Manavalan Krishnan" w:date="2013-01-25T15:22:00Z"/>
          <w:smallCaps w:val="0"/>
          <w:noProof/>
          <w:sz w:val="24"/>
          <w:szCs w:val="24"/>
          <w:lang w:eastAsia="ja-JP"/>
        </w:rPr>
      </w:pPr>
      <w:ins w:id="196" w:author="Manavalan Krishnan" w:date="2013-01-25T15:22:00Z">
        <w:r w:rsidRPr="009D5298">
          <w:rPr>
            <w:noProof/>
          </w:rPr>
          <w:t>3.8.6</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_Toc220746742 \h </w:instrText>
        </w:r>
      </w:ins>
      <w:r>
        <w:rPr>
          <w:noProof/>
        </w:rPr>
      </w:r>
      <w:r>
        <w:rPr>
          <w:noProof/>
        </w:rPr>
        <w:fldChar w:fldCharType="separate"/>
      </w:r>
      <w:ins w:id="197" w:author="Manavalan Krishnan" w:date="2013-01-25T15:22:00Z">
        <w:r>
          <w:rPr>
            <w:noProof/>
          </w:rPr>
          <w:t>33</w:t>
        </w:r>
        <w:r>
          <w:rPr>
            <w:noProof/>
          </w:rPr>
          <w:fldChar w:fldCharType="end"/>
        </w:r>
      </w:ins>
    </w:p>
    <w:p w14:paraId="18DA84D0" w14:textId="77777777" w:rsidR="008B6A03" w:rsidRDefault="008B6A03">
      <w:pPr>
        <w:pStyle w:val="TOC3"/>
        <w:tabs>
          <w:tab w:val="left" w:pos="696"/>
          <w:tab w:val="right" w:pos="8630"/>
        </w:tabs>
        <w:rPr>
          <w:ins w:id="198" w:author="Manavalan Krishnan" w:date="2013-01-25T15:22:00Z"/>
          <w:smallCaps w:val="0"/>
          <w:noProof/>
          <w:sz w:val="24"/>
          <w:szCs w:val="24"/>
          <w:lang w:eastAsia="ja-JP"/>
        </w:rPr>
      </w:pPr>
      <w:ins w:id="199" w:author="Manavalan Krishnan" w:date="2013-01-25T15:22:00Z">
        <w:r w:rsidRPr="009D5298">
          <w:rPr>
            <w:noProof/>
          </w:rPr>
          <w:t>3.8.7</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_Toc220746743 \h </w:instrText>
        </w:r>
      </w:ins>
      <w:r>
        <w:rPr>
          <w:noProof/>
        </w:rPr>
      </w:r>
      <w:r>
        <w:rPr>
          <w:noProof/>
        </w:rPr>
        <w:fldChar w:fldCharType="separate"/>
      </w:r>
      <w:ins w:id="200" w:author="Manavalan Krishnan" w:date="2013-01-25T15:22:00Z">
        <w:r>
          <w:rPr>
            <w:noProof/>
          </w:rPr>
          <w:t>33</w:t>
        </w:r>
        <w:r>
          <w:rPr>
            <w:noProof/>
          </w:rPr>
          <w:fldChar w:fldCharType="end"/>
        </w:r>
      </w:ins>
    </w:p>
    <w:p w14:paraId="1225E6D3" w14:textId="77777777" w:rsidR="008B6A03" w:rsidRDefault="008B6A03">
      <w:pPr>
        <w:pStyle w:val="TOC2"/>
        <w:tabs>
          <w:tab w:val="left" w:pos="552"/>
          <w:tab w:val="right" w:pos="8630"/>
        </w:tabs>
        <w:rPr>
          <w:ins w:id="201" w:author="Manavalan Krishnan" w:date="2013-01-25T15:22:00Z"/>
          <w:b w:val="0"/>
          <w:smallCaps w:val="0"/>
          <w:noProof/>
          <w:sz w:val="24"/>
          <w:szCs w:val="24"/>
          <w:lang w:eastAsia="ja-JP"/>
        </w:rPr>
      </w:pPr>
      <w:ins w:id="202" w:author="Manavalan Krishnan" w:date="2013-01-25T15:22:00Z">
        <w:r w:rsidRPr="009D5298">
          <w:rPr>
            <w:noProof/>
          </w:rPr>
          <w:t>3.9</w:t>
        </w:r>
        <w:r>
          <w:rPr>
            <w:b w:val="0"/>
            <w:smallCaps w:val="0"/>
            <w:noProof/>
            <w:sz w:val="24"/>
            <w:szCs w:val="24"/>
            <w:lang w:eastAsia="ja-JP"/>
          </w:rPr>
          <w:tab/>
        </w:r>
        <w:r w:rsidRPr="009D5298">
          <w:rPr>
            <w:noProof/>
          </w:rPr>
          <w:t>Orderly shutdown</w:t>
        </w:r>
        <w:r>
          <w:rPr>
            <w:noProof/>
          </w:rPr>
          <w:tab/>
        </w:r>
        <w:r>
          <w:rPr>
            <w:noProof/>
          </w:rPr>
          <w:fldChar w:fldCharType="begin"/>
        </w:r>
        <w:r>
          <w:rPr>
            <w:noProof/>
          </w:rPr>
          <w:instrText xml:space="preserve"> PAGEREF _Toc220746744 \h </w:instrText>
        </w:r>
      </w:ins>
      <w:r>
        <w:rPr>
          <w:noProof/>
        </w:rPr>
      </w:r>
      <w:r>
        <w:rPr>
          <w:noProof/>
        </w:rPr>
        <w:fldChar w:fldCharType="separate"/>
      </w:r>
      <w:ins w:id="203" w:author="Manavalan Krishnan" w:date="2013-01-25T15:22:00Z">
        <w:r>
          <w:rPr>
            <w:noProof/>
          </w:rPr>
          <w:t>34</w:t>
        </w:r>
        <w:r>
          <w:rPr>
            <w:noProof/>
          </w:rPr>
          <w:fldChar w:fldCharType="end"/>
        </w:r>
      </w:ins>
    </w:p>
    <w:p w14:paraId="5314D629" w14:textId="77777777" w:rsidR="008B6A03" w:rsidRDefault="008B6A03">
      <w:pPr>
        <w:pStyle w:val="TOC3"/>
        <w:tabs>
          <w:tab w:val="left" w:pos="696"/>
          <w:tab w:val="right" w:pos="8630"/>
        </w:tabs>
        <w:rPr>
          <w:ins w:id="204" w:author="Manavalan Krishnan" w:date="2013-01-25T15:22:00Z"/>
          <w:smallCaps w:val="0"/>
          <w:noProof/>
          <w:sz w:val="24"/>
          <w:szCs w:val="24"/>
          <w:lang w:eastAsia="ja-JP"/>
        </w:rPr>
      </w:pPr>
      <w:ins w:id="205" w:author="Manavalan Krishnan" w:date="2013-01-25T15:22:00Z">
        <w:r w:rsidRPr="009D5298">
          <w:rPr>
            <w:noProof/>
          </w:rPr>
          <w:t>3.9.1</w:t>
        </w:r>
        <w:r>
          <w:rPr>
            <w:smallCaps w:val="0"/>
            <w:noProof/>
            <w:sz w:val="24"/>
            <w:szCs w:val="24"/>
            <w:lang w:eastAsia="ja-JP"/>
          </w:rPr>
          <w:tab/>
        </w:r>
        <w:r w:rsidRPr="009D5298">
          <w:rPr>
            <w:noProof/>
          </w:rPr>
          <w:t>Design</w:t>
        </w:r>
        <w:r>
          <w:rPr>
            <w:noProof/>
          </w:rPr>
          <w:tab/>
        </w:r>
        <w:r>
          <w:rPr>
            <w:noProof/>
          </w:rPr>
          <w:fldChar w:fldCharType="begin"/>
        </w:r>
        <w:r>
          <w:rPr>
            <w:noProof/>
          </w:rPr>
          <w:instrText xml:space="preserve"> PAGEREF _Toc220746745 \h </w:instrText>
        </w:r>
      </w:ins>
      <w:r>
        <w:rPr>
          <w:noProof/>
        </w:rPr>
      </w:r>
      <w:r>
        <w:rPr>
          <w:noProof/>
        </w:rPr>
        <w:fldChar w:fldCharType="separate"/>
      </w:r>
      <w:ins w:id="206" w:author="Manavalan Krishnan" w:date="2013-01-25T15:22:00Z">
        <w:r>
          <w:rPr>
            <w:noProof/>
          </w:rPr>
          <w:t>34</w:t>
        </w:r>
        <w:r>
          <w:rPr>
            <w:noProof/>
          </w:rPr>
          <w:fldChar w:fldCharType="end"/>
        </w:r>
      </w:ins>
    </w:p>
    <w:p w14:paraId="6168D4DC" w14:textId="77777777" w:rsidR="008B6A03" w:rsidRDefault="008B6A03">
      <w:pPr>
        <w:pStyle w:val="TOC3"/>
        <w:tabs>
          <w:tab w:val="left" w:pos="696"/>
          <w:tab w:val="right" w:pos="8630"/>
        </w:tabs>
        <w:rPr>
          <w:ins w:id="207" w:author="Manavalan Krishnan" w:date="2013-01-25T15:22:00Z"/>
          <w:smallCaps w:val="0"/>
          <w:noProof/>
          <w:sz w:val="24"/>
          <w:szCs w:val="24"/>
          <w:lang w:eastAsia="ja-JP"/>
        </w:rPr>
      </w:pPr>
      <w:ins w:id="208" w:author="Manavalan Krishnan" w:date="2013-01-25T15:22:00Z">
        <w:r w:rsidRPr="009D5298">
          <w:rPr>
            <w:noProof/>
          </w:rPr>
          <w:t>3.9.2</w:t>
        </w:r>
        <w:r>
          <w:rPr>
            <w:smallCaps w:val="0"/>
            <w:noProof/>
            <w:sz w:val="24"/>
            <w:szCs w:val="24"/>
            <w:lang w:eastAsia="ja-JP"/>
          </w:rPr>
          <w:tab/>
        </w:r>
        <w:r w:rsidRPr="009D5298">
          <w:rPr>
            <w:noProof/>
          </w:rPr>
          <w:t>User APIs</w:t>
        </w:r>
        <w:r>
          <w:rPr>
            <w:noProof/>
          </w:rPr>
          <w:tab/>
        </w:r>
        <w:r>
          <w:rPr>
            <w:noProof/>
          </w:rPr>
          <w:fldChar w:fldCharType="begin"/>
        </w:r>
        <w:r>
          <w:rPr>
            <w:noProof/>
          </w:rPr>
          <w:instrText xml:space="preserve"> PAGEREF _Toc220746746 \h </w:instrText>
        </w:r>
      </w:ins>
      <w:r>
        <w:rPr>
          <w:noProof/>
        </w:rPr>
      </w:r>
      <w:r>
        <w:rPr>
          <w:noProof/>
        </w:rPr>
        <w:fldChar w:fldCharType="separate"/>
      </w:r>
      <w:ins w:id="209" w:author="Manavalan Krishnan" w:date="2013-01-25T15:22:00Z">
        <w:r>
          <w:rPr>
            <w:noProof/>
          </w:rPr>
          <w:t>34</w:t>
        </w:r>
        <w:r>
          <w:rPr>
            <w:noProof/>
          </w:rPr>
          <w:fldChar w:fldCharType="end"/>
        </w:r>
      </w:ins>
    </w:p>
    <w:p w14:paraId="0DBAE054" w14:textId="77777777" w:rsidR="008B6A03" w:rsidRDefault="008B6A03">
      <w:pPr>
        <w:pStyle w:val="TOC3"/>
        <w:tabs>
          <w:tab w:val="left" w:pos="696"/>
          <w:tab w:val="right" w:pos="8630"/>
        </w:tabs>
        <w:rPr>
          <w:ins w:id="210" w:author="Manavalan Krishnan" w:date="2013-01-25T15:22:00Z"/>
          <w:smallCaps w:val="0"/>
          <w:noProof/>
          <w:sz w:val="24"/>
          <w:szCs w:val="24"/>
          <w:lang w:eastAsia="ja-JP"/>
        </w:rPr>
      </w:pPr>
      <w:ins w:id="211" w:author="Manavalan Krishnan" w:date="2013-01-25T15:22:00Z">
        <w:r w:rsidRPr="009D5298">
          <w:rPr>
            <w:noProof/>
          </w:rPr>
          <w:t>3.9.3</w:t>
        </w:r>
        <w:r>
          <w:rPr>
            <w:smallCaps w:val="0"/>
            <w:noProof/>
            <w:sz w:val="24"/>
            <w:szCs w:val="24"/>
            <w:lang w:eastAsia="ja-JP"/>
          </w:rPr>
          <w:tab/>
        </w:r>
        <w:r w:rsidRPr="009D5298">
          <w:rPr>
            <w:noProof/>
          </w:rPr>
          <w:t>Internal APIs</w:t>
        </w:r>
        <w:r>
          <w:rPr>
            <w:noProof/>
          </w:rPr>
          <w:tab/>
        </w:r>
        <w:r>
          <w:rPr>
            <w:noProof/>
          </w:rPr>
          <w:fldChar w:fldCharType="begin"/>
        </w:r>
        <w:r>
          <w:rPr>
            <w:noProof/>
          </w:rPr>
          <w:instrText xml:space="preserve"> PAGEREF _Toc220746747 \h </w:instrText>
        </w:r>
      </w:ins>
      <w:r>
        <w:rPr>
          <w:noProof/>
        </w:rPr>
      </w:r>
      <w:r>
        <w:rPr>
          <w:noProof/>
        </w:rPr>
        <w:fldChar w:fldCharType="separate"/>
      </w:r>
      <w:ins w:id="212" w:author="Manavalan Krishnan" w:date="2013-01-25T15:22:00Z">
        <w:r>
          <w:rPr>
            <w:noProof/>
          </w:rPr>
          <w:t>34</w:t>
        </w:r>
        <w:r>
          <w:rPr>
            <w:noProof/>
          </w:rPr>
          <w:fldChar w:fldCharType="end"/>
        </w:r>
      </w:ins>
    </w:p>
    <w:p w14:paraId="553CB947" w14:textId="77777777" w:rsidR="008B6A03" w:rsidRDefault="008B6A03">
      <w:pPr>
        <w:pStyle w:val="TOC3"/>
        <w:tabs>
          <w:tab w:val="left" w:pos="696"/>
          <w:tab w:val="right" w:pos="8630"/>
        </w:tabs>
        <w:rPr>
          <w:ins w:id="213" w:author="Manavalan Krishnan" w:date="2013-01-25T15:22:00Z"/>
          <w:smallCaps w:val="0"/>
          <w:noProof/>
          <w:sz w:val="24"/>
          <w:szCs w:val="24"/>
          <w:lang w:eastAsia="ja-JP"/>
        </w:rPr>
      </w:pPr>
      <w:ins w:id="214" w:author="Manavalan Krishnan" w:date="2013-01-25T15:22:00Z">
        <w:r w:rsidRPr="009D5298">
          <w:rPr>
            <w:noProof/>
          </w:rPr>
          <w:t>3.9.4</w:t>
        </w:r>
        <w:r>
          <w:rPr>
            <w:smallCaps w:val="0"/>
            <w:noProof/>
            <w:sz w:val="24"/>
            <w:szCs w:val="24"/>
            <w:lang w:eastAsia="ja-JP"/>
          </w:rPr>
          <w:tab/>
        </w:r>
        <w:r w:rsidRPr="009D5298">
          <w:rPr>
            <w:noProof/>
          </w:rPr>
          <w:t>Configuration</w:t>
        </w:r>
        <w:r>
          <w:rPr>
            <w:noProof/>
          </w:rPr>
          <w:tab/>
        </w:r>
        <w:r>
          <w:rPr>
            <w:noProof/>
          </w:rPr>
          <w:fldChar w:fldCharType="begin"/>
        </w:r>
        <w:r>
          <w:rPr>
            <w:noProof/>
          </w:rPr>
          <w:instrText xml:space="preserve"> PAGEREF _Toc220746748 \h </w:instrText>
        </w:r>
      </w:ins>
      <w:r>
        <w:rPr>
          <w:noProof/>
        </w:rPr>
      </w:r>
      <w:r>
        <w:rPr>
          <w:noProof/>
        </w:rPr>
        <w:fldChar w:fldCharType="separate"/>
      </w:r>
      <w:ins w:id="215" w:author="Manavalan Krishnan" w:date="2013-01-25T15:22:00Z">
        <w:r>
          <w:rPr>
            <w:noProof/>
          </w:rPr>
          <w:t>34</w:t>
        </w:r>
        <w:r>
          <w:rPr>
            <w:noProof/>
          </w:rPr>
          <w:fldChar w:fldCharType="end"/>
        </w:r>
      </w:ins>
    </w:p>
    <w:p w14:paraId="159CAC91" w14:textId="77777777" w:rsidR="008B6A03" w:rsidRDefault="008B6A03">
      <w:pPr>
        <w:pStyle w:val="TOC3"/>
        <w:tabs>
          <w:tab w:val="left" w:pos="696"/>
          <w:tab w:val="right" w:pos="8630"/>
        </w:tabs>
        <w:rPr>
          <w:ins w:id="216" w:author="Manavalan Krishnan" w:date="2013-01-25T15:22:00Z"/>
          <w:smallCaps w:val="0"/>
          <w:noProof/>
          <w:sz w:val="24"/>
          <w:szCs w:val="24"/>
          <w:lang w:eastAsia="ja-JP"/>
        </w:rPr>
      </w:pPr>
      <w:ins w:id="217" w:author="Manavalan Krishnan" w:date="2013-01-25T15:22:00Z">
        <w:r w:rsidRPr="009D5298">
          <w:rPr>
            <w:noProof/>
          </w:rPr>
          <w:t>3.9.5</w:t>
        </w:r>
        <w:r>
          <w:rPr>
            <w:smallCaps w:val="0"/>
            <w:noProof/>
            <w:sz w:val="24"/>
            <w:szCs w:val="24"/>
            <w:lang w:eastAsia="ja-JP"/>
          </w:rPr>
          <w:tab/>
        </w:r>
        <w:r w:rsidRPr="009D5298">
          <w:rPr>
            <w:noProof/>
          </w:rPr>
          <w:t>Issues and Limitations</w:t>
        </w:r>
        <w:r>
          <w:rPr>
            <w:noProof/>
          </w:rPr>
          <w:tab/>
        </w:r>
        <w:r>
          <w:rPr>
            <w:noProof/>
          </w:rPr>
          <w:fldChar w:fldCharType="begin"/>
        </w:r>
        <w:r>
          <w:rPr>
            <w:noProof/>
          </w:rPr>
          <w:instrText xml:space="preserve"> PAGEREF _Toc220746749 \h </w:instrText>
        </w:r>
      </w:ins>
      <w:r>
        <w:rPr>
          <w:noProof/>
        </w:rPr>
      </w:r>
      <w:r>
        <w:rPr>
          <w:noProof/>
        </w:rPr>
        <w:fldChar w:fldCharType="separate"/>
      </w:r>
      <w:ins w:id="218" w:author="Manavalan Krishnan" w:date="2013-01-25T15:22:00Z">
        <w:r>
          <w:rPr>
            <w:noProof/>
          </w:rPr>
          <w:t>34</w:t>
        </w:r>
        <w:r>
          <w:rPr>
            <w:noProof/>
          </w:rPr>
          <w:fldChar w:fldCharType="end"/>
        </w:r>
      </w:ins>
    </w:p>
    <w:p w14:paraId="3694ED00" w14:textId="77777777" w:rsidR="008B6A03" w:rsidRDefault="008B6A03">
      <w:pPr>
        <w:pStyle w:val="TOC3"/>
        <w:tabs>
          <w:tab w:val="left" w:pos="696"/>
          <w:tab w:val="right" w:pos="8630"/>
        </w:tabs>
        <w:rPr>
          <w:ins w:id="219" w:author="Manavalan Krishnan" w:date="2013-01-25T15:22:00Z"/>
          <w:smallCaps w:val="0"/>
          <w:noProof/>
          <w:sz w:val="24"/>
          <w:szCs w:val="24"/>
          <w:lang w:eastAsia="ja-JP"/>
        </w:rPr>
      </w:pPr>
      <w:ins w:id="220" w:author="Manavalan Krishnan" w:date="2013-01-25T15:22:00Z">
        <w:r w:rsidRPr="009D5298">
          <w:rPr>
            <w:noProof/>
          </w:rPr>
          <w:t>3.9.6</w:t>
        </w:r>
        <w:r>
          <w:rPr>
            <w:smallCaps w:val="0"/>
            <w:noProof/>
            <w:sz w:val="24"/>
            <w:szCs w:val="24"/>
            <w:lang w:eastAsia="ja-JP"/>
          </w:rPr>
          <w:tab/>
        </w:r>
        <w:r w:rsidRPr="009D5298">
          <w:rPr>
            <w:noProof/>
          </w:rPr>
          <w:t>Stats</w:t>
        </w:r>
        <w:r>
          <w:rPr>
            <w:noProof/>
          </w:rPr>
          <w:tab/>
        </w:r>
        <w:r>
          <w:rPr>
            <w:noProof/>
          </w:rPr>
          <w:fldChar w:fldCharType="begin"/>
        </w:r>
        <w:r>
          <w:rPr>
            <w:noProof/>
          </w:rPr>
          <w:instrText xml:space="preserve"> PAGEREF _Toc220746750 \h </w:instrText>
        </w:r>
      </w:ins>
      <w:r>
        <w:rPr>
          <w:noProof/>
        </w:rPr>
      </w:r>
      <w:r>
        <w:rPr>
          <w:noProof/>
        </w:rPr>
        <w:fldChar w:fldCharType="separate"/>
      </w:r>
      <w:ins w:id="221" w:author="Manavalan Krishnan" w:date="2013-01-25T15:22:00Z">
        <w:r>
          <w:rPr>
            <w:noProof/>
          </w:rPr>
          <w:t>34</w:t>
        </w:r>
        <w:r>
          <w:rPr>
            <w:noProof/>
          </w:rPr>
          <w:fldChar w:fldCharType="end"/>
        </w:r>
      </w:ins>
    </w:p>
    <w:p w14:paraId="0A54E6EE" w14:textId="77777777" w:rsidR="008B6A03" w:rsidRDefault="008B6A03">
      <w:pPr>
        <w:pStyle w:val="TOC3"/>
        <w:tabs>
          <w:tab w:val="left" w:pos="696"/>
          <w:tab w:val="right" w:pos="8630"/>
        </w:tabs>
        <w:rPr>
          <w:ins w:id="222" w:author="Manavalan Krishnan" w:date="2013-01-25T15:22:00Z"/>
          <w:smallCaps w:val="0"/>
          <w:noProof/>
          <w:sz w:val="24"/>
          <w:szCs w:val="24"/>
          <w:lang w:eastAsia="ja-JP"/>
        </w:rPr>
      </w:pPr>
      <w:ins w:id="223" w:author="Manavalan Krishnan" w:date="2013-01-25T15:22:00Z">
        <w:r w:rsidRPr="009D5298">
          <w:rPr>
            <w:noProof/>
          </w:rPr>
          <w:t>3.9.7</w:t>
        </w:r>
        <w:r>
          <w:rPr>
            <w:smallCaps w:val="0"/>
            <w:noProof/>
            <w:sz w:val="24"/>
            <w:szCs w:val="24"/>
            <w:lang w:eastAsia="ja-JP"/>
          </w:rPr>
          <w:tab/>
        </w:r>
        <w:r w:rsidRPr="009D5298">
          <w:rPr>
            <w:noProof/>
          </w:rPr>
          <w:t>Testcases</w:t>
        </w:r>
        <w:r>
          <w:rPr>
            <w:noProof/>
          </w:rPr>
          <w:tab/>
        </w:r>
        <w:r>
          <w:rPr>
            <w:noProof/>
          </w:rPr>
          <w:fldChar w:fldCharType="begin"/>
        </w:r>
        <w:r>
          <w:rPr>
            <w:noProof/>
          </w:rPr>
          <w:instrText xml:space="preserve"> PAGEREF _Toc220746751 \h </w:instrText>
        </w:r>
      </w:ins>
      <w:r>
        <w:rPr>
          <w:noProof/>
        </w:rPr>
      </w:r>
      <w:r>
        <w:rPr>
          <w:noProof/>
        </w:rPr>
        <w:fldChar w:fldCharType="separate"/>
      </w:r>
      <w:ins w:id="224" w:author="Manavalan Krishnan" w:date="2013-01-25T15:22:00Z">
        <w:r>
          <w:rPr>
            <w:noProof/>
          </w:rPr>
          <w:t>34</w:t>
        </w:r>
        <w:r>
          <w:rPr>
            <w:noProof/>
          </w:rPr>
          <w:fldChar w:fldCharType="end"/>
        </w:r>
      </w:ins>
    </w:p>
    <w:p w14:paraId="09A510AB" w14:textId="77777777" w:rsidR="00C87FFA" w:rsidRPr="00675BA1" w:rsidRDefault="00FC3B28" w:rsidP="002C0DC8">
      <w:pPr>
        <w:rPr>
          <w:rFonts w:asciiTheme="majorHAnsi" w:hAnsiTheme="majorHAnsi"/>
        </w:rPr>
      </w:pPr>
      <w:r w:rsidRPr="00675BA1">
        <w:rPr>
          <w:rFonts w:asciiTheme="majorHAnsi" w:hAnsiTheme="majorHAnsi"/>
        </w:rPr>
        <w:fldChar w:fldCharType="end"/>
      </w:r>
    </w:p>
    <w:p w14:paraId="1C7D2420" w14:textId="77777777" w:rsidR="00C87FFA" w:rsidRPr="00675BA1" w:rsidRDefault="00C87FFA" w:rsidP="002C0DC8">
      <w:pPr>
        <w:rPr>
          <w:rFonts w:asciiTheme="majorHAnsi" w:hAnsiTheme="majorHAnsi"/>
        </w:rPr>
      </w:pPr>
    </w:p>
    <w:p w14:paraId="07DF955A" w14:textId="77777777" w:rsidR="00C87FFA" w:rsidRPr="00675BA1" w:rsidRDefault="00C87FFA" w:rsidP="002C0DC8">
      <w:pPr>
        <w:rPr>
          <w:rFonts w:asciiTheme="majorHAnsi" w:hAnsiTheme="majorHAnsi"/>
        </w:rPr>
      </w:pPr>
    </w:p>
    <w:p w14:paraId="27715A3D" w14:textId="77777777" w:rsidR="00C87FFA" w:rsidRPr="00675BA1" w:rsidRDefault="00C87FFA" w:rsidP="002C0DC8">
      <w:pPr>
        <w:rPr>
          <w:rFonts w:asciiTheme="majorHAnsi" w:hAnsiTheme="majorHAnsi"/>
        </w:rPr>
      </w:pPr>
    </w:p>
    <w:p w14:paraId="429FA702" w14:textId="77777777" w:rsidR="00C87FFA" w:rsidRPr="00675BA1" w:rsidRDefault="00C87FFA" w:rsidP="002C0DC8">
      <w:pPr>
        <w:rPr>
          <w:rFonts w:asciiTheme="majorHAnsi" w:hAnsiTheme="majorHAnsi"/>
        </w:rPr>
      </w:pPr>
    </w:p>
    <w:p w14:paraId="01D6D132" w14:textId="77777777" w:rsidR="00C87FFA" w:rsidRPr="00675BA1" w:rsidRDefault="00C87FFA" w:rsidP="002C0DC8">
      <w:pPr>
        <w:rPr>
          <w:rFonts w:asciiTheme="majorHAnsi" w:hAnsiTheme="majorHAnsi"/>
        </w:rPr>
      </w:pPr>
    </w:p>
    <w:p w14:paraId="292419FF" w14:textId="77777777" w:rsidR="00C87FFA" w:rsidRPr="00675BA1" w:rsidRDefault="00C87FFA" w:rsidP="002C0DC8">
      <w:pPr>
        <w:rPr>
          <w:rFonts w:asciiTheme="majorHAnsi" w:hAnsiTheme="majorHAnsi"/>
        </w:rPr>
      </w:pPr>
    </w:p>
    <w:p w14:paraId="69061345" w14:textId="77777777" w:rsidR="00C87FFA" w:rsidRPr="00675BA1" w:rsidRDefault="00C87FFA" w:rsidP="002C0DC8">
      <w:pPr>
        <w:rPr>
          <w:rFonts w:asciiTheme="majorHAnsi" w:hAnsiTheme="majorHAnsi"/>
        </w:rPr>
      </w:pPr>
    </w:p>
    <w:p w14:paraId="291E216C" w14:textId="77777777" w:rsidR="00C87FFA" w:rsidRPr="00675BA1" w:rsidRDefault="00C87FFA" w:rsidP="002C0DC8">
      <w:pPr>
        <w:rPr>
          <w:rFonts w:asciiTheme="majorHAnsi" w:hAnsiTheme="majorHAnsi"/>
        </w:rPr>
      </w:pPr>
    </w:p>
    <w:p w14:paraId="03F50088" w14:textId="77777777" w:rsidR="00C87FFA" w:rsidRPr="00675BA1" w:rsidRDefault="00C87FFA" w:rsidP="002C0DC8">
      <w:pPr>
        <w:rPr>
          <w:rFonts w:asciiTheme="majorHAnsi" w:hAnsiTheme="majorHAnsi"/>
        </w:rPr>
      </w:pPr>
    </w:p>
    <w:p w14:paraId="69222224" w14:textId="77777777" w:rsidR="00C87FFA" w:rsidRPr="00675BA1" w:rsidRDefault="00C87FFA" w:rsidP="002C0DC8">
      <w:pPr>
        <w:rPr>
          <w:rFonts w:asciiTheme="majorHAnsi" w:hAnsiTheme="majorHAnsi"/>
        </w:rPr>
      </w:pPr>
    </w:p>
    <w:p w14:paraId="5D84BCE2" w14:textId="77777777" w:rsidR="00C87FFA" w:rsidRPr="00675BA1" w:rsidRDefault="00C87FFA" w:rsidP="002C0DC8">
      <w:pPr>
        <w:rPr>
          <w:rFonts w:asciiTheme="majorHAnsi" w:hAnsiTheme="majorHAnsi"/>
        </w:rPr>
      </w:pPr>
    </w:p>
    <w:p w14:paraId="484F02F7" w14:textId="77777777" w:rsidR="00C87FFA" w:rsidRPr="00675BA1" w:rsidRDefault="00C87FFA" w:rsidP="002C0DC8">
      <w:pPr>
        <w:rPr>
          <w:rFonts w:asciiTheme="majorHAnsi" w:hAnsiTheme="majorHAnsi"/>
        </w:rPr>
      </w:pPr>
    </w:p>
    <w:p w14:paraId="1A31A7E8" w14:textId="77777777" w:rsidR="00C87FFA" w:rsidRDefault="00C87FFA" w:rsidP="002C0DC8">
      <w:pPr>
        <w:rPr>
          <w:rFonts w:asciiTheme="majorHAnsi" w:hAnsiTheme="majorHAnsi"/>
        </w:rPr>
      </w:pPr>
    </w:p>
    <w:p w14:paraId="7E033184" w14:textId="77777777" w:rsidR="00C87FFA" w:rsidRPr="00675BA1" w:rsidRDefault="00C87FFA" w:rsidP="002C0DC8">
      <w:pPr>
        <w:rPr>
          <w:rFonts w:asciiTheme="majorHAnsi" w:hAnsiTheme="majorHAnsi"/>
        </w:rPr>
      </w:pPr>
    </w:p>
    <w:p w14:paraId="1D47669F" w14:textId="77777777" w:rsidR="00C87FFA" w:rsidRPr="00675BA1" w:rsidRDefault="00C87FFA" w:rsidP="002C0DC8">
      <w:pPr>
        <w:rPr>
          <w:rFonts w:asciiTheme="majorHAnsi" w:hAnsiTheme="majorHAnsi"/>
        </w:rPr>
      </w:pPr>
    </w:p>
    <w:p w14:paraId="2BA92E8D" w14:textId="146BB3EA" w:rsidR="002A01C9" w:rsidRPr="00675BA1" w:rsidRDefault="002A01C9" w:rsidP="002C0DC8">
      <w:pPr>
        <w:pStyle w:val="Heading1"/>
        <w:rPr>
          <w:color w:val="auto"/>
        </w:rPr>
      </w:pPr>
      <w:bookmarkStart w:id="225" w:name="_Toc220746678"/>
      <w:bookmarkStart w:id="226" w:name="_Toc219525118"/>
      <w:r w:rsidRPr="00675BA1">
        <w:rPr>
          <w:color w:val="auto"/>
        </w:rPr>
        <w:t>Introduction</w:t>
      </w:r>
      <w:bookmarkEnd w:id="225"/>
    </w:p>
    <w:p w14:paraId="6B66165D" w14:textId="5331B6D3" w:rsidR="00C87FFA" w:rsidRPr="00675BA1" w:rsidRDefault="00725E1C" w:rsidP="00725E1C">
      <w:pPr>
        <w:ind w:left="432"/>
        <w:rPr>
          <w:rFonts w:asciiTheme="majorHAnsi" w:hAnsiTheme="majorHAnsi"/>
        </w:rPr>
      </w:pPr>
      <w:r w:rsidRPr="00675BA1">
        <w:rPr>
          <w:rFonts w:asciiTheme="majorHAnsi" w:hAnsiTheme="majorHAnsi"/>
        </w:rPr>
        <w:t xml:space="preserve">This document describes the features </w:t>
      </w:r>
      <w:r w:rsidR="00FB6C21" w:rsidRPr="00675BA1">
        <w:rPr>
          <w:rFonts w:asciiTheme="majorHAnsi" w:hAnsiTheme="majorHAnsi"/>
        </w:rPr>
        <w:t xml:space="preserve">list for </w:t>
      </w:r>
      <w:r w:rsidRPr="00675BA1">
        <w:rPr>
          <w:rFonts w:asciiTheme="majorHAnsi" w:hAnsiTheme="majorHAnsi"/>
        </w:rPr>
        <w:t xml:space="preserve">the FDF 1.1 release and </w:t>
      </w:r>
      <w:r w:rsidR="00C358CD" w:rsidRPr="00675BA1">
        <w:rPr>
          <w:rFonts w:asciiTheme="majorHAnsi" w:hAnsiTheme="majorHAnsi"/>
        </w:rPr>
        <w:t>high-level</w:t>
      </w:r>
      <w:r w:rsidRPr="00675BA1">
        <w:rPr>
          <w:rFonts w:asciiTheme="majorHAnsi" w:hAnsiTheme="majorHAnsi"/>
        </w:rPr>
        <w:t xml:space="preserve"> design.</w:t>
      </w:r>
    </w:p>
    <w:p w14:paraId="010644AB" w14:textId="56CC609F" w:rsidR="000B61D6" w:rsidRPr="00675BA1" w:rsidRDefault="002C0DC8" w:rsidP="002C0DC8">
      <w:pPr>
        <w:pStyle w:val="Heading1"/>
        <w:rPr>
          <w:color w:val="auto"/>
        </w:rPr>
      </w:pPr>
      <w:bookmarkStart w:id="227" w:name="_Toc220746679"/>
      <w:r w:rsidRPr="00675BA1">
        <w:rPr>
          <w:color w:val="auto"/>
        </w:rPr>
        <w:t>Requirements</w:t>
      </w:r>
      <w:bookmarkEnd w:id="226"/>
      <w:bookmarkEnd w:id="227"/>
    </w:p>
    <w:p w14:paraId="1ECF9781" w14:textId="4FB28DC5" w:rsidR="00951F90" w:rsidRPr="00675BA1" w:rsidRDefault="002C0DC8" w:rsidP="00951F90">
      <w:pPr>
        <w:pStyle w:val="Heading2"/>
        <w:rPr>
          <w:color w:val="auto"/>
        </w:rPr>
      </w:pPr>
      <w:bookmarkStart w:id="228" w:name="_Toc219525119"/>
      <w:bookmarkStart w:id="229" w:name="_Toc220746680"/>
      <w:r w:rsidRPr="00675BA1">
        <w:rPr>
          <w:color w:val="auto"/>
        </w:rPr>
        <w:t>Large number of containers</w:t>
      </w:r>
      <w:bookmarkEnd w:id="228"/>
      <w:bookmarkEnd w:id="229"/>
    </w:p>
    <w:p w14:paraId="5A565753" w14:textId="761C04DC" w:rsidR="00C358CD" w:rsidRPr="00675BA1" w:rsidRDefault="00C358CD" w:rsidP="00C358CD">
      <w:pPr>
        <w:ind w:left="576"/>
        <w:rPr>
          <w:rFonts w:asciiTheme="majorHAnsi" w:hAnsiTheme="majorHAnsi"/>
          <w:sz w:val="22"/>
          <w:szCs w:val="22"/>
        </w:rPr>
      </w:pPr>
      <w:r w:rsidRPr="00675BA1">
        <w:rPr>
          <w:rFonts w:asciiTheme="majorHAnsi" w:hAnsiTheme="majorHAnsi"/>
          <w:sz w:val="22"/>
          <w:szCs w:val="22"/>
        </w:rPr>
        <w:t xml:space="preserve">The </w:t>
      </w:r>
      <w:r w:rsidR="007107CD" w:rsidRPr="00675BA1">
        <w:rPr>
          <w:rFonts w:asciiTheme="majorHAnsi" w:hAnsiTheme="majorHAnsi"/>
          <w:sz w:val="22"/>
          <w:szCs w:val="22"/>
        </w:rPr>
        <w:t>FDF</w:t>
      </w:r>
      <w:r w:rsidR="00F32210" w:rsidRPr="00675BA1">
        <w:rPr>
          <w:rFonts w:asciiTheme="majorHAnsi" w:hAnsiTheme="majorHAnsi"/>
          <w:sz w:val="22"/>
          <w:szCs w:val="22"/>
        </w:rPr>
        <w:t xml:space="preserve">1.1 </w:t>
      </w:r>
      <w:r w:rsidRPr="00675BA1">
        <w:rPr>
          <w:rFonts w:asciiTheme="majorHAnsi" w:hAnsiTheme="majorHAnsi"/>
          <w:sz w:val="22"/>
          <w:szCs w:val="22"/>
        </w:rPr>
        <w:t xml:space="preserve">release shall support up </w:t>
      </w:r>
      <w:r w:rsidR="00FA1406">
        <w:rPr>
          <w:rFonts w:asciiTheme="majorHAnsi" w:hAnsiTheme="majorHAnsi"/>
          <w:sz w:val="22"/>
          <w:szCs w:val="22"/>
        </w:rPr>
        <w:t>65</w:t>
      </w:r>
      <w:ins w:id="230" w:author="Darryl Ouye" w:date="2013-02-12T08:37:00Z">
        <w:r w:rsidR="00654EB1">
          <w:rPr>
            <w:rFonts w:asciiTheme="majorHAnsi" w:hAnsiTheme="majorHAnsi"/>
            <w:sz w:val="22"/>
            <w:szCs w:val="22"/>
          </w:rPr>
          <w:t>535</w:t>
        </w:r>
      </w:ins>
      <w:del w:id="231" w:author="Darryl Ouye" w:date="2013-02-12T08:37:00Z">
        <w:r w:rsidR="00FA1406" w:rsidDel="00654EB1">
          <w:rPr>
            <w:rFonts w:asciiTheme="majorHAnsi" w:hAnsiTheme="majorHAnsi"/>
            <w:sz w:val="22"/>
            <w:szCs w:val="22"/>
          </w:rPr>
          <w:delText>000</w:delText>
        </w:r>
      </w:del>
      <w:r w:rsidRPr="00675BA1">
        <w:rPr>
          <w:rFonts w:asciiTheme="majorHAnsi" w:hAnsiTheme="majorHAnsi"/>
          <w:sz w:val="22"/>
          <w:szCs w:val="22"/>
        </w:rPr>
        <w:t xml:space="preserve"> containers.</w:t>
      </w:r>
      <w:ins w:id="232" w:author="Darryl Ouye" w:date="2013-02-12T08:37:00Z">
        <w:r w:rsidR="00654EB1">
          <w:rPr>
            <w:rFonts w:asciiTheme="majorHAnsi" w:hAnsiTheme="majorHAnsi"/>
            <w:sz w:val="22"/>
            <w:szCs w:val="22"/>
          </w:rPr>
          <w:t xml:space="preserve"> Note: a few containers are reserved for FDF use. See</w:t>
        </w:r>
      </w:ins>
      <w:ins w:id="233" w:author="Darryl Ouye" w:date="2013-02-12T08:38:00Z">
        <w:r w:rsidR="00654EB1">
          <w:rPr>
            <w:rFonts w:asciiTheme="majorHAnsi" w:hAnsiTheme="majorHAnsi"/>
            <w:sz w:val="22"/>
            <w:szCs w:val="22"/>
          </w:rPr>
          <w:t xml:space="preserve"> Section 3.1.</w:t>
        </w:r>
      </w:ins>
    </w:p>
    <w:p w14:paraId="3BE56D1A" w14:textId="25DE1451" w:rsidR="002C0DC8" w:rsidRPr="00675BA1" w:rsidRDefault="002C0DC8" w:rsidP="002C0DC8">
      <w:pPr>
        <w:pStyle w:val="Heading2"/>
        <w:rPr>
          <w:color w:val="auto"/>
        </w:rPr>
      </w:pPr>
      <w:bookmarkStart w:id="234" w:name="_Toc219525120"/>
      <w:bookmarkStart w:id="235" w:name="_Toc220746681"/>
      <w:r w:rsidRPr="00675BA1">
        <w:rPr>
          <w:color w:val="auto"/>
        </w:rPr>
        <w:t>Dynamic containers</w:t>
      </w:r>
      <w:bookmarkEnd w:id="234"/>
      <w:bookmarkEnd w:id="235"/>
    </w:p>
    <w:p w14:paraId="0EB316D5" w14:textId="5115FB3F" w:rsidR="00C358CD" w:rsidRPr="00675BA1" w:rsidRDefault="00E76C73" w:rsidP="00C358CD">
      <w:pPr>
        <w:ind w:left="576"/>
        <w:rPr>
          <w:rFonts w:asciiTheme="majorHAnsi" w:hAnsiTheme="majorHAnsi"/>
          <w:sz w:val="22"/>
          <w:szCs w:val="22"/>
        </w:rPr>
      </w:pPr>
      <w:r w:rsidRPr="00675BA1">
        <w:rPr>
          <w:rFonts w:asciiTheme="majorHAnsi" w:hAnsiTheme="majorHAnsi"/>
          <w:sz w:val="22"/>
          <w:szCs w:val="22"/>
        </w:rPr>
        <w:t xml:space="preserve">Applications shall be able to increase the size of the containers dynamically. </w:t>
      </w:r>
    </w:p>
    <w:p w14:paraId="20473E4B" w14:textId="77777777" w:rsidR="002C0DC8" w:rsidRPr="00675BA1" w:rsidRDefault="002C0DC8" w:rsidP="002C0DC8">
      <w:pPr>
        <w:pStyle w:val="Heading2"/>
        <w:rPr>
          <w:color w:val="auto"/>
        </w:rPr>
      </w:pPr>
      <w:bookmarkStart w:id="236" w:name="_Toc219525121"/>
      <w:bookmarkStart w:id="237" w:name="_Toc220746682"/>
      <w:r w:rsidRPr="00675BA1">
        <w:rPr>
          <w:color w:val="auto"/>
        </w:rPr>
        <w:t>Parallel enumeration</w:t>
      </w:r>
      <w:bookmarkEnd w:id="236"/>
      <w:bookmarkEnd w:id="237"/>
    </w:p>
    <w:p w14:paraId="53547BF9" w14:textId="7ECD26EC" w:rsidR="00E76C73" w:rsidRPr="00675BA1" w:rsidRDefault="00557A57" w:rsidP="00E76C73">
      <w:pPr>
        <w:ind w:left="576"/>
        <w:rPr>
          <w:rFonts w:asciiTheme="majorHAnsi" w:hAnsiTheme="majorHAnsi"/>
          <w:sz w:val="22"/>
          <w:szCs w:val="22"/>
        </w:rPr>
      </w:pPr>
      <w:r w:rsidRPr="00675BA1">
        <w:rPr>
          <w:rFonts w:asciiTheme="majorHAnsi" w:hAnsiTheme="majorHAnsi"/>
          <w:sz w:val="22"/>
          <w:szCs w:val="22"/>
        </w:rPr>
        <w:t>Application threads shall be able to enumerate containers in parallel</w:t>
      </w:r>
      <w:r w:rsidR="00F32210" w:rsidRPr="00675BA1">
        <w:rPr>
          <w:rFonts w:asciiTheme="majorHAnsi" w:hAnsiTheme="majorHAnsi"/>
          <w:sz w:val="22"/>
          <w:szCs w:val="22"/>
        </w:rPr>
        <w:t>.</w:t>
      </w:r>
    </w:p>
    <w:p w14:paraId="56255CBB" w14:textId="77777777" w:rsidR="002C0DC8" w:rsidRPr="00675BA1" w:rsidRDefault="002C0DC8" w:rsidP="002C0DC8">
      <w:pPr>
        <w:pStyle w:val="Heading2"/>
        <w:rPr>
          <w:color w:val="auto"/>
        </w:rPr>
      </w:pPr>
      <w:bookmarkStart w:id="238" w:name="_Toc219525122"/>
      <w:bookmarkStart w:id="239" w:name="_Toc220746683"/>
      <w:r w:rsidRPr="00675BA1">
        <w:rPr>
          <w:color w:val="auto"/>
        </w:rPr>
        <w:t>Mini Transaction</w:t>
      </w:r>
      <w:bookmarkEnd w:id="238"/>
      <w:bookmarkEnd w:id="239"/>
    </w:p>
    <w:p w14:paraId="263E194B" w14:textId="707A9F83" w:rsidR="00E76C73" w:rsidRPr="00675BA1" w:rsidRDefault="00F32210" w:rsidP="00E76C73">
      <w:pPr>
        <w:ind w:left="576"/>
        <w:rPr>
          <w:rFonts w:asciiTheme="majorHAnsi" w:hAnsiTheme="majorHAnsi"/>
          <w:sz w:val="22"/>
          <w:szCs w:val="22"/>
        </w:rPr>
      </w:pPr>
      <w:r w:rsidRPr="00675BA1">
        <w:rPr>
          <w:rFonts w:asciiTheme="majorHAnsi" w:hAnsiTheme="majorHAnsi"/>
          <w:sz w:val="22"/>
          <w:szCs w:val="22"/>
        </w:rPr>
        <w:t xml:space="preserve">The </w:t>
      </w:r>
      <w:r w:rsidR="007107CD" w:rsidRPr="00675BA1">
        <w:rPr>
          <w:rFonts w:asciiTheme="majorHAnsi" w:hAnsiTheme="majorHAnsi"/>
          <w:sz w:val="22"/>
          <w:szCs w:val="22"/>
        </w:rPr>
        <w:t>FDF 1.1 release shall support simple transactions. Applications shall be able group one or more key value oper</w:t>
      </w:r>
      <w:r w:rsidR="00273810" w:rsidRPr="00675BA1">
        <w:rPr>
          <w:rFonts w:asciiTheme="majorHAnsi" w:hAnsiTheme="majorHAnsi"/>
          <w:sz w:val="22"/>
          <w:szCs w:val="22"/>
        </w:rPr>
        <w:t>ations as a transaction. Applications need to deal with any failed operations in the transaction.</w:t>
      </w:r>
    </w:p>
    <w:p w14:paraId="2B81AED9" w14:textId="77777777" w:rsidR="002C0DC8" w:rsidRPr="00675BA1" w:rsidRDefault="002C0DC8" w:rsidP="002C0DC8">
      <w:pPr>
        <w:pStyle w:val="Heading2"/>
        <w:rPr>
          <w:color w:val="auto"/>
        </w:rPr>
      </w:pPr>
      <w:bookmarkStart w:id="240" w:name="_Toc219525123"/>
      <w:bookmarkStart w:id="241" w:name="_Toc220746684"/>
      <w:r w:rsidRPr="00675BA1">
        <w:rPr>
          <w:color w:val="auto"/>
        </w:rPr>
        <w:t>Slab garbage collection</w:t>
      </w:r>
      <w:bookmarkEnd w:id="240"/>
      <w:bookmarkEnd w:id="241"/>
    </w:p>
    <w:p w14:paraId="3C04D6F0" w14:textId="387434B5" w:rsidR="005526F2" w:rsidRPr="00675BA1" w:rsidRDefault="006A0A3D" w:rsidP="005526F2">
      <w:pPr>
        <w:ind w:left="576"/>
        <w:rPr>
          <w:rFonts w:asciiTheme="majorHAnsi" w:hAnsiTheme="majorHAnsi"/>
          <w:sz w:val="22"/>
          <w:szCs w:val="22"/>
        </w:rPr>
      </w:pPr>
      <w:r w:rsidRPr="00675BA1">
        <w:rPr>
          <w:rFonts w:asciiTheme="majorHAnsi" w:hAnsiTheme="majorHAnsi"/>
          <w:sz w:val="22"/>
          <w:szCs w:val="22"/>
        </w:rPr>
        <w:t>In the current release, flash space occupied by objects in slab mode containers are not reused after the objects are deleted. The FDF 1.1 release shall reuse freed flash space for storing new objects.</w:t>
      </w:r>
    </w:p>
    <w:p w14:paraId="6501C9CD" w14:textId="77777777" w:rsidR="002C0DC8" w:rsidRPr="00675BA1" w:rsidRDefault="002C0DC8" w:rsidP="002C0DC8">
      <w:pPr>
        <w:pStyle w:val="Heading2"/>
        <w:rPr>
          <w:color w:val="auto"/>
        </w:rPr>
      </w:pPr>
      <w:bookmarkStart w:id="242" w:name="_Toc219525124"/>
      <w:bookmarkStart w:id="243" w:name="_Toc220746685"/>
      <w:r w:rsidRPr="00675BA1">
        <w:rPr>
          <w:color w:val="auto"/>
        </w:rPr>
        <w:t>Orderly shutdown</w:t>
      </w:r>
      <w:bookmarkEnd w:id="242"/>
      <w:bookmarkEnd w:id="243"/>
    </w:p>
    <w:p w14:paraId="5D16CC22" w14:textId="5DEDDFCA" w:rsidR="006A0A3D" w:rsidRPr="00675BA1" w:rsidRDefault="006A0A3D" w:rsidP="006A0A3D">
      <w:pPr>
        <w:ind w:left="576"/>
        <w:rPr>
          <w:rFonts w:asciiTheme="majorHAnsi" w:hAnsiTheme="majorHAnsi"/>
          <w:sz w:val="22"/>
          <w:szCs w:val="22"/>
        </w:rPr>
      </w:pPr>
      <w:r w:rsidRPr="00675BA1">
        <w:rPr>
          <w:rFonts w:asciiTheme="majorHAnsi" w:hAnsiTheme="majorHAnsi"/>
          <w:sz w:val="22"/>
          <w:szCs w:val="22"/>
        </w:rPr>
        <w:t xml:space="preserve">The FDF 1.1 shall bring down various services </w:t>
      </w:r>
      <w:r w:rsidR="007F112F" w:rsidRPr="00675BA1">
        <w:rPr>
          <w:rFonts w:asciiTheme="majorHAnsi" w:hAnsiTheme="majorHAnsi"/>
          <w:sz w:val="22"/>
          <w:szCs w:val="22"/>
        </w:rPr>
        <w:t xml:space="preserve">in FDF </w:t>
      </w:r>
      <w:r w:rsidRPr="00675BA1">
        <w:rPr>
          <w:rFonts w:asciiTheme="majorHAnsi" w:hAnsiTheme="majorHAnsi"/>
          <w:sz w:val="22"/>
          <w:szCs w:val="22"/>
        </w:rPr>
        <w:t>gracefully during shutdown.</w:t>
      </w:r>
    </w:p>
    <w:p w14:paraId="4755AF78" w14:textId="3D396D87" w:rsidR="001507A0" w:rsidRPr="00675BA1" w:rsidRDefault="001507A0" w:rsidP="00207CFE">
      <w:pPr>
        <w:pStyle w:val="Heading2"/>
        <w:rPr>
          <w:color w:val="auto"/>
        </w:rPr>
      </w:pPr>
      <w:bookmarkStart w:id="244" w:name="_Toc220746686"/>
      <w:r w:rsidRPr="00675BA1">
        <w:rPr>
          <w:color w:val="auto"/>
        </w:rPr>
        <w:t>Expiry time</w:t>
      </w:r>
      <w:bookmarkEnd w:id="244"/>
    </w:p>
    <w:p w14:paraId="2A869F98" w14:textId="368F8B34" w:rsidR="001507A0" w:rsidRPr="00675BA1" w:rsidRDefault="001507A0" w:rsidP="001507A0">
      <w:pPr>
        <w:ind w:left="576"/>
        <w:rPr>
          <w:rFonts w:asciiTheme="majorHAnsi" w:hAnsiTheme="majorHAnsi"/>
          <w:sz w:val="22"/>
          <w:szCs w:val="22"/>
        </w:rPr>
      </w:pPr>
      <w:r w:rsidRPr="00675BA1">
        <w:rPr>
          <w:rFonts w:asciiTheme="majorHAnsi" w:hAnsiTheme="majorHAnsi"/>
          <w:sz w:val="22"/>
          <w:szCs w:val="22"/>
        </w:rPr>
        <w:t>The FDF 1.1 shall support expiry times for objects. The FDF shall make the object invalid after specified expiry time is elapsed.</w:t>
      </w:r>
    </w:p>
    <w:p w14:paraId="29A920AC" w14:textId="5F2BB333" w:rsidR="00207CFE" w:rsidRPr="00675BA1" w:rsidRDefault="00207CFE" w:rsidP="00207CFE">
      <w:pPr>
        <w:pStyle w:val="Heading2"/>
        <w:rPr>
          <w:color w:val="auto"/>
        </w:rPr>
      </w:pPr>
      <w:bookmarkStart w:id="245" w:name="_Toc220746687"/>
      <w:r w:rsidRPr="00675BA1">
        <w:rPr>
          <w:color w:val="auto"/>
        </w:rPr>
        <w:t>Usability improvement</w:t>
      </w:r>
      <w:r w:rsidR="001507A0" w:rsidRPr="00675BA1">
        <w:rPr>
          <w:color w:val="auto"/>
        </w:rPr>
        <w:t>s</w:t>
      </w:r>
      <w:bookmarkEnd w:id="245"/>
      <w:r w:rsidRPr="00675BA1">
        <w:rPr>
          <w:color w:val="auto"/>
        </w:rPr>
        <w:t xml:space="preserve"> </w:t>
      </w:r>
    </w:p>
    <w:p w14:paraId="5C8306CF" w14:textId="5D760449" w:rsidR="00207CFE" w:rsidRPr="00675BA1" w:rsidRDefault="00E82948" w:rsidP="006A0A3D">
      <w:pPr>
        <w:ind w:left="576"/>
        <w:rPr>
          <w:rFonts w:asciiTheme="majorHAnsi" w:hAnsiTheme="majorHAnsi"/>
          <w:sz w:val="22"/>
          <w:szCs w:val="22"/>
        </w:rPr>
      </w:pPr>
      <w:r w:rsidRPr="00675BA1">
        <w:rPr>
          <w:rFonts w:asciiTheme="majorHAnsi" w:hAnsiTheme="majorHAnsi"/>
          <w:sz w:val="22"/>
          <w:szCs w:val="22"/>
        </w:rPr>
        <w:t>The FDF 1.1 shall report appropriate error messages in the logs when an API fails.</w:t>
      </w:r>
    </w:p>
    <w:p w14:paraId="20ACC491" w14:textId="1EFDB137" w:rsidR="002C0DC8" w:rsidRPr="00675BA1" w:rsidRDefault="002C0DC8" w:rsidP="002C0DC8">
      <w:pPr>
        <w:pStyle w:val="Heading1"/>
        <w:rPr>
          <w:color w:val="auto"/>
        </w:rPr>
      </w:pPr>
      <w:bookmarkStart w:id="246" w:name="_Toc219525126"/>
      <w:bookmarkStart w:id="247" w:name="_Toc220746688"/>
      <w:r w:rsidRPr="00675BA1">
        <w:rPr>
          <w:color w:val="auto"/>
        </w:rPr>
        <w:t>High level design</w:t>
      </w:r>
      <w:bookmarkEnd w:id="246"/>
      <w:bookmarkEnd w:id="247"/>
    </w:p>
    <w:p w14:paraId="6C05BE4E" w14:textId="77777777" w:rsidR="00435328" w:rsidRPr="00675BA1" w:rsidRDefault="00435328" w:rsidP="00435328">
      <w:pPr>
        <w:pStyle w:val="Heading2"/>
        <w:jc w:val="both"/>
        <w:rPr>
          <w:color w:val="auto"/>
        </w:rPr>
      </w:pPr>
      <w:bookmarkStart w:id="248" w:name="_Toc219525127"/>
      <w:bookmarkStart w:id="249" w:name="_Toc220746689"/>
      <w:r w:rsidRPr="00675BA1">
        <w:rPr>
          <w:color w:val="auto"/>
        </w:rPr>
        <w:t>Large number of containers</w:t>
      </w:r>
      <w:bookmarkEnd w:id="248"/>
      <w:bookmarkEnd w:id="249"/>
    </w:p>
    <w:p w14:paraId="3362A30F" w14:textId="59636E28" w:rsidR="00435328" w:rsidRPr="00675BA1" w:rsidRDefault="00435328" w:rsidP="00435328">
      <w:pPr>
        <w:ind w:left="576"/>
        <w:jc w:val="both"/>
        <w:rPr>
          <w:rFonts w:asciiTheme="majorHAnsi" w:hAnsiTheme="majorHAnsi"/>
          <w:sz w:val="22"/>
          <w:szCs w:val="22"/>
        </w:rPr>
      </w:pPr>
      <w:r w:rsidRPr="00675BA1">
        <w:rPr>
          <w:rFonts w:asciiTheme="majorHAnsi" w:hAnsiTheme="majorHAnsi"/>
          <w:sz w:val="22"/>
          <w:szCs w:val="22"/>
        </w:rPr>
        <w:t xml:space="preserve">The proposed method for supporting large number of containers is to implement "virtual containers" that have no physical storage on top of one physical container. Virtual containers have all of the metadata of physical containers but no </w:t>
      </w:r>
      <w:del w:id="250" w:author="Brian O'Krafka" w:date="2013-01-22T11:04:00Z">
        <w:r w:rsidRPr="00675BA1" w:rsidDel="001970BB">
          <w:rPr>
            <w:rFonts w:asciiTheme="majorHAnsi" w:hAnsiTheme="majorHAnsi"/>
            <w:sz w:val="22"/>
            <w:szCs w:val="22"/>
          </w:rPr>
          <w:delText xml:space="preserve">real </w:delText>
        </w:r>
      </w:del>
      <w:ins w:id="251" w:author="Brian O'Krafka" w:date="2013-01-22T11:04:00Z">
        <w:r w:rsidR="001970BB">
          <w:rPr>
            <w:rFonts w:asciiTheme="majorHAnsi" w:hAnsiTheme="majorHAnsi"/>
            <w:sz w:val="22"/>
            <w:szCs w:val="22"/>
          </w:rPr>
          <w:t>pre-allocated</w:t>
        </w:r>
        <w:r w:rsidR="001970BB" w:rsidRPr="00675BA1">
          <w:rPr>
            <w:rFonts w:asciiTheme="majorHAnsi" w:hAnsiTheme="majorHAnsi"/>
            <w:sz w:val="22"/>
            <w:szCs w:val="22"/>
          </w:rPr>
          <w:t xml:space="preserve"> </w:t>
        </w:r>
      </w:ins>
      <w:r w:rsidRPr="00675BA1">
        <w:rPr>
          <w:rFonts w:asciiTheme="majorHAnsi" w:hAnsiTheme="majorHAnsi"/>
          <w:sz w:val="22"/>
          <w:szCs w:val="22"/>
        </w:rPr>
        <w:t>storage. Each virtual container uses the storage of its associated physical container.</w:t>
      </w:r>
    </w:p>
    <w:p w14:paraId="6A163F81" w14:textId="77777777" w:rsidR="00435328" w:rsidRPr="00675BA1" w:rsidRDefault="00435328" w:rsidP="00435328">
      <w:pPr>
        <w:ind w:left="576"/>
        <w:jc w:val="both"/>
        <w:rPr>
          <w:rFonts w:asciiTheme="majorHAnsi" w:hAnsiTheme="majorHAnsi"/>
        </w:rPr>
      </w:pPr>
    </w:p>
    <w:p w14:paraId="728F1585" w14:textId="77777777" w:rsidR="00435328" w:rsidRPr="00675BA1" w:rsidRDefault="00435328" w:rsidP="00435328">
      <w:pPr>
        <w:ind w:left="576"/>
        <w:jc w:val="both"/>
        <w:rPr>
          <w:rFonts w:asciiTheme="majorHAnsi" w:hAnsiTheme="majorHAnsi"/>
        </w:rPr>
      </w:pPr>
    </w:p>
    <w:p w14:paraId="5E72B637" w14:textId="38907B00" w:rsidR="008D63F1" w:rsidRDefault="008D63F1" w:rsidP="00435328">
      <w:pPr>
        <w:pStyle w:val="Heading3"/>
        <w:rPr>
          <w:color w:val="auto"/>
        </w:rPr>
      </w:pPr>
      <w:bookmarkStart w:id="252" w:name="_Toc220746690"/>
      <w:r>
        <w:rPr>
          <w:color w:val="auto"/>
        </w:rPr>
        <w:t>User APIs</w:t>
      </w:r>
      <w:r w:rsidR="00F03EFE">
        <w:rPr>
          <w:color w:val="auto"/>
        </w:rPr>
        <w:br/>
      </w:r>
      <w:r w:rsidR="00F03EFE" w:rsidRPr="00F03EFE">
        <w:rPr>
          <w:b w:val="0"/>
          <w:color w:val="auto"/>
          <w:sz w:val="22"/>
          <w:szCs w:val="22"/>
        </w:rPr>
        <w:t>None</w:t>
      </w:r>
      <w:bookmarkEnd w:id="252"/>
    </w:p>
    <w:p w14:paraId="37049B92" w14:textId="46D111D2" w:rsidR="008D63F1" w:rsidRDefault="008D63F1" w:rsidP="00435328">
      <w:pPr>
        <w:pStyle w:val="Heading3"/>
        <w:rPr>
          <w:color w:val="auto"/>
        </w:rPr>
      </w:pPr>
      <w:bookmarkStart w:id="253" w:name="_Toc220746691"/>
      <w:r>
        <w:rPr>
          <w:color w:val="auto"/>
        </w:rPr>
        <w:t>Internal APIs</w:t>
      </w:r>
      <w:bookmarkEnd w:id="253"/>
    </w:p>
    <w:p w14:paraId="19CB8AA4" w14:textId="30926EAD" w:rsidR="00F03EFE" w:rsidRPr="00F03EFE" w:rsidRDefault="00F03EFE" w:rsidP="00F03EFE">
      <w:pPr>
        <w:ind w:left="720"/>
      </w:pPr>
      <w:r>
        <w:t>None</w:t>
      </w:r>
    </w:p>
    <w:p w14:paraId="5DA580B3" w14:textId="52C05F97" w:rsidR="008D63F1" w:rsidRDefault="002F4268" w:rsidP="00435328">
      <w:pPr>
        <w:pStyle w:val="Heading3"/>
        <w:rPr>
          <w:color w:val="auto"/>
        </w:rPr>
      </w:pPr>
      <w:bookmarkStart w:id="254" w:name="_Toc220746692"/>
      <w:r>
        <w:rPr>
          <w:color w:val="auto"/>
        </w:rPr>
        <w:t>Configuration</w:t>
      </w:r>
      <w:bookmarkEnd w:id="254"/>
    </w:p>
    <w:p w14:paraId="7CACA60E" w14:textId="066B64AB" w:rsidR="00F03EFE" w:rsidRPr="00F03EFE" w:rsidRDefault="00F03EFE" w:rsidP="00F03EFE">
      <w:pPr>
        <w:ind w:left="720"/>
      </w:pPr>
      <w:r>
        <w:t>None</w:t>
      </w:r>
    </w:p>
    <w:p w14:paraId="76399177" w14:textId="77777777" w:rsidR="00435328" w:rsidRPr="00675BA1" w:rsidRDefault="00435328" w:rsidP="00435328">
      <w:pPr>
        <w:pStyle w:val="Heading3"/>
        <w:rPr>
          <w:color w:val="auto"/>
        </w:rPr>
      </w:pPr>
      <w:bookmarkStart w:id="255" w:name="_Toc220746693"/>
      <w:r w:rsidRPr="00675BA1">
        <w:rPr>
          <w:color w:val="auto"/>
        </w:rPr>
        <w:t>Known Limitations/Issues</w:t>
      </w:r>
      <w:bookmarkEnd w:id="255"/>
    </w:p>
    <w:p w14:paraId="5749BA86" w14:textId="5988B7A0" w:rsidR="00435328" w:rsidRDefault="00435328" w:rsidP="00750EE6">
      <w:pPr>
        <w:pStyle w:val="ListParagraph"/>
        <w:numPr>
          <w:ilvl w:val="0"/>
          <w:numId w:val="44"/>
        </w:numPr>
        <w:jc w:val="both"/>
        <w:rPr>
          <w:ins w:id="256" w:author="Brian O'Krafka" w:date="2013-01-23T08:29:00Z"/>
          <w:rFonts w:asciiTheme="majorHAnsi" w:hAnsiTheme="majorHAnsi"/>
          <w:sz w:val="22"/>
          <w:szCs w:val="22"/>
        </w:rPr>
      </w:pPr>
      <w:r w:rsidRPr="00D309CA">
        <w:rPr>
          <w:rFonts w:asciiTheme="majorHAnsi" w:hAnsiTheme="majorHAnsi"/>
          <w:sz w:val="22"/>
          <w:szCs w:val="22"/>
        </w:rPr>
        <w:t>The global define MCD_MAX_NUM_CNTRS limits the number of containers that can be created (not including the CMC). This limit is currently set to 128, mainly to simplify the UI.</w:t>
      </w:r>
      <w:r w:rsidR="008C2813" w:rsidRPr="00D309CA">
        <w:rPr>
          <w:rFonts w:asciiTheme="majorHAnsi" w:hAnsiTheme="majorHAnsi"/>
          <w:sz w:val="22"/>
          <w:szCs w:val="22"/>
        </w:rPr>
        <w:t xml:space="preserve"> </w:t>
      </w:r>
      <w:r w:rsidRPr="00D309CA">
        <w:rPr>
          <w:rFonts w:asciiTheme="majorHAnsi" w:hAnsiTheme="majorHAnsi"/>
          <w:sz w:val="22"/>
          <w:szCs w:val="22"/>
        </w:rPr>
        <w:t xml:space="preserve">The target for MCD_MAX_NUM_CNTRS is </w:t>
      </w:r>
      <w:r w:rsidR="007239F7" w:rsidRPr="00D309CA">
        <w:rPr>
          <w:rFonts w:asciiTheme="majorHAnsi" w:hAnsiTheme="majorHAnsi"/>
          <w:sz w:val="22"/>
          <w:szCs w:val="22"/>
        </w:rPr>
        <w:t>65K</w:t>
      </w:r>
      <w:r w:rsidRPr="00D309CA">
        <w:rPr>
          <w:rFonts w:asciiTheme="majorHAnsi" w:hAnsiTheme="majorHAnsi"/>
          <w:sz w:val="22"/>
          <w:szCs w:val="22"/>
        </w:rPr>
        <w:t>. It appears that the current methods use global tables as well as per thread tables that are sized by this define.</w:t>
      </w:r>
      <w:r w:rsidR="00D309CA" w:rsidRPr="00D309CA">
        <w:rPr>
          <w:rFonts w:asciiTheme="majorHAnsi" w:hAnsiTheme="majorHAnsi"/>
          <w:sz w:val="22"/>
          <w:szCs w:val="22"/>
        </w:rPr>
        <w:t xml:space="preserve"> </w:t>
      </w:r>
      <w:r w:rsidRPr="00D309CA">
        <w:rPr>
          <w:rFonts w:asciiTheme="majorHAnsi" w:hAnsiTheme="majorHAnsi"/>
          <w:sz w:val="22"/>
          <w:szCs w:val="22"/>
        </w:rPr>
        <w:t>We may need to implement a different method of caching metadata i</w:t>
      </w:r>
      <w:r w:rsidR="008D2623" w:rsidRPr="00D309CA">
        <w:rPr>
          <w:rFonts w:asciiTheme="majorHAnsi" w:hAnsiTheme="majorHAnsi"/>
          <w:sz w:val="22"/>
          <w:szCs w:val="22"/>
        </w:rPr>
        <w:t>n place of these static tables.</w:t>
      </w:r>
    </w:p>
    <w:p w14:paraId="296D4709" w14:textId="0C445749" w:rsidR="00F6258C" w:rsidRDefault="00F6258C" w:rsidP="00750EE6">
      <w:pPr>
        <w:pStyle w:val="ListParagraph"/>
        <w:numPr>
          <w:ilvl w:val="0"/>
          <w:numId w:val="44"/>
        </w:numPr>
        <w:jc w:val="both"/>
        <w:rPr>
          <w:rFonts w:asciiTheme="majorHAnsi" w:hAnsiTheme="majorHAnsi"/>
          <w:sz w:val="22"/>
          <w:szCs w:val="22"/>
        </w:rPr>
      </w:pPr>
      <w:ins w:id="257" w:author="Brian O'Krafka" w:date="2013-01-23T08:29:00Z">
        <w:r>
          <w:rPr>
            <w:rFonts w:asciiTheme="majorHAnsi" w:hAnsiTheme="majorHAnsi"/>
            <w:sz w:val="22"/>
            <w:szCs w:val="22"/>
          </w:rPr>
          <w:t>The global define SDF_MAX_CONTAINERS in the protocol/action layers will also have to be increased.</w:t>
        </w:r>
      </w:ins>
    </w:p>
    <w:p w14:paraId="5134F2E6" w14:textId="2851C6D2" w:rsidR="008D2623" w:rsidRDefault="005401C3" w:rsidP="00750EE6">
      <w:pPr>
        <w:pStyle w:val="ListParagraph"/>
        <w:numPr>
          <w:ilvl w:val="0"/>
          <w:numId w:val="44"/>
        </w:numPr>
        <w:jc w:val="both"/>
        <w:rPr>
          <w:ins w:id="258" w:author="Darryl Ouye" w:date="2013-02-12T08:39:00Z"/>
          <w:rFonts w:asciiTheme="majorHAnsi" w:hAnsiTheme="majorHAnsi"/>
          <w:sz w:val="22"/>
          <w:szCs w:val="22"/>
        </w:rPr>
      </w:pPr>
      <w:r>
        <w:rPr>
          <w:rFonts w:asciiTheme="majorHAnsi" w:hAnsiTheme="majorHAnsi"/>
          <w:sz w:val="22"/>
          <w:szCs w:val="22"/>
        </w:rPr>
        <w:t xml:space="preserve">The size of the containers </w:t>
      </w:r>
      <w:r w:rsidR="008F06E8">
        <w:rPr>
          <w:rFonts w:asciiTheme="majorHAnsi" w:hAnsiTheme="majorHAnsi"/>
          <w:sz w:val="22"/>
          <w:szCs w:val="22"/>
        </w:rPr>
        <w:t>cannot</w:t>
      </w:r>
      <w:r>
        <w:rPr>
          <w:rFonts w:asciiTheme="majorHAnsi" w:hAnsiTheme="majorHAnsi"/>
          <w:sz w:val="22"/>
          <w:szCs w:val="22"/>
        </w:rPr>
        <w:t xml:space="preserve"> be decreased.</w:t>
      </w:r>
    </w:p>
    <w:p w14:paraId="19A1F29D" w14:textId="160FA341" w:rsidR="00203A27" w:rsidRDefault="00203A27" w:rsidP="00750EE6">
      <w:pPr>
        <w:pStyle w:val="ListParagraph"/>
        <w:numPr>
          <w:ilvl w:val="0"/>
          <w:numId w:val="44"/>
        </w:numPr>
        <w:jc w:val="both"/>
        <w:rPr>
          <w:ins w:id="259" w:author="Darryl Ouye" w:date="2013-02-12T08:39:00Z"/>
          <w:rFonts w:asciiTheme="majorHAnsi" w:hAnsiTheme="majorHAnsi"/>
          <w:sz w:val="22"/>
          <w:szCs w:val="22"/>
        </w:rPr>
      </w:pPr>
      <w:ins w:id="260" w:author="Darryl Ouye" w:date="2013-02-12T08:39:00Z">
        <w:r>
          <w:rPr>
            <w:rFonts w:asciiTheme="majorHAnsi" w:hAnsiTheme="majorHAnsi"/>
            <w:sz w:val="22"/>
            <w:szCs w:val="22"/>
          </w:rPr>
          <w:t>The null container id (FDF_NULL_CGUID) is defined as 0.</w:t>
        </w:r>
      </w:ins>
    </w:p>
    <w:p w14:paraId="74E526D5" w14:textId="16B850FB" w:rsidR="00203A27" w:rsidRDefault="00203A27" w:rsidP="00750EE6">
      <w:pPr>
        <w:pStyle w:val="ListParagraph"/>
        <w:numPr>
          <w:ilvl w:val="0"/>
          <w:numId w:val="44"/>
        </w:numPr>
        <w:jc w:val="both"/>
        <w:rPr>
          <w:ins w:id="261" w:author="Darryl Ouye" w:date="2013-02-12T08:40:00Z"/>
          <w:rFonts w:asciiTheme="majorHAnsi" w:hAnsiTheme="majorHAnsi"/>
          <w:sz w:val="22"/>
          <w:szCs w:val="22"/>
        </w:rPr>
      </w:pPr>
      <w:ins w:id="262" w:author="Darryl Ouye" w:date="2013-02-12T08:40:00Z">
        <w:r>
          <w:rPr>
            <w:rFonts w:asciiTheme="majorHAnsi" w:hAnsiTheme="majorHAnsi"/>
            <w:sz w:val="22"/>
            <w:szCs w:val="22"/>
          </w:rPr>
          <w:t>Three containers are reserved for FDF use:</w:t>
        </w:r>
      </w:ins>
    </w:p>
    <w:p w14:paraId="4566E051" w14:textId="113D604E" w:rsidR="00203A27" w:rsidRDefault="00203A27">
      <w:pPr>
        <w:pStyle w:val="ListParagraph"/>
        <w:numPr>
          <w:ilvl w:val="1"/>
          <w:numId w:val="44"/>
        </w:numPr>
        <w:jc w:val="both"/>
        <w:rPr>
          <w:ins w:id="263" w:author="Darryl Ouye" w:date="2013-02-12T08:40:00Z"/>
          <w:rFonts w:asciiTheme="majorHAnsi" w:hAnsiTheme="majorHAnsi"/>
          <w:sz w:val="22"/>
          <w:szCs w:val="22"/>
        </w:rPr>
        <w:pPrChange w:id="264" w:author="Darryl Ouye" w:date="2013-02-12T08:40:00Z">
          <w:pPr>
            <w:pStyle w:val="ListParagraph"/>
            <w:numPr>
              <w:numId w:val="44"/>
            </w:numPr>
            <w:ind w:left="1080" w:hanging="360"/>
            <w:jc w:val="both"/>
          </w:pPr>
        </w:pPrChange>
      </w:pPr>
      <w:ins w:id="265" w:author="Darryl Ouye" w:date="2013-02-12T08:40:00Z">
        <w:r>
          <w:rPr>
            <w:rFonts w:asciiTheme="majorHAnsi" w:hAnsiTheme="majorHAnsi"/>
            <w:sz w:val="22"/>
            <w:szCs w:val="22"/>
          </w:rPr>
          <w:t>CMC – cguid 1. Physical container metadata.</w:t>
        </w:r>
      </w:ins>
    </w:p>
    <w:p w14:paraId="45D4D6B3" w14:textId="0E4412B9" w:rsidR="00203A27" w:rsidRDefault="00203A27">
      <w:pPr>
        <w:pStyle w:val="ListParagraph"/>
        <w:numPr>
          <w:ilvl w:val="1"/>
          <w:numId w:val="44"/>
        </w:numPr>
        <w:jc w:val="both"/>
        <w:rPr>
          <w:ins w:id="266" w:author="Darryl Ouye" w:date="2013-02-12T08:41:00Z"/>
          <w:rFonts w:asciiTheme="majorHAnsi" w:hAnsiTheme="majorHAnsi"/>
          <w:sz w:val="22"/>
          <w:szCs w:val="22"/>
        </w:rPr>
        <w:pPrChange w:id="267" w:author="Darryl Ouye" w:date="2013-02-12T08:40:00Z">
          <w:pPr>
            <w:pStyle w:val="ListParagraph"/>
            <w:numPr>
              <w:numId w:val="44"/>
            </w:numPr>
            <w:ind w:left="1080" w:hanging="360"/>
            <w:jc w:val="both"/>
          </w:pPr>
        </w:pPrChange>
      </w:pPr>
      <w:ins w:id="268" w:author="Darryl Ouye" w:date="2013-02-12T08:41:00Z">
        <w:r>
          <w:rPr>
            <w:rFonts w:asciiTheme="majorHAnsi" w:hAnsiTheme="majorHAnsi"/>
            <w:sz w:val="22"/>
            <w:szCs w:val="22"/>
          </w:rPr>
          <w:t>VMC – cguid 2. Virtual container metadata.</w:t>
        </w:r>
      </w:ins>
    </w:p>
    <w:p w14:paraId="5DA140E9" w14:textId="49CCD406" w:rsidR="00203A27" w:rsidRDefault="00203A27">
      <w:pPr>
        <w:pStyle w:val="ListParagraph"/>
        <w:numPr>
          <w:ilvl w:val="1"/>
          <w:numId w:val="44"/>
        </w:numPr>
        <w:jc w:val="both"/>
        <w:rPr>
          <w:ins w:id="269" w:author="Darryl Ouye" w:date="2013-02-12T08:41:00Z"/>
          <w:rFonts w:asciiTheme="majorHAnsi" w:hAnsiTheme="majorHAnsi"/>
          <w:sz w:val="22"/>
          <w:szCs w:val="22"/>
        </w:rPr>
        <w:pPrChange w:id="270" w:author="Darryl Ouye" w:date="2013-02-12T08:40:00Z">
          <w:pPr>
            <w:pStyle w:val="ListParagraph"/>
            <w:numPr>
              <w:numId w:val="44"/>
            </w:numPr>
            <w:ind w:left="1080" w:hanging="360"/>
            <w:jc w:val="both"/>
          </w:pPr>
        </w:pPrChange>
      </w:pPr>
      <w:ins w:id="271" w:author="Darryl Ouye" w:date="2013-02-12T08:41:00Z">
        <w:r>
          <w:rPr>
            <w:rFonts w:asciiTheme="majorHAnsi" w:hAnsiTheme="majorHAnsi"/>
            <w:sz w:val="22"/>
            <w:szCs w:val="22"/>
          </w:rPr>
          <w:t>VDC – cguid 3. Virtual container data objects.</w:t>
        </w:r>
      </w:ins>
    </w:p>
    <w:p w14:paraId="7C89B40A" w14:textId="51EED5B3" w:rsidR="00203A27" w:rsidRPr="00663D0A" w:rsidRDefault="00203A27">
      <w:pPr>
        <w:pStyle w:val="ListParagraph"/>
        <w:numPr>
          <w:ilvl w:val="0"/>
          <w:numId w:val="44"/>
        </w:numPr>
        <w:jc w:val="both"/>
        <w:rPr>
          <w:rFonts w:asciiTheme="majorHAnsi" w:hAnsiTheme="majorHAnsi"/>
          <w:sz w:val="22"/>
          <w:szCs w:val="22"/>
        </w:rPr>
      </w:pPr>
      <w:ins w:id="272" w:author="Darryl Ouye" w:date="2013-02-12T08:41:00Z">
        <w:r>
          <w:rPr>
            <w:rFonts w:asciiTheme="majorHAnsi" w:hAnsiTheme="majorHAnsi"/>
            <w:sz w:val="22"/>
            <w:szCs w:val="22"/>
          </w:rPr>
          <w:t>65532 container ids are available for virtual containers.</w:t>
        </w:r>
      </w:ins>
    </w:p>
    <w:p w14:paraId="3FB2C583" w14:textId="65257391" w:rsidR="00DA4935" w:rsidRPr="00BE3720" w:rsidRDefault="002F4268" w:rsidP="00BE3720">
      <w:pPr>
        <w:pStyle w:val="Heading3"/>
        <w:rPr>
          <w:color w:val="auto"/>
        </w:rPr>
      </w:pPr>
      <w:bookmarkStart w:id="273" w:name="_Toc220746694"/>
      <w:r>
        <w:rPr>
          <w:color w:val="auto"/>
        </w:rPr>
        <w:t>Stats</w:t>
      </w:r>
      <w:r w:rsidR="002F22FA">
        <w:rPr>
          <w:color w:val="auto"/>
        </w:rPr>
        <w:t xml:space="preserve"> and Logs</w:t>
      </w:r>
      <w:bookmarkEnd w:id="273"/>
    </w:p>
    <w:p w14:paraId="450A78DC" w14:textId="0C2B07ED" w:rsidR="001311E0" w:rsidRDefault="002F4268" w:rsidP="001311E0">
      <w:pPr>
        <w:pStyle w:val="Heading3"/>
        <w:rPr>
          <w:color w:val="auto"/>
        </w:rPr>
      </w:pPr>
      <w:bookmarkStart w:id="274" w:name="_Toc220746695"/>
      <w:r>
        <w:rPr>
          <w:color w:val="auto"/>
        </w:rPr>
        <w:t>Test cases</w:t>
      </w:r>
      <w:bookmarkEnd w:id="274"/>
    </w:p>
    <w:p w14:paraId="7351ADA5" w14:textId="1F7F7EC4" w:rsidR="00B63069" w:rsidRPr="00B63069" w:rsidRDefault="00B63069" w:rsidP="00B63069">
      <w:pPr>
        <w:ind w:left="720"/>
      </w:pPr>
      <w:r>
        <w:t>Refer section 3.3.6</w:t>
      </w:r>
    </w:p>
    <w:p w14:paraId="192702E5" w14:textId="77777777" w:rsidR="00435328" w:rsidRDefault="00435328" w:rsidP="00435328">
      <w:pPr>
        <w:pStyle w:val="Heading2"/>
        <w:rPr>
          <w:ins w:id="275" w:author="Manavalan Krishnan" w:date="2013-01-25T15:06:00Z"/>
          <w:color w:val="auto"/>
        </w:rPr>
      </w:pPr>
      <w:bookmarkStart w:id="276" w:name="_Toc219525128"/>
      <w:bookmarkStart w:id="277" w:name="_Toc220746696"/>
      <w:r w:rsidRPr="00675BA1">
        <w:rPr>
          <w:color w:val="auto"/>
        </w:rPr>
        <w:t>Dynamic containers</w:t>
      </w:r>
      <w:bookmarkEnd w:id="276"/>
      <w:bookmarkEnd w:id="277"/>
    </w:p>
    <w:p w14:paraId="121D4256" w14:textId="77777777" w:rsidR="00AF1462" w:rsidRPr="00EB00FE" w:rsidRDefault="00AF1462" w:rsidP="00AF1462">
      <w:pPr>
        <w:ind w:left="720"/>
        <w:rPr>
          <w:ins w:id="278" w:author="Manavalan Krishnan" w:date="2013-01-25T15:06:00Z"/>
          <w:rFonts w:asciiTheme="majorHAnsi" w:hAnsiTheme="majorHAnsi"/>
          <w:sz w:val="22"/>
          <w:szCs w:val="22"/>
        </w:rPr>
      </w:pPr>
      <w:ins w:id="279" w:author="Manavalan Krishnan" w:date="2013-01-25T15:06:00Z">
        <w:r w:rsidRPr="00EB00FE">
          <w:rPr>
            <w:rFonts w:asciiTheme="majorHAnsi" w:hAnsiTheme="majorHAnsi"/>
            <w:sz w:val="22"/>
            <w:szCs w:val="22"/>
          </w:rPr>
          <w:t>The design takes the following requirements in to account</w:t>
        </w:r>
        <w:r>
          <w:rPr>
            <w:rFonts w:asciiTheme="majorHAnsi" w:hAnsiTheme="majorHAnsi"/>
            <w:sz w:val="22"/>
            <w:szCs w:val="22"/>
          </w:rPr>
          <w:br/>
        </w:r>
      </w:ins>
    </w:p>
    <w:p w14:paraId="078686AE" w14:textId="77777777" w:rsidR="00AF1462" w:rsidRPr="003C7A9B" w:rsidRDefault="00AF1462" w:rsidP="00AF1462">
      <w:pPr>
        <w:pStyle w:val="ListParagraph"/>
        <w:widowControl w:val="0"/>
        <w:numPr>
          <w:ilvl w:val="0"/>
          <w:numId w:val="113"/>
        </w:numPr>
        <w:autoSpaceDE w:val="0"/>
        <w:autoSpaceDN w:val="0"/>
        <w:adjustRightInd w:val="0"/>
        <w:rPr>
          <w:ins w:id="280" w:author="Manavalan Krishnan" w:date="2013-01-25T15:06:00Z"/>
          <w:rFonts w:asciiTheme="majorHAnsi" w:hAnsiTheme="majorHAnsi" w:cs="Calibri"/>
          <w:sz w:val="22"/>
          <w:szCs w:val="22"/>
        </w:rPr>
      </w:pPr>
      <w:ins w:id="281" w:author="Manavalan Krishnan" w:date="2013-01-25T15:06:00Z">
        <w:r w:rsidRPr="003C7A9B">
          <w:rPr>
            <w:rFonts w:asciiTheme="majorHAnsi" w:hAnsiTheme="majorHAnsi" w:cs="Calibri"/>
            <w:sz w:val="22"/>
            <w:szCs w:val="22"/>
          </w:rPr>
          <w:t>Physical and virtual containers must be restricted to the configured size.</w:t>
        </w:r>
      </w:ins>
    </w:p>
    <w:p w14:paraId="4EE985D8" w14:textId="77777777" w:rsidR="00AF1462" w:rsidRPr="003C7A9B" w:rsidRDefault="00AF1462" w:rsidP="00AF1462">
      <w:pPr>
        <w:pStyle w:val="ListParagraph"/>
        <w:widowControl w:val="0"/>
        <w:numPr>
          <w:ilvl w:val="0"/>
          <w:numId w:val="113"/>
        </w:numPr>
        <w:autoSpaceDE w:val="0"/>
        <w:autoSpaceDN w:val="0"/>
        <w:adjustRightInd w:val="0"/>
        <w:rPr>
          <w:ins w:id="282" w:author="Manavalan Krishnan" w:date="2013-01-25T15:06:00Z"/>
          <w:rFonts w:asciiTheme="majorHAnsi" w:hAnsiTheme="majorHAnsi" w:cs="Calibri"/>
          <w:sz w:val="22"/>
          <w:szCs w:val="22"/>
        </w:rPr>
      </w:pPr>
      <w:ins w:id="283" w:author="Manavalan Krishnan" w:date="2013-01-25T15:06:00Z">
        <w:r w:rsidRPr="003C7A9B">
          <w:rPr>
            <w:rFonts w:asciiTheme="majorHAnsi" w:hAnsiTheme="majorHAnsi" w:cs="Calibri"/>
            <w:sz w:val="22"/>
            <w:szCs w:val="22"/>
          </w:rPr>
          <w:t>Size is specified in KB.</w:t>
        </w:r>
      </w:ins>
    </w:p>
    <w:p w14:paraId="6FC097FE" w14:textId="77777777" w:rsidR="00AF1462" w:rsidRPr="003C7A9B" w:rsidRDefault="00AF1462" w:rsidP="00AF1462">
      <w:pPr>
        <w:pStyle w:val="ListParagraph"/>
        <w:widowControl w:val="0"/>
        <w:numPr>
          <w:ilvl w:val="0"/>
          <w:numId w:val="113"/>
        </w:numPr>
        <w:autoSpaceDE w:val="0"/>
        <w:autoSpaceDN w:val="0"/>
        <w:adjustRightInd w:val="0"/>
        <w:rPr>
          <w:ins w:id="284" w:author="Manavalan Krishnan" w:date="2013-01-25T15:06:00Z"/>
          <w:rFonts w:asciiTheme="majorHAnsi" w:hAnsiTheme="majorHAnsi" w:cs="Calibri"/>
          <w:sz w:val="22"/>
          <w:szCs w:val="22"/>
        </w:rPr>
      </w:pPr>
      <w:ins w:id="285" w:author="Manavalan Krishnan" w:date="2013-01-25T15:06:00Z">
        <w:r w:rsidRPr="003C7A9B">
          <w:rPr>
            <w:rFonts w:asciiTheme="majorHAnsi" w:hAnsiTheme="majorHAnsi" w:cs="Calibri"/>
            <w:sz w:val="22"/>
            <w:szCs w:val="22"/>
          </w:rPr>
          <w:t>Minimum container size is 1KB.</w:t>
        </w:r>
      </w:ins>
    </w:p>
    <w:p w14:paraId="4A93D406" w14:textId="2FB6779E" w:rsidR="00AF1462" w:rsidRPr="003C7A9B" w:rsidRDefault="00AF1462" w:rsidP="00AF1462">
      <w:pPr>
        <w:pStyle w:val="ListParagraph"/>
        <w:widowControl w:val="0"/>
        <w:numPr>
          <w:ilvl w:val="0"/>
          <w:numId w:val="113"/>
        </w:numPr>
        <w:autoSpaceDE w:val="0"/>
        <w:autoSpaceDN w:val="0"/>
        <w:adjustRightInd w:val="0"/>
        <w:rPr>
          <w:ins w:id="286" w:author="Manavalan Krishnan" w:date="2013-01-25T15:06:00Z"/>
          <w:rFonts w:asciiTheme="majorHAnsi" w:hAnsiTheme="majorHAnsi" w:cs="Calibri"/>
          <w:sz w:val="22"/>
          <w:szCs w:val="22"/>
        </w:rPr>
      </w:pPr>
      <w:ins w:id="287" w:author="Manavalan Krishnan" w:date="2013-01-25T15:06:00Z">
        <w:r w:rsidRPr="003C7A9B">
          <w:rPr>
            <w:rFonts w:asciiTheme="majorHAnsi" w:hAnsiTheme="majorHAnsi" w:cs="Calibri"/>
            <w:sz w:val="22"/>
            <w:szCs w:val="22"/>
          </w:rPr>
          <w:t xml:space="preserve">Maximum container size is FDF_FLASH_SIZE - </w:t>
        </w:r>
      </w:ins>
      <w:ins w:id="288" w:author="Darryl Ouye" w:date="2013-02-12T08:57:00Z">
        <w:r w:rsidR="00707633">
          <w:rPr>
            <w:rFonts w:asciiTheme="majorHAnsi" w:hAnsiTheme="majorHAnsi" w:cs="Calibri"/>
            <w:sz w:val="22"/>
            <w:szCs w:val="22"/>
          </w:rPr>
          <w:t>3</w:t>
        </w:r>
      </w:ins>
      <w:ins w:id="289" w:author="Manavalan Krishnan" w:date="2013-01-25T15:06:00Z">
        <w:del w:id="290" w:author="Darryl Ouye" w:date="2013-02-12T08:57:00Z">
          <w:r w:rsidRPr="003C7A9B" w:rsidDel="00707633">
            <w:rPr>
              <w:rFonts w:asciiTheme="majorHAnsi" w:hAnsiTheme="majorHAnsi" w:cs="Calibri"/>
              <w:sz w:val="22"/>
              <w:szCs w:val="22"/>
            </w:rPr>
            <w:delText>2</w:delText>
          </w:r>
        </w:del>
        <w:r w:rsidRPr="003C7A9B">
          <w:rPr>
            <w:rFonts w:asciiTheme="majorHAnsi" w:hAnsiTheme="majorHAnsi" w:cs="Calibri"/>
            <w:sz w:val="22"/>
            <w:szCs w:val="22"/>
          </w:rPr>
          <w:t>GB - 32MB (overhead for CMC, VMC</w:t>
        </w:r>
      </w:ins>
      <w:ins w:id="291" w:author="Darryl Ouye" w:date="2013-02-12T08:57:00Z">
        <w:r w:rsidR="00707633">
          <w:rPr>
            <w:rFonts w:asciiTheme="majorHAnsi" w:hAnsiTheme="majorHAnsi" w:cs="Calibri"/>
            <w:sz w:val="22"/>
            <w:szCs w:val="22"/>
          </w:rPr>
          <w:t xml:space="preserve"> &amp; VDC</w:t>
        </w:r>
      </w:ins>
      <w:ins w:id="292" w:author="Manavalan Krishnan" w:date="2013-01-25T15:06:00Z">
        <w:r w:rsidRPr="003C7A9B">
          <w:rPr>
            <w:rFonts w:asciiTheme="majorHAnsi" w:hAnsiTheme="majorHAnsi" w:cs="Calibri"/>
            <w:sz w:val="22"/>
            <w:szCs w:val="22"/>
          </w:rPr>
          <w:t>).</w:t>
        </w:r>
      </w:ins>
    </w:p>
    <w:p w14:paraId="2439C19F" w14:textId="77777777" w:rsidR="00AF1462" w:rsidRPr="003C7A9B" w:rsidRDefault="00AF1462" w:rsidP="00AF1462">
      <w:pPr>
        <w:pStyle w:val="ListParagraph"/>
        <w:widowControl w:val="0"/>
        <w:numPr>
          <w:ilvl w:val="0"/>
          <w:numId w:val="113"/>
        </w:numPr>
        <w:autoSpaceDE w:val="0"/>
        <w:autoSpaceDN w:val="0"/>
        <w:adjustRightInd w:val="0"/>
        <w:rPr>
          <w:ins w:id="293" w:author="Manavalan Krishnan" w:date="2013-01-25T15:06:00Z"/>
          <w:rFonts w:asciiTheme="majorHAnsi" w:hAnsiTheme="majorHAnsi" w:cs="Calibri"/>
          <w:sz w:val="22"/>
          <w:szCs w:val="22"/>
        </w:rPr>
      </w:pPr>
      <w:ins w:id="294" w:author="Manavalan Krishnan" w:date="2013-01-25T15:06:00Z">
        <w:r w:rsidRPr="003C7A9B">
          <w:rPr>
            <w:rFonts w:asciiTheme="majorHAnsi" w:hAnsiTheme="majorHAnsi" w:cs="Calibri"/>
            <w:sz w:val="22"/>
            <w:szCs w:val="22"/>
          </w:rPr>
          <w:t>Max container size must not be exceeded on FDFWriteObject.</w:t>
        </w:r>
      </w:ins>
    </w:p>
    <w:p w14:paraId="19CEDFB8" w14:textId="2FA03479" w:rsidR="00AF1462" w:rsidRPr="003C0A12" w:rsidRDefault="00AF1462">
      <w:pPr>
        <w:pStyle w:val="ListParagraph"/>
        <w:widowControl w:val="0"/>
        <w:numPr>
          <w:ilvl w:val="0"/>
          <w:numId w:val="113"/>
        </w:numPr>
        <w:autoSpaceDE w:val="0"/>
        <w:autoSpaceDN w:val="0"/>
        <w:adjustRightInd w:val="0"/>
        <w:rPr>
          <w:rFonts w:cs="Calibri"/>
          <w:sz w:val="22"/>
          <w:szCs w:val="22"/>
          <w:rPrChange w:id="295" w:author="Manavalan Krishnan" w:date="2013-01-25T15:07:00Z">
            <w:rPr/>
          </w:rPrChange>
        </w:rPr>
        <w:pPrChange w:id="296" w:author="Manavalan Krishnan" w:date="2013-01-25T15:07:00Z">
          <w:pPr>
            <w:pStyle w:val="Heading2"/>
          </w:pPr>
        </w:pPrChange>
      </w:pPr>
      <w:ins w:id="297" w:author="Manavalan Krishnan" w:date="2013-01-25T15:06:00Z">
        <w:r w:rsidRPr="003C7A9B">
          <w:rPr>
            <w:rFonts w:asciiTheme="majorHAnsi" w:hAnsiTheme="majorHAnsi" w:cs="Calibri"/>
            <w:sz w:val="22"/>
            <w:szCs w:val="22"/>
          </w:rPr>
          <w:t>Current container size must be maintained over all FDFWriteObject/FDFDeleteObject.</w:t>
        </w:r>
      </w:ins>
    </w:p>
    <w:p w14:paraId="08A6B7B4" w14:textId="77777777" w:rsidR="00435328" w:rsidRPr="00675BA1" w:rsidRDefault="00435328" w:rsidP="00435328">
      <w:pPr>
        <w:pStyle w:val="Heading3"/>
        <w:rPr>
          <w:color w:val="auto"/>
        </w:rPr>
      </w:pPr>
      <w:bookmarkStart w:id="298" w:name="_Toc220746697"/>
      <w:r w:rsidRPr="00675BA1">
        <w:rPr>
          <w:color w:val="auto"/>
        </w:rPr>
        <w:t>Design</w:t>
      </w:r>
      <w:bookmarkEnd w:id="298"/>
    </w:p>
    <w:p w14:paraId="1159F4F8" w14:textId="77777777" w:rsidR="00D8654E" w:rsidRPr="00824EC3" w:rsidRDefault="00100195" w:rsidP="001550D1">
      <w:pPr>
        <w:ind w:left="576"/>
        <w:jc w:val="both"/>
        <w:rPr>
          <w:rFonts w:asciiTheme="majorHAnsi" w:hAnsiTheme="majorHAnsi"/>
          <w:b/>
        </w:rPr>
      </w:pPr>
      <w:r w:rsidRPr="003A4F05">
        <w:rPr>
          <w:rFonts w:asciiTheme="majorHAnsi" w:hAnsiTheme="majorHAnsi"/>
          <w:b/>
          <w:sz w:val="28"/>
          <w:szCs w:val="28"/>
        </w:rPr>
        <w:br/>
      </w:r>
      <w:r w:rsidR="00D8654E" w:rsidRPr="00824EC3">
        <w:rPr>
          <w:rFonts w:asciiTheme="majorHAnsi" w:hAnsiTheme="majorHAnsi"/>
          <w:b/>
        </w:rPr>
        <w:t>Container Creation:</w:t>
      </w:r>
    </w:p>
    <w:p w14:paraId="43179474"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 xml:space="preserve">In the current FDF API, containers are managed using the container API itself. That is, one container, the CMC, is used to maintain metadata objects for all other containers. The only difference between the CMC and other containers is that the CMC metadata is maintained in a global structure and not as a container object. </w:t>
      </w:r>
    </w:p>
    <w:p w14:paraId="7AA6EF1E" w14:textId="77777777" w:rsidR="00D8654E" w:rsidRPr="00824EC3" w:rsidRDefault="00D8654E" w:rsidP="00D8654E">
      <w:pPr>
        <w:ind w:left="576"/>
        <w:jc w:val="both"/>
        <w:rPr>
          <w:rFonts w:asciiTheme="majorHAnsi" w:hAnsiTheme="majorHAnsi"/>
          <w:sz w:val="22"/>
          <w:szCs w:val="22"/>
        </w:rPr>
      </w:pPr>
    </w:p>
    <w:p w14:paraId="71304EF3" w14:textId="5D45CF24"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 xml:space="preserve">The proposed method for supporting dynamically sized containers is to implement "virtual containers" that have no </w:t>
      </w:r>
      <w:ins w:id="299" w:author="Brian O'Krafka" w:date="2013-01-23T08:30:00Z">
        <w:r w:rsidR="005E4004">
          <w:rPr>
            <w:rFonts w:asciiTheme="majorHAnsi" w:hAnsiTheme="majorHAnsi"/>
            <w:sz w:val="22"/>
            <w:szCs w:val="22"/>
          </w:rPr>
          <w:t xml:space="preserve">preallocated </w:t>
        </w:r>
      </w:ins>
      <w:r w:rsidRPr="00824EC3">
        <w:rPr>
          <w:rFonts w:asciiTheme="majorHAnsi" w:hAnsiTheme="majorHAnsi"/>
          <w:sz w:val="22"/>
          <w:szCs w:val="22"/>
        </w:rPr>
        <w:t xml:space="preserve">physical storage. Virtual containers have all of the metadata of physical containers but no </w:t>
      </w:r>
      <w:ins w:id="300" w:author="Brian O'Krafka" w:date="2013-01-23T08:30:00Z">
        <w:r w:rsidR="005E4004">
          <w:rPr>
            <w:rFonts w:asciiTheme="majorHAnsi" w:hAnsiTheme="majorHAnsi"/>
            <w:sz w:val="22"/>
            <w:szCs w:val="22"/>
          </w:rPr>
          <w:t xml:space="preserve">preallocated </w:t>
        </w:r>
      </w:ins>
      <w:r w:rsidRPr="00824EC3">
        <w:rPr>
          <w:rFonts w:asciiTheme="majorHAnsi" w:hAnsiTheme="majorHAnsi"/>
          <w:sz w:val="22"/>
          <w:szCs w:val="22"/>
        </w:rPr>
        <w:t>real storage. Each virtual container uses the storage of its associated physical container. In the proposed implementation, there will be three physical containers:</w:t>
      </w:r>
    </w:p>
    <w:p w14:paraId="6551C69F" w14:textId="77777777" w:rsidR="00D8654E" w:rsidRPr="00824EC3" w:rsidRDefault="00D8654E" w:rsidP="00D8654E">
      <w:pPr>
        <w:ind w:left="576"/>
        <w:jc w:val="both"/>
        <w:rPr>
          <w:rFonts w:asciiTheme="majorHAnsi" w:hAnsiTheme="majorHAnsi"/>
          <w:sz w:val="22"/>
          <w:szCs w:val="22"/>
        </w:rPr>
      </w:pPr>
    </w:p>
    <w:p w14:paraId="0D3DB5D4" w14:textId="77777777" w:rsidR="00D8654E" w:rsidRPr="00824EC3" w:rsidRDefault="00D8654E" w:rsidP="00D8654E">
      <w:pPr>
        <w:pStyle w:val="ListParagraph"/>
        <w:numPr>
          <w:ilvl w:val="0"/>
          <w:numId w:val="112"/>
        </w:numPr>
        <w:jc w:val="both"/>
        <w:rPr>
          <w:rFonts w:asciiTheme="majorHAnsi" w:hAnsiTheme="majorHAnsi"/>
          <w:sz w:val="22"/>
          <w:szCs w:val="22"/>
        </w:rPr>
      </w:pPr>
      <w:r w:rsidRPr="00824EC3">
        <w:rPr>
          <w:rFonts w:asciiTheme="majorHAnsi" w:hAnsiTheme="majorHAnsi"/>
          <w:sz w:val="22"/>
          <w:szCs w:val="22"/>
        </w:rPr>
        <w:t>CMC - maintains physical container metadata</w:t>
      </w:r>
    </w:p>
    <w:p w14:paraId="1375475B" w14:textId="77777777" w:rsidR="00D8654E" w:rsidRPr="00824EC3" w:rsidRDefault="00D8654E" w:rsidP="00D8654E">
      <w:pPr>
        <w:pStyle w:val="ListParagraph"/>
        <w:numPr>
          <w:ilvl w:val="0"/>
          <w:numId w:val="112"/>
        </w:numPr>
        <w:jc w:val="both"/>
        <w:rPr>
          <w:rFonts w:asciiTheme="majorHAnsi" w:hAnsiTheme="majorHAnsi"/>
          <w:sz w:val="22"/>
          <w:szCs w:val="22"/>
        </w:rPr>
      </w:pPr>
      <w:r w:rsidRPr="00824EC3">
        <w:rPr>
          <w:rFonts w:asciiTheme="majorHAnsi" w:hAnsiTheme="majorHAnsi"/>
          <w:sz w:val="22"/>
          <w:szCs w:val="22"/>
        </w:rPr>
        <w:t>VMC – maintains virtual container metadata</w:t>
      </w:r>
    </w:p>
    <w:p w14:paraId="153F3086" w14:textId="77777777" w:rsidR="00D8654E" w:rsidRPr="00824EC3" w:rsidRDefault="00D8654E" w:rsidP="00D8654E">
      <w:pPr>
        <w:pStyle w:val="ListParagraph"/>
        <w:numPr>
          <w:ilvl w:val="0"/>
          <w:numId w:val="112"/>
        </w:numPr>
        <w:jc w:val="both"/>
        <w:rPr>
          <w:rFonts w:asciiTheme="majorHAnsi" w:hAnsiTheme="majorHAnsi"/>
          <w:sz w:val="22"/>
          <w:szCs w:val="22"/>
        </w:rPr>
      </w:pPr>
      <w:r w:rsidRPr="00824EC3">
        <w:rPr>
          <w:rFonts w:asciiTheme="majorHAnsi" w:hAnsiTheme="majorHAnsi"/>
          <w:sz w:val="22"/>
          <w:szCs w:val="22"/>
        </w:rPr>
        <w:t xml:space="preserve"> VDC – maintains virtual data objects</w:t>
      </w:r>
    </w:p>
    <w:p w14:paraId="34353C94" w14:textId="77777777" w:rsidR="00D8654E" w:rsidRPr="00824EC3" w:rsidRDefault="00D8654E" w:rsidP="00D8654E">
      <w:pPr>
        <w:ind w:left="576"/>
        <w:jc w:val="both"/>
        <w:rPr>
          <w:rFonts w:asciiTheme="majorHAnsi" w:hAnsiTheme="majorHAnsi"/>
          <w:sz w:val="22"/>
          <w:szCs w:val="22"/>
        </w:rPr>
      </w:pPr>
    </w:p>
    <w:p w14:paraId="7961C092"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current container API and recovery mechanisms will be modified in the following way:</w:t>
      </w:r>
    </w:p>
    <w:p w14:paraId="362593D5" w14:textId="77777777" w:rsidR="00D8654E" w:rsidRPr="00824EC3" w:rsidRDefault="00D8654E" w:rsidP="00D8654E">
      <w:pPr>
        <w:ind w:left="576"/>
        <w:jc w:val="both"/>
        <w:rPr>
          <w:rFonts w:asciiTheme="majorHAnsi" w:hAnsiTheme="majorHAnsi"/>
          <w:sz w:val="22"/>
          <w:szCs w:val="22"/>
        </w:rPr>
      </w:pPr>
    </w:p>
    <w:p w14:paraId="5AA51058" w14:textId="77777777" w:rsidR="00D8654E" w:rsidRPr="00824EC3" w:rsidRDefault="00D8654E" w:rsidP="00D8654E">
      <w:pPr>
        <w:pStyle w:val="ListParagraph"/>
        <w:numPr>
          <w:ilvl w:val="0"/>
          <w:numId w:val="2"/>
        </w:numPr>
        <w:jc w:val="both"/>
        <w:rPr>
          <w:rFonts w:asciiTheme="majorHAnsi" w:hAnsiTheme="majorHAnsi"/>
          <w:sz w:val="22"/>
          <w:szCs w:val="22"/>
        </w:rPr>
      </w:pPr>
      <w:r w:rsidRPr="00824EC3">
        <w:rPr>
          <w:rFonts w:asciiTheme="majorHAnsi" w:hAnsiTheme="majorHAnsi"/>
          <w:sz w:val="22"/>
          <w:szCs w:val="22"/>
        </w:rPr>
        <w:t>Creation of the CMC will use the existing method:</w:t>
      </w:r>
    </w:p>
    <w:p w14:paraId="0970E221"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Store metadata in the global CMC structure</w:t>
      </w:r>
    </w:p>
    <w:p w14:paraId="4A9FBD84"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Build shard and blob persistent structures</w:t>
      </w:r>
    </w:p>
    <w:p w14:paraId="6D364D43" w14:textId="77777777" w:rsidR="00D8654E" w:rsidRPr="00824EC3" w:rsidRDefault="00D8654E" w:rsidP="00D8654E">
      <w:pPr>
        <w:ind w:left="576"/>
        <w:jc w:val="both"/>
        <w:rPr>
          <w:rFonts w:asciiTheme="majorHAnsi" w:hAnsiTheme="majorHAnsi"/>
          <w:sz w:val="22"/>
          <w:szCs w:val="22"/>
        </w:rPr>
      </w:pPr>
    </w:p>
    <w:p w14:paraId="573EFB26" w14:textId="77777777" w:rsidR="00D8654E" w:rsidRPr="00824EC3" w:rsidRDefault="00D8654E" w:rsidP="00D8654E">
      <w:pPr>
        <w:pStyle w:val="ListParagraph"/>
        <w:numPr>
          <w:ilvl w:val="0"/>
          <w:numId w:val="2"/>
        </w:numPr>
        <w:jc w:val="both"/>
        <w:rPr>
          <w:rFonts w:asciiTheme="majorHAnsi" w:hAnsiTheme="majorHAnsi"/>
          <w:sz w:val="22"/>
          <w:szCs w:val="22"/>
        </w:rPr>
      </w:pPr>
      <w:r w:rsidRPr="00824EC3">
        <w:rPr>
          <w:rFonts w:asciiTheme="majorHAnsi" w:hAnsiTheme="majorHAnsi"/>
          <w:sz w:val="22"/>
          <w:szCs w:val="22"/>
        </w:rPr>
        <w:t>The VMC and VDC will be created during FDF initialization</w:t>
      </w:r>
    </w:p>
    <w:p w14:paraId="2635CBBB"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The VMC will be sized to contain the maximum number of containers</w:t>
      </w:r>
    </w:p>
    <w:p w14:paraId="78D58020"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The VDC will be sized to allocated the remaining amount of storage</w:t>
      </w:r>
    </w:p>
    <w:p w14:paraId="31A1387F" w14:textId="77777777" w:rsidR="00D8654E" w:rsidRPr="00824EC3" w:rsidRDefault="00D8654E" w:rsidP="00D8654E">
      <w:pPr>
        <w:pStyle w:val="ListParagraph"/>
        <w:ind w:left="1656"/>
        <w:jc w:val="both"/>
        <w:rPr>
          <w:rFonts w:asciiTheme="majorHAnsi" w:hAnsiTheme="majorHAnsi"/>
          <w:sz w:val="22"/>
          <w:szCs w:val="22"/>
        </w:rPr>
      </w:pPr>
    </w:p>
    <w:p w14:paraId="11013722" w14:textId="77777777" w:rsidR="00D8654E" w:rsidRPr="00824EC3" w:rsidRDefault="00D8654E" w:rsidP="00D8654E">
      <w:pPr>
        <w:pStyle w:val="ListParagraph"/>
        <w:numPr>
          <w:ilvl w:val="0"/>
          <w:numId w:val="2"/>
        </w:numPr>
        <w:jc w:val="both"/>
        <w:rPr>
          <w:rFonts w:asciiTheme="majorHAnsi" w:hAnsiTheme="majorHAnsi"/>
          <w:sz w:val="22"/>
          <w:szCs w:val="22"/>
        </w:rPr>
      </w:pPr>
      <w:r w:rsidRPr="00824EC3">
        <w:rPr>
          <w:rFonts w:asciiTheme="majorHAnsi" w:hAnsiTheme="majorHAnsi"/>
          <w:sz w:val="22"/>
          <w:szCs w:val="22"/>
        </w:rPr>
        <w:t>Creation of all virtual containers will use a modified method</w:t>
      </w:r>
    </w:p>
    <w:p w14:paraId="76ACC267"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Store metadata as VMC objects</w:t>
      </w:r>
    </w:p>
    <w:p w14:paraId="5CAAEC51" w14:textId="5A289223"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 xml:space="preserve">Do not build shard and blob structures (no need since </w:t>
      </w:r>
      <w:ins w:id="301" w:author="Brian O'Krafka" w:date="2013-01-23T08:30:00Z">
        <w:r w:rsidR="005E4004">
          <w:rPr>
            <w:rFonts w:asciiTheme="majorHAnsi" w:hAnsiTheme="majorHAnsi"/>
            <w:sz w:val="22"/>
            <w:szCs w:val="22"/>
          </w:rPr>
          <w:t>VDC</w:t>
        </w:r>
      </w:ins>
      <w:del w:id="302" w:author="Brian O'Krafka" w:date="2013-01-23T08:30:00Z">
        <w:r w:rsidRPr="00824EC3" w:rsidDel="005E4004">
          <w:rPr>
            <w:rFonts w:asciiTheme="majorHAnsi" w:hAnsiTheme="majorHAnsi"/>
            <w:sz w:val="22"/>
            <w:szCs w:val="22"/>
          </w:rPr>
          <w:delText>CMC</w:delText>
        </w:r>
      </w:del>
      <w:r w:rsidRPr="00824EC3">
        <w:rPr>
          <w:rFonts w:asciiTheme="majorHAnsi" w:hAnsiTheme="majorHAnsi"/>
          <w:sz w:val="22"/>
          <w:szCs w:val="22"/>
        </w:rPr>
        <w:t xml:space="preserve"> owns all physical storage)</w:t>
      </w:r>
    </w:p>
    <w:p w14:paraId="2438C5DB" w14:textId="77777777"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In the metadata for virtual containers, the shard id of the VDC will be inserted. This allows access to virtual objects to map to the proper shard.</w:t>
      </w:r>
    </w:p>
    <w:p w14:paraId="310B21A6" w14:textId="617B1E6E" w:rsidR="00D8654E" w:rsidRPr="00824EC3" w:rsidRDefault="00D8654E" w:rsidP="00D8654E">
      <w:pPr>
        <w:pStyle w:val="ListParagraph"/>
        <w:numPr>
          <w:ilvl w:val="1"/>
          <w:numId w:val="2"/>
        </w:numPr>
        <w:jc w:val="both"/>
        <w:rPr>
          <w:rFonts w:asciiTheme="majorHAnsi" w:hAnsiTheme="majorHAnsi"/>
          <w:sz w:val="22"/>
          <w:szCs w:val="22"/>
        </w:rPr>
      </w:pPr>
      <w:r w:rsidRPr="00824EC3">
        <w:rPr>
          <w:rFonts w:asciiTheme="majorHAnsi" w:hAnsiTheme="majorHAnsi"/>
          <w:sz w:val="22"/>
          <w:szCs w:val="22"/>
        </w:rPr>
        <w:t>A container list object will be maintained in the VMC for recovery</w:t>
      </w:r>
      <w:ins w:id="303" w:author="Brian O'Krafka" w:date="2013-01-23T08:31:00Z">
        <w:r w:rsidR="005E4004">
          <w:rPr>
            <w:rFonts w:asciiTheme="majorHAnsi" w:hAnsiTheme="majorHAnsi"/>
            <w:sz w:val="22"/>
            <w:szCs w:val="22"/>
          </w:rPr>
          <w:t>.  Alternatively, we could just enumerate the per-container metadata objects in the VMC for recovery.</w:t>
        </w:r>
      </w:ins>
    </w:p>
    <w:p w14:paraId="1316B4E6" w14:textId="77777777" w:rsidR="00D8654E" w:rsidRPr="00824EC3" w:rsidRDefault="00D8654E" w:rsidP="00D8654E">
      <w:pPr>
        <w:ind w:left="576"/>
        <w:jc w:val="both"/>
        <w:rPr>
          <w:rFonts w:asciiTheme="majorHAnsi" w:hAnsiTheme="majorHAnsi"/>
          <w:sz w:val="22"/>
          <w:szCs w:val="22"/>
        </w:rPr>
      </w:pPr>
    </w:p>
    <w:p w14:paraId="69269BFE"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Using the above method, containers can be located in the current way (through CMC or VMC metadata). The container recovery path will make use of the VMC container list object to properly fill out global data structures used to manage containers.</w:t>
      </w:r>
    </w:p>
    <w:p w14:paraId="093B4135" w14:textId="77777777" w:rsidR="00D8654E" w:rsidRPr="00824EC3" w:rsidRDefault="00D8654E" w:rsidP="00D8654E">
      <w:pPr>
        <w:ind w:left="576"/>
        <w:jc w:val="both"/>
        <w:rPr>
          <w:rFonts w:asciiTheme="majorHAnsi" w:hAnsiTheme="majorHAnsi"/>
          <w:sz w:val="22"/>
          <w:szCs w:val="22"/>
        </w:rPr>
      </w:pPr>
    </w:p>
    <w:p w14:paraId="4141513D"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In order to manage sizing and resizing of containers, the following will be added to the container metadata:</w:t>
      </w:r>
    </w:p>
    <w:p w14:paraId="01D679D7" w14:textId="77777777" w:rsidR="00D8654E" w:rsidRPr="00824EC3" w:rsidRDefault="00D8654E" w:rsidP="00D8654E">
      <w:pPr>
        <w:pStyle w:val="ListParagraph"/>
        <w:numPr>
          <w:ilvl w:val="0"/>
          <w:numId w:val="3"/>
        </w:numPr>
        <w:jc w:val="both"/>
        <w:rPr>
          <w:rFonts w:asciiTheme="majorHAnsi" w:hAnsiTheme="majorHAnsi"/>
          <w:sz w:val="22"/>
          <w:szCs w:val="22"/>
        </w:rPr>
      </w:pPr>
      <w:r w:rsidRPr="00824EC3">
        <w:rPr>
          <w:rFonts w:asciiTheme="majorHAnsi" w:hAnsiTheme="majorHAnsi"/>
          <w:sz w:val="22"/>
          <w:szCs w:val="22"/>
        </w:rPr>
        <w:t>Object count</w:t>
      </w:r>
    </w:p>
    <w:p w14:paraId="1C0CD711" w14:textId="77777777" w:rsidR="00D8654E" w:rsidRPr="00824EC3" w:rsidRDefault="00D8654E" w:rsidP="00D8654E">
      <w:pPr>
        <w:pStyle w:val="ListParagraph"/>
        <w:numPr>
          <w:ilvl w:val="0"/>
          <w:numId w:val="3"/>
        </w:numPr>
        <w:jc w:val="both"/>
        <w:rPr>
          <w:rFonts w:asciiTheme="majorHAnsi" w:hAnsiTheme="majorHAnsi"/>
          <w:sz w:val="22"/>
          <w:szCs w:val="22"/>
        </w:rPr>
      </w:pPr>
      <w:r w:rsidRPr="00824EC3">
        <w:rPr>
          <w:rFonts w:asciiTheme="majorHAnsi" w:hAnsiTheme="majorHAnsi"/>
          <w:sz w:val="22"/>
          <w:szCs w:val="22"/>
        </w:rPr>
        <w:t>Current size</w:t>
      </w:r>
    </w:p>
    <w:p w14:paraId="33A3763B" w14:textId="77777777" w:rsidR="00D8654E" w:rsidRPr="00824EC3" w:rsidRDefault="00D8654E" w:rsidP="00D8654E">
      <w:pPr>
        <w:ind w:left="576"/>
        <w:jc w:val="both"/>
        <w:rPr>
          <w:rFonts w:asciiTheme="majorHAnsi" w:hAnsiTheme="majorHAnsi"/>
          <w:sz w:val="22"/>
          <w:szCs w:val="22"/>
        </w:rPr>
      </w:pPr>
    </w:p>
    <w:p w14:paraId="20FB71C1" w14:textId="79BC1908" w:rsidR="00D8654E" w:rsidRDefault="00D8654E" w:rsidP="00D8654E">
      <w:pPr>
        <w:ind w:left="576"/>
        <w:jc w:val="both"/>
        <w:rPr>
          <w:ins w:id="304" w:author="Brian O'Krafka" w:date="2013-01-23T08:26:00Z"/>
          <w:rFonts w:asciiTheme="majorHAnsi" w:hAnsiTheme="majorHAnsi"/>
          <w:sz w:val="22"/>
          <w:szCs w:val="22"/>
        </w:rPr>
      </w:pPr>
      <w:del w:id="305" w:author="Manavalan Krishnan" w:date="2013-01-25T15:06:00Z">
        <w:r w:rsidRPr="00824EC3" w:rsidDel="00387352">
          <w:rPr>
            <w:rFonts w:asciiTheme="majorHAnsi" w:hAnsiTheme="majorHAnsi"/>
            <w:sz w:val="22"/>
            <w:szCs w:val="22"/>
          </w:rPr>
          <w:delText>These will be used to enforce container limits</w:delText>
        </w:r>
      </w:del>
      <w:ins w:id="306" w:author="Manavalan Krishnan" w:date="2013-01-25T15:06:00Z">
        <w:r w:rsidR="00387352" w:rsidRPr="00387352">
          <w:rPr>
            <w:rFonts w:asciiTheme="majorHAnsi" w:hAnsiTheme="majorHAnsi"/>
            <w:sz w:val="22"/>
            <w:szCs w:val="22"/>
          </w:rPr>
          <w:t xml:space="preserve"> </w:t>
        </w:r>
        <w:r w:rsidR="00387352" w:rsidRPr="002F04C7">
          <w:rPr>
            <w:rFonts w:asciiTheme="majorHAnsi" w:hAnsiTheme="majorHAnsi"/>
            <w:sz w:val="22"/>
            <w:szCs w:val="22"/>
          </w:rPr>
          <w:t xml:space="preserve">The current size will be used to enforce container limits. The </w:t>
        </w:r>
        <w:r w:rsidR="00387352" w:rsidRPr="002F04C7">
          <w:rPr>
            <w:rFonts w:ascii="Calibri" w:hAnsi="Calibri" w:cs="Calibri"/>
            <w:sz w:val="22"/>
            <w:szCs w:val="22"/>
          </w:rPr>
          <w:t>Configured max container size is maintained in Container metadata object and Flash storage structures. The current size of the container is maintained at Flash storage structures and the container size limit is enforced at the storage layer</w:t>
        </w:r>
        <w:r w:rsidR="00860098">
          <w:rPr>
            <w:rFonts w:ascii="Calibri" w:hAnsi="Calibri" w:cs="Calibri"/>
            <w:sz w:val="22"/>
            <w:szCs w:val="22"/>
          </w:rPr>
          <w:t xml:space="preserve">. </w:t>
        </w:r>
      </w:ins>
      <w:del w:id="307" w:author="Manavalan Krishnan" w:date="2013-01-25T15:06:00Z">
        <w:r w:rsidRPr="00824EC3" w:rsidDel="00387352">
          <w:rPr>
            <w:rFonts w:asciiTheme="majorHAnsi" w:hAnsiTheme="majorHAnsi"/>
            <w:sz w:val="22"/>
            <w:szCs w:val="22"/>
          </w:rPr>
          <w:delText>.</w:delText>
        </w:r>
      </w:del>
      <w:ins w:id="308" w:author="Brian O'Krafka" w:date="2013-01-23T08:31:00Z">
        <w:del w:id="309" w:author="Manavalan Krishnan" w:date="2013-01-25T15:06:00Z">
          <w:r w:rsidR="005E4004" w:rsidDel="00860098">
            <w:rPr>
              <w:rFonts w:asciiTheme="majorHAnsi" w:hAnsiTheme="majorHAnsi"/>
              <w:sz w:val="22"/>
              <w:szCs w:val="22"/>
            </w:rPr>
            <w:delText xml:space="preserve"> </w:delText>
          </w:r>
          <w:r w:rsidR="005E4004" w:rsidDel="00387352">
            <w:rPr>
              <w:rFonts w:asciiTheme="majorHAnsi" w:hAnsiTheme="majorHAnsi"/>
              <w:sz w:val="22"/>
              <w:szCs w:val="22"/>
            </w:rPr>
            <w:delText xml:space="preserve"> </w:delText>
          </w:r>
        </w:del>
        <w:r w:rsidR="005E4004">
          <w:rPr>
            <w:rFonts w:asciiTheme="majorHAnsi" w:hAnsiTheme="majorHAnsi"/>
            <w:sz w:val="22"/>
            <w:szCs w:val="22"/>
          </w:rPr>
          <w:t>Alternatively, these statistics could be maintained by the in-memory object hashtable module.  This may make more sense because this layer will be responsible for scanning the hashtable at startup to get the initial values of object count and container size.</w:t>
        </w:r>
      </w:ins>
    </w:p>
    <w:p w14:paraId="2570AED9" w14:textId="77777777" w:rsidR="00856863" w:rsidRDefault="00856863" w:rsidP="00D8654E">
      <w:pPr>
        <w:ind w:left="576"/>
        <w:jc w:val="both"/>
        <w:rPr>
          <w:ins w:id="310" w:author="Brian O'Krafka" w:date="2013-01-23T08:26:00Z"/>
          <w:rFonts w:asciiTheme="majorHAnsi" w:hAnsiTheme="majorHAnsi"/>
          <w:sz w:val="22"/>
          <w:szCs w:val="22"/>
        </w:rPr>
      </w:pPr>
    </w:p>
    <w:p w14:paraId="48D0F198" w14:textId="00AC86EC" w:rsidR="00856863" w:rsidRDefault="00856863">
      <w:pPr>
        <w:widowControl w:val="0"/>
        <w:autoSpaceDE w:val="0"/>
        <w:autoSpaceDN w:val="0"/>
        <w:adjustRightInd w:val="0"/>
        <w:ind w:left="576"/>
        <w:rPr>
          <w:ins w:id="311" w:author="Brian O'Krafka" w:date="2013-01-23T08:27:00Z"/>
          <w:rFonts w:asciiTheme="majorHAnsi" w:hAnsiTheme="majorHAnsi" w:cs="Calibri"/>
          <w:sz w:val="22"/>
          <w:szCs w:val="22"/>
        </w:rPr>
        <w:pPrChange w:id="312" w:author="Brian O'Krafka" w:date="2013-01-23T08:26:00Z">
          <w:pPr>
            <w:ind w:left="576"/>
            <w:jc w:val="both"/>
          </w:pPr>
        </w:pPrChange>
      </w:pPr>
      <w:ins w:id="313" w:author="Brian O'Krafka" w:date="2013-01-23T08:26:00Z">
        <w:r w:rsidRPr="008244CE">
          <w:rPr>
            <w:rFonts w:asciiTheme="majorHAnsi" w:hAnsiTheme="majorHAnsi" w:cs="Calibri"/>
            <w:sz w:val="22"/>
            <w:szCs w:val="22"/>
          </w:rPr>
          <w:t>The FDF cache module will need to change the code that stores and looks up cached container metadata.  The current caching code maintains an array of size "SDF_MAX_CONTAINERS" and does a linear search to find a particular container or a free entry.  It needs to be replaced with a hash table for efficiently handling 10's of  thousands of containers.  The code changes are straightforward and isolated to action_new.c, simple_replication.c and recovery.c.</w:t>
        </w:r>
        <w:r>
          <w:rPr>
            <w:rFonts w:asciiTheme="majorHAnsi" w:hAnsiTheme="majorHAnsi" w:cs="Calibri"/>
            <w:sz w:val="22"/>
            <w:szCs w:val="22"/>
          </w:rPr>
          <w:t xml:space="preserve">  </w:t>
        </w:r>
        <w:r w:rsidRPr="008244CE">
          <w:rPr>
            <w:rFonts w:asciiTheme="majorHAnsi" w:hAnsiTheme="majorHAnsi" w:cs="Calibri"/>
            <w:sz w:val="22"/>
            <w:szCs w:val="22"/>
          </w:rPr>
          <w:t>The #define SDF_MAX_CONTAINERS will have to be set to an appropriate new limit.</w:t>
        </w:r>
      </w:ins>
    </w:p>
    <w:p w14:paraId="713D3C9F" w14:textId="77777777" w:rsidR="00856863" w:rsidDel="00732C86" w:rsidRDefault="00856863">
      <w:pPr>
        <w:widowControl w:val="0"/>
        <w:autoSpaceDE w:val="0"/>
        <w:autoSpaceDN w:val="0"/>
        <w:adjustRightInd w:val="0"/>
        <w:ind w:left="576"/>
        <w:rPr>
          <w:ins w:id="314" w:author="Brian O'Krafka" w:date="2013-01-23T08:27:00Z"/>
          <w:del w:id="315" w:author="Darryl Ouye" w:date="2013-02-12T08:42:00Z"/>
          <w:rFonts w:asciiTheme="majorHAnsi" w:hAnsiTheme="majorHAnsi" w:cs="Calibri"/>
          <w:sz w:val="22"/>
          <w:szCs w:val="22"/>
        </w:rPr>
        <w:pPrChange w:id="316" w:author="Brian O'Krafka" w:date="2013-01-23T08:26:00Z">
          <w:pPr>
            <w:ind w:left="576"/>
            <w:jc w:val="both"/>
          </w:pPr>
        </w:pPrChange>
      </w:pPr>
    </w:p>
    <w:p w14:paraId="554B9B18" w14:textId="77777777" w:rsidR="00856863" w:rsidRPr="008244CE" w:rsidRDefault="00856863">
      <w:pPr>
        <w:widowControl w:val="0"/>
        <w:autoSpaceDE w:val="0"/>
        <w:autoSpaceDN w:val="0"/>
        <w:adjustRightInd w:val="0"/>
        <w:rPr>
          <w:ins w:id="317" w:author="Brian O'Krafka" w:date="2013-01-23T08:26:00Z"/>
          <w:rFonts w:asciiTheme="majorHAnsi" w:hAnsiTheme="majorHAnsi" w:cs="Calibri"/>
          <w:sz w:val="22"/>
          <w:szCs w:val="22"/>
        </w:rPr>
        <w:pPrChange w:id="318" w:author="Darryl Ouye" w:date="2013-02-12T08:42:00Z">
          <w:pPr>
            <w:ind w:left="576"/>
            <w:jc w:val="both"/>
          </w:pPr>
        </w:pPrChange>
      </w:pPr>
    </w:p>
    <w:p w14:paraId="5089C0F5" w14:textId="684F139F" w:rsidR="00856863" w:rsidRPr="002A5E34" w:rsidRDefault="00856863" w:rsidP="00856863">
      <w:pPr>
        <w:ind w:left="576"/>
        <w:jc w:val="both"/>
        <w:rPr>
          <w:ins w:id="319" w:author="Brian O'Krafka" w:date="2013-01-23T08:27:00Z"/>
          <w:rFonts w:asciiTheme="majorHAnsi" w:hAnsiTheme="majorHAnsi" w:cs="Calibri"/>
          <w:b/>
        </w:rPr>
      </w:pPr>
      <w:ins w:id="320" w:author="Brian O'Krafka" w:date="2013-01-23T08:27:00Z">
        <w:del w:id="321" w:author="Darryl Ouye" w:date="2013-02-12T08:43:00Z">
          <w:r w:rsidRPr="002A5E34" w:rsidDel="000526C0">
            <w:rPr>
              <w:rFonts w:asciiTheme="majorHAnsi" w:hAnsiTheme="majorHAnsi" w:cs="Calibri"/>
              <w:b/>
            </w:rPr>
            <w:delText>cguid</w:delText>
          </w:r>
        </w:del>
      </w:ins>
      <w:ins w:id="322" w:author="Darryl Ouye" w:date="2013-02-12T08:43:00Z">
        <w:r w:rsidR="000526C0">
          <w:rPr>
            <w:rFonts w:asciiTheme="majorHAnsi" w:hAnsiTheme="majorHAnsi" w:cs="Calibri"/>
            <w:b/>
          </w:rPr>
          <w:t>Container ID</w:t>
        </w:r>
      </w:ins>
      <w:ins w:id="323" w:author="Brian O'Krafka" w:date="2013-01-23T08:27:00Z">
        <w:r w:rsidRPr="002A5E34">
          <w:rPr>
            <w:rFonts w:asciiTheme="majorHAnsi" w:hAnsiTheme="majorHAnsi" w:cs="Calibri"/>
            <w:b/>
          </w:rPr>
          <w:t xml:space="preserve"> </w:t>
        </w:r>
        <w:del w:id="324" w:author="Darryl Ouye" w:date="2013-02-12T08:44:00Z">
          <w:r w:rsidRPr="002A5E34" w:rsidDel="000526C0">
            <w:rPr>
              <w:rFonts w:asciiTheme="majorHAnsi" w:hAnsiTheme="majorHAnsi" w:cs="Calibri"/>
              <w:b/>
            </w:rPr>
            <w:delText>Handling</w:delText>
          </w:r>
        </w:del>
      </w:ins>
      <w:ins w:id="325" w:author="Darryl Ouye" w:date="2013-02-12T08:44:00Z">
        <w:r w:rsidR="000526C0">
          <w:rPr>
            <w:rFonts w:asciiTheme="majorHAnsi" w:hAnsiTheme="majorHAnsi" w:cs="Calibri"/>
            <w:b/>
          </w:rPr>
          <w:t>Allocation</w:t>
        </w:r>
      </w:ins>
    </w:p>
    <w:p w14:paraId="4C262DB3" w14:textId="6FB403D7" w:rsidR="000526C0" w:rsidRDefault="00856863">
      <w:pPr>
        <w:widowControl w:val="0"/>
        <w:autoSpaceDE w:val="0"/>
        <w:autoSpaceDN w:val="0"/>
        <w:adjustRightInd w:val="0"/>
        <w:ind w:left="576"/>
        <w:rPr>
          <w:ins w:id="326" w:author="Darryl Ouye" w:date="2013-02-12T08:45:00Z"/>
          <w:rFonts w:asciiTheme="majorHAnsi" w:hAnsiTheme="majorHAnsi" w:cs="Calibri"/>
          <w:sz w:val="22"/>
          <w:szCs w:val="22"/>
        </w:rPr>
      </w:pPr>
      <w:ins w:id="327" w:author="Brian O'Krafka" w:date="2013-01-23T08:27:00Z">
        <w:del w:id="328" w:author="Darryl Ouye" w:date="2013-02-12T08:44:00Z">
          <w:r w:rsidRPr="008244CE" w:rsidDel="000526C0">
            <w:rPr>
              <w:rFonts w:asciiTheme="majorHAnsi" w:hAnsiTheme="majorHAnsi" w:cs="Calibri"/>
              <w:sz w:val="22"/>
              <w:szCs w:val="22"/>
            </w:rPr>
            <w:delText>Operations on virtual containers must pass virtual cguid's to the lower level modules of FDF (FDF protocol layer in particular). Physical containers that contain virtual containers must NEVER be accessed using their physical cguid. Physical containers that do NOT contain virtual containers must be accessed using their physical cguid's.  The container management layer will ensure that all physical and virtual cguid's are distinct. ie: a virtual cguid can never be assigned as a physical id, and vice versa.</w:delText>
          </w:r>
        </w:del>
      </w:ins>
      <w:ins w:id="329" w:author="Darryl Ouye" w:date="2013-02-12T08:44:00Z">
        <w:r w:rsidR="000526C0">
          <w:rPr>
            <w:rFonts w:asciiTheme="majorHAnsi" w:hAnsiTheme="majorHAnsi" w:cs="Calibri"/>
            <w:sz w:val="22"/>
            <w:szCs w:val="22"/>
          </w:rPr>
          <w:t>The NULL cguid is 0. It is used to define an invalid cguid.</w:t>
        </w:r>
      </w:ins>
    </w:p>
    <w:p w14:paraId="76B91DDD" w14:textId="77777777" w:rsidR="000526C0" w:rsidRDefault="000526C0">
      <w:pPr>
        <w:widowControl w:val="0"/>
        <w:autoSpaceDE w:val="0"/>
        <w:autoSpaceDN w:val="0"/>
        <w:adjustRightInd w:val="0"/>
        <w:ind w:left="576"/>
        <w:rPr>
          <w:ins w:id="330" w:author="Darryl Ouye" w:date="2013-02-12T08:44:00Z"/>
          <w:rFonts w:asciiTheme="majorHAnsi" w:hAnsiTheme="majorHAnsi" w:cs="Calibri"/>
          <w:sz w:val="22"/>
          <w:szCs w:val="22"/>
        </w:rPr>
      </w:pPr>
    </w:p>
    <w:p w14:paraId="68044ACF" w14:textId="0E373356" w:rsidR="000526C0" w:rsidRDefault="000526C0">
      <w:pPr>
        <w:widowControl w:val="0"/>
        <w:autoSpaceDE w:val="0"/>
        <w:autoSpaceDN w:val="0"/>
        <w:adjustRightInd w:val="0"/>
        <w:ind w:left="576"/>
        <w:rPr>
          <w:ins w:id="331" w:author="Darryl Ouye" w:date="2013-02-12T08:44:00Z"/>
          <w:rFonts w:asciiTheme="majorHAnsi" w:hAnsiTheme="majorHAnsi" w:cs="Calibri"/>
          <w:sz w:val="22"/>
          <w:szCs w:val="22"/>
        </w:rPr>
      </w:pPr>
      <w:ins w:id="332" w:author="Darryl Ouye" w:date="2013-02-12T08:44:00Z">
        <w:r>
          <w:rPr>
            <w:rFonts w:asciiTheme="majorHAnsi" w:hAnsiTheme="majorHAnsi" w:cs="Calibri"/>
            <w:sz w:val="22"/>
            <w:szCs w:val="22"/>
          </w:rPr>
          <w:t>Three physical containers are used to support FDF physical and virtual container operations:</w:t>
        </w:r>
      </w:ins>
    </w:p>
    <w:p w14:paraId="07B6E336" w14:textId="59981F8E" w:rsidR="000526C0" w:rsidRDefault="00BB58F1">
      <w:pPr>
        <w:pStyle w:val="ListParagraph"/>
        <w:widowControl w:val="0"/>
        <w:numPr>
          <w:ilvl w:val="0"/>
          <w:numId w:val="114"/>
        </w:numPr>
        <w:autoSpaceDE w:val="0"/>
        <w:autoSpaceDN w:val="0"/>
        <w:adjustRightInd w:val="0"/>
        <w:rPr>
          <w:ins w:id="333" w:author="Darryl Ouye" w:date="2013-02-12T08:46:00Z"/>
          <w:rFonts w:asciiTheme="majorHAnsi" w:hAnsiTheme="majorHAnsi" w:cs="Calibri"/>
          <w:sz w:val="22"/>
          <w:szCs w:val="22"/>
        </w:rPr>
        <w:pPrChange w:id="334" w:author="Darryl Ouye" w:date="2013-02-12T08:46:00Z">
          <w:pPr>
            <w:widowControl w:val="0"/>
            <w:autoSpaceDE w:val="0"/>
            <w:autoSpaceDN w:val="0"/>
            <w:adjustRightInd w:val="0"/>
            <w:ind w:left="576"/>
          </w:pPr>
        </w:pPrChange>
      </w:pPr>
      <w:ins w:id="335" w:author="Darryl Ouye" w:date="2013-02-12T08:46:00Z">
        <w:r>
          <w:rPr>
            <w:rFonts w:asciiTheme="majorHAnsi" w:hAnsiTheme="majorHAnsi" w:cs="Calibri"/>
            <w:sz w:val="22"/>
            <w:szCs w:val="22"/>
          </w:rPr>
          <w:t>CMC</w:t>
        </w:r>
      </w:ins>
    </w:p>
    <w:p w14:paraId="182EE1C6" w14:textId="4FD37A3C" w:rsidR="00BB58F1" w:rsidRDefault="00BB58F1">
      <w:pPr>
        <w:pStyle w:val="ListParagraph"/>
        <w:widowControl w:val="0"/>
        <w:numPr>
          <w:ilvl w:val="1"/>
          <w:numId w:val="114"/>
        </w:numPr>
        <w:autoSpaceDE w:val="0"/>
        <w:autoSpaceDN w:val="0"/>
        <w:adjustRightInd w:val="0"/>
        <w:rPr>
          <w:ins w:id="336" w:author="Darryl Ouye" w:date="2013-02-12T08:47:00Z"/>
          <w:rFonts w:asciiTheme="majorHAnsi" w:hAnsiTheme="majorHAnsi" w:cs="Calibri"/>
          <w:sz w:val="22"/>
          <w:szCs w:val="22"/>
        </w:rPr>
        <w:pPrChange w:id="337" w:author="Darryl Ouye" w:date="2013-02-12T08:46:00Z">
          <w:pPr>
            <w:widowControl w:val="0"/>
            <w:autoSpaceDE w:val="0"/>
            <w:autoSpaceDN w:val="0"/>
            <w:adjustRightInd w:val="0"/>
            <w:ind w:left="576"/>
          </w:pPr>
        </w:pPrChange>
      </w:pPr>
      <w:ins w:id="338" w:author="Darryl Ouye" w:date="2013-02-12T08:46:00Z">
        <w:r>
          <w:rPr>
            <w:rFonts w:asciiTheme="majorHAnsi" w:hAnsiTheme="majorHAnsi" w:cs="Calibri"/>
            <w:sz w:val="22"/>
            <w:szCs w:val="22"/>
          </w:rPr>
          <w:t>Physical container metadata.</w:t>
        </w:r>
      </w:ins>
    </w:p>
    <w:p w14:paraId="435DE9E5" w14:textId="153D24EC" w:rsidR="00BB58F1" w:rsidRDefault="00BB58F1">
      <w:pPr>
        <w:pStyle w:val="ListParagraph"/>
        <w:widowControl w:val="0"/>
        <w:numPr>
          <w:ilvl w:val="1"/>
          <w:numId w:val="114"/>
        </w:numPr>
        <w:autoSpaceDE w:val="0"/>
        <w:autoSpaceDN w:val="0"/>
        <w:adjustRightInd w:val="0"/>
        <w:rPr>
          <w:ins w:id="339" w:author="Darryl Ouye" w:date="2013-02-12T08:46:00Z"/>
          <w:rFonts w:asciiTheme="majorHAnsi" w:hAnsiTheme="majorHAnsi" w:cs="Calibri"/>
          <w:sz w:val="22"/>
          <w:szCs w:val="22"/>
        </w:rPr>
        <w:pPrChange w:id="340" w:author="Darryl Ouye" w:date="2013-02-12T08:46:00Z">
          <w:pPr>
            <w:widowControl w:val="0"/>
            <w:autoSpaceDE w:val="0"/>
            <w:autoSpaceDN w:val="0"/>
            <w:adjustRightInd w:val="0"/>
            <w:ind w:left="576"/>
          </w:pPr>
        </w:pPrChange>
      </w:pPr>
      <w:ins w:id="341" w:author="Darryl Ouye" w:date="2013-02-12T08:47:00Z">
        <w:r>
          <w:rPr>
            <w:rFonts w:asciiTheme="majorHAnsi" w:hAnsiTheme="majorHAnsi" w:cs="Calibri"/>
            <w:sz w:val="22"/>
            <w:szCs w:val="22"/>
          </w:rPr>
          <w:t>Cguid 0</w:t>
        </w:r>
      </w:ins>
    </w:p>
    <w:p w14:paraId="3BFF6506" w14:textId="04D8DB5B" w:rsidR="00BB58F1" w:rsidRDefault="00BB58F1">
      <w:pPr>
        <w:pStyle w:val="ListParagraph"/>
        <w:widowControl w:val="0"/>
        <w:numPr>
          <w:ilvl w:val="0"/>
          <w:numId w:val="114"/>
        </w:numPr>
        <w:autoSpaceDE w:val="0"/>
        <w:autoSpaceDN w:val="0"/>
        <w:adjustRightInd w:val="0"/>
        <w:rPr>
          <w:ins w:id="342" w:author="Darryl Ouye" w:date="2013-02-12T08:46:00Z"/>
          <w:rFonts w:asciiTheme="majorHAnsi" w:hAnsiTheme="majorHAnsi" w:cs="Calibri"/>
          <w:sz w:val="22"/>
          <w:szCs w:val="22"/>
        </w:rPr>
        <w:pPrChange w:id="343" w:author="Darryl Ouye" w:date="2013-02-12T08:46:00Z">
          <w:pPr>
            <w:widowControl w:val="0"/>
            <w:autoSpaceDE w:val="0"/>
            <w:autoSpaceDN w:val="0"/>
            <w:adjustRightInd w:val="0"/>
            <w:ind w:left="576"/>
          </w:pPr>
        </w:pPrChange>
      </w:pPr>
      <w:ins w:id="344" w:author="Darryl Ouye" w:date="2013-02-12T08:46:00Z">
        <w:r>
          <w:rPr>
            <w:rFonts w:asciiTheme="majorHAnsi" w:hAnsiTheme="majorHAnsi" w:cs="Calibri"/>
            <w:sz w:val="22"/>
            <w:szCs w:val="22"/>
          </w:rPr>
          <w:t>VMC</w:t>
        </w:r>
      </w:ins>
    </w:p>
    <w:p w14:paraId="7F052E94" w14:textId="28D4112B" w:rsidR="00BB58F1" w:rsidRDefault="00BB58F1">
      <w:pPr>
        <w:pStyle w:val="ListParagraph"/>
        <w:widowControl w:val="0"/>
        <w:numPr>
          <w:ilvl w:val="1"/>
          <w:numId w:val="114"/>
        </w:numPr>
        <w:autoSpaceDE w:val="0"/>
        <w:autoSpaceDN w:val="0"/>
        <w:adjustRightInd w:val="0"/>
        <w:rPr>
          <w:ins w:id="345" w:author="Darryl Ouye" w:date="2013-02-12T08:47:00Z"/>
          <w:rFonts w:asciiTheme="majorHAnsi" w:hAnsiTheme="majorHAnsi" w:cs="Calibri"/>
          <w:sz w:val="22"/>
          <w:szCs w:val="22"/>
        </w:rPr>
        <w:pPrChange w:id="346" w:author="Darryl Ouye" w:date="2013-02-12T08:46:00Z">
          <w:pPr>
            <w:widowControl w:val="0"/>
            <w:autoSpaceDE w:val="0"/>
            <w:autoSpaceDN w:val="0"/>
            <w:adjustRightInd w:val="0"/>
            <w:ind w:left="576"/>
          </w:pPr>
        </w:pPrChange>
      </w:pPr>
      <w:ins w:id="347" w:author="Darryl Ouye" w:date="2013-02-12T08:46:00Z">
        <w:r>
          <w:rPr>
            <w:rFonts w:asciiTheme="majorHAnsi" w:hAnsiTheme="majorHAnsi" w:cs="Calibri"/>
            <w:sz w:val="22"/>
            <w:szCs w:val="22"/>
          </w:rPr>
          <w:t>Virtual container metadata.</w:t>
        </w:r>
      </w:ins>
    </w:p>
    <w:p w14:paraId="65BE2535" w14:textId="034969CA" w:rsidR="00BB58F1" w:rsidRDefault="00BB58F1">
      <w:pPr>
        <w:pStyle w:val="ListParagraph"/>
        <w:widowControl w:val="0"/>
        <w:numPr>
          <w:ilvl w:val="1"/>
          <w:numId w:val="114"/>
        </w:numPr>
        <w:autoSpaceDE w:val="0"/>
        <w:autoSpaceDN w:val="0"/>
        <w:adjustRightInd w:val="0"/>
        <w:rPr>
          <w:ins w:id="348" w:author="Darryl Ouye" w:date="2013-02-12T08:46:00Z"/>
          <w:rFonts w:asciiTheme="majorHAnsi" w:hAnsiTheme="majorHAnsi" w:cs="Calibri"/>
          <w:sz w:val="22"/>
          <w:szCs w:val="22"/>
        </w:rPr>
        <w:pPrChange w:id="349" w:author="Darryl Ouye" w:date="2013-02-12T08:46:00Z">
          <w:pPr>
            <w:widowControl w:val="0"/>
            <w:autoSpaceDE w:val="0"/>
            <w:autoSpaceDN w:val="0"/>
            <w:adjustRightInd w:val="0"/>
            <w:ind w:left="576"/>
          </w:pPr>
        </w:pPrChange>
      </w:pPr>
      <w:ins w:id="350" w:author="Darryl Ouye" w:date="2013-02-12T08:47:00Z">
        <w:r>
          <w:rPr>
            <w:rFonts w:asciiTheme="majorHAnsi" w:hAnsiTheme="majorHAnsi" w:cs="Calibri"/>
            <w:sz w:val="22"/>
            <w:szCs w:val="22"/>
          </w:rPr>
          <w:t>Cguid 1</w:t>
        </w:r>
      </w:ins>
    </w:p>
    <w:p w14:paraId="0E63E1A4" w14:textId="19DE74BC" w:rsidR="00BB58F1" w:rsidRDefault="00BB58F1">
      <w:pPr>
        <w:pStyle w:val="ListParagraph"/>
        <w:widowControl w:val="0"/>
        <w:numPr>
          <w:ilvl w:val="0"/>
          <w:numId w:val="114"/>
        </w:numPr>
        <w:autoSpaceDE w:val="0"/>
        <w:autoSpaceDN w:val="0"/>
        <w:adjustRightInd w:val="0"/>
        <w:rPr>
          <w:ins w:id="351" w:author="Darryl Ouye" w:date="2013-02-12T08:46:00Z"/>
          <w:rFonts w:asciiTheme="majorHAnsi" w:hAnsiTheme="majorHAnsi" w:cs="Calibri"/>
          <w:sz w:val="22"/>
          <w:szCs w:val="22"/>
        </w:rPr>
        <w:pPrChange w:id="352" w:author="Darryl Ouye" w:date="2013-02-12T08:46:00Z">
          <w:pPr>
            <w:widowControl w:val="0"/>
            <w:autoSpaceDE w:val="0"/>
            <w:autoSpaceDN w:val="0"/>
            <w:adjustRightInd w:val="0"/>
            <w:ind w:left="576"/>
          </w:pPr>
        </w:pPrChange>
      </w:pPr>
      <w:ins w:id="353" w:author="Darryl Ouye" w:date="2013-02-12T08:46:00Z">
        <w:r>
          <w:rPr>
            <w:rFonts w:asciiTheme="majorHAnsi" w:hAnsiTheme="majorHAnsi" w:cs="Calibri"/>
            <w:sz w:val="22"/>
            <w:szCs w:val="22"/>
          </w:rPr>
          <w:t>VDC</w:t>
        </w:r>
      </w:ins>
    </w:p>
    <w:p w14:paraId="6AA36820" w14:textId="0631135D" w:rsidR="00BB58F1" w:rsidRDefault="00BB58F1">
      <w:pPr>
        <w:pStyle w:val="ListParagraph"/>
        <w:widowControl w:val="0"/>
        <w:numPr>
          <w:ilvl w:val="1"/>
          <w:numId w:val="114"/>
        </w:numPr>
        <w:autoSpaceDE w:val="0"/>
        <w:autoSpaceDN w:val="0"/>
        <w:adjustRightInd w:val="0"/>
        <w:rPr>
          <w:ins w:id="354" w:author="Darryl Ouye" w:date="2013-02-12T08:47:00Z"/>
          <w:rFonts w:asciiTheme="majorHAnsi" w:hAnsiTheme="majorHAnsi" w:cs="Calibri"/>
          <w:sz w:val="22"/>
          <w:szCs w:val="22"/>
        </w:rPr>
        <w:pPrChange w:id="355" w:author="Darryl Ouye" w:date="2013-02-12T08:46:00Z">
          <w:pPr>
            <w:widowControl w:val="0"/>
            <w:autoSpaceDE w:val="0"/>
            <w:autoSpaceDN w:val="0"/>
            <w:adjustRightInd w:val="0"/>
            <w:ind w:left="576"/>
          </w:pPr>
        </w:pPrChange>
      </w:pPr>
      <w:ins w:id="356" w:author="Darryl Ouye" w:date="2013-02-12T08:46:00Z">
        <w:r>
          <w:rPr>
            <w:rFonts w:asciiTheme="majorHAnsi" w:hAnsiTheme="majorHAnsi" w:cs="Calibri"/>
            <w:sz w:val="22"/>
            <w:szCs w:val="22"/>
          </w:rPr>
          <w:t>Virtual container data objects.</w:t>
        </w:r>
      </w:ins>
    </w:p>
    <w:p w14:paraId="326C0FFF" w14:textId="08546C5A" w:rsidR="00BB58F1" w:rsidRDefault="00BB58F1">
      <w:pPr>
        <w:pStyle w:val="ListParagraph"/>
        <w:widowControl w:val="0"/>
        <w:numPr>
          <w:ilvl w:val="1"/>
          <w:numId w:val="114"/>
        </w:numPr>
        <w:autoSpaceDE w:val="0"/>
        <w:autoSpaceDN w:val="0"/>
        <w:adjustRightInd w:val="0"/>
        <w:rPr>
          <w:ins w:id="357" w:author="Darryl Ouye" w:date="2013-02-12T08:46:00Z"/>
          <w:rFonts w:asciiTheme="majorHAnsi" w:hAnsiTheme="majorHAnsi" w:cs="Calibri"/>
          <w:sz w:val="22"/>
          <w:szCs w:val="22"/>
        </w:rPr>
        <w:pPrChange w:id="358" w:author="Darryl Ouye" w:date="2013-02-12T08:46:00Z">
          <w:pPr>
            <w:widowControl w:val="0"/>
            <w:autoSpaceDE w:val="0"/>
            <w:autoSpaceDN w:val="0"/>
            <w:adjustRightInd w:val="0"/>
            <w:ind w:left="576"/>
          </w:pPr>
        </w:pPrChange>
      </w:pPr>
      <w:ins w:id="359" w:author="Darryl Ouye" w:date="2013-02-12T08:47:00Z">
        <w:r>
          <w:rPr>
            <w:rFonts w:asciiTheme="majorHAnsi" w:hAnsiTheme="majorHAnsi" w:cs="Calibri"/>
            <w:sz w:val="22"/>
            <w:szCs w:val="22"/>
          </w:rPr>
          <w:t>Cguid 2</w:t>
        </w:r>
      </w:ins>
    </w:p>
    <w:p w14:paraId="23C079B4" w14:textId="77777777" w:rsidR="00BB58F1" w:rsidRDefault="00BB58F1">
      <w:pPr>
        <w:widowControl w:val="0"/>
        <w:autoSpaceDE w:val="0"/>
        <w:autoSpaceDN w:val="0"/>
        <w:adjustRightInd w:val="0"/>
        <w:rPr>
          <w:ins w:id="360" w:author="Darryl Ouye" w:date="2013-02-12T08:46:00Z"/>
          <w:rFonts w:asciiTheme="majorHAnsi" w:hAnsiTheme="majorHAnsi" w:cs="Calibri"/>
          <w:sz w:val="22"/>
          <w:szCs w:val="22"/>
        </w:rPr>
        <w:pPrChange w:id="361" w:author="Darryl Ouye" w:date="2013-02-12T08:46:00Z">
          <w:pPr>
            <w:widowControl w:val="0"/>
            <w:autoSpaceDE w:val="0"/>
            <w:autoSpaceDN w:val="0"/>
            <w:adjustRightInd w:val="0"/>
            <w:ind w:left="576"/>
          </w:pPr>
        </w:pPrChange>
      </w:pPr>
    </w:p>
    <w:p w14:paraId="11DC16A8" w14:textId="48206CA4" w:rsidR="00BB58F1" w:rsidRDefault="00BB58F1">
      <w:pPr>
        <w:widowControl w:val="0"/>
        <w:autoSpaceDE w:val="0"/>
        <w:autoSpaceDN w:val="0"/>
        <w:adjustRightInd w:val="0"/>
        <w:ind w:left="576"/>
        <w:rPr>
          <w:ins w:id="362" w:author="Darryl Ouye" w:date="2013-02-12T08:47:00Z"/>
          <w:rFonts w:asciiTheme="majorHAnsi" w:hAnsiTheme="majorHAnsi" w:cs="Calibri"/>
          <w:sz w:val="22"/>
          <w:szCs w:val="22"/>
        </w:rPr>
      </w:pPr>
      <w:ins w:id="363" w:author="Darryl Ouye" w:date="2013-02-12T08:47:00Z">
        <w:r>
          <w:rPr>
            <w:rFonts w:asciiTheme="majorHAnsi" w:hAnsiTheme="majorHAnsi" w:cs="Calibri"/>
            <w:sz w:val="22"/>
            <w:szCs w:val="22"/>
          </w:rPr>
          <w:t>All cguid greater than the three physical cguid are assumed to be virtual cguid.</w:t>
        </w:r>
      </w:ins>
    </w:p>
    <w:p w14:paraId="29CD6820" w14:textId="77777777" w:rsidR="00BB58F1" w:rsidRDefault="00BB58F1">
      <w:pPr>
        <w:widowControl w:val="0"/>
        <w:autoSpaceDE w:val="0"/>
        <w:autoSpaceDN w:val="0"/>
        <w:adjustRightInd w:val="0"/>
        <w:ind w:left="576"/>
        <w:rPr>
          <w:ins w:id="364" w:author="Darryl Ouye" w:date="2013-02-12T08:48:00Z"/>
          <w:rFonts w:asciiTheme="majorHAnsi" w:hAnsiTheme="majorHAnsi" w:cs="Calibri"/>
          <w:sz w:val="22"/>
          <w:szCs w:val="22"/>
        </w:rPr>
      </w:pPr>
    </w:p>
    <w:p w14:paraId="1EF4A154" w14:textId="29DDCD83" w:rsidR="00BB58F1" w:rsidRPr="00BB58F1" w:rsidRDefault="00BB58F1">
      <w:pPr>
        <w:widowControl w:val="0"/>
        <w:autoSpaceDE w:val="0"/>
        <w:autoSpaceDN w:val="0"/>
        <w:adjustRightInd w:val="0"/>
        <w:ind w:left="576"/>
        <w:rPr>
          <w:ins w:id="365" w:author="Brian O'Krafka" w:date="2013-01-23T08:27:00Z"/>
          <w:rFonts w:asciiTheme="majorHAnsi" w:hAnsiTheme="majorHAnsi" w:cs="Calibri"/>
          <w:sz w:val="22"/>
          <w:szCs w:val="22"/>
          <w:rPrChange w:id="366" w:author="Darryl Ouye" w:date="2013-02-12T08:46:00Z">
            <w:rPr>
              <w:ins w:id="367" w:author="Brian O'Krafka" w:date="2013-01-23T08:27:00Z"/>
            </w:rPr>
          </w:rPrChange>
        </w:rPr>
      </w:pPr>
      <w:ins w:id="368" w:author="Darryl Ouye" w:date="2013-02-12T08:48:00Z">
        <w:r>
          <w:rPr>
            <w:rFonts w:asciiTheme="majorHAnsi" w:hAnsiTheme="majorHAnsi" w:cs="Calibri"/>
            <w:sz w:val="22"/>
            <w:szCs w:val="22"/>
          </w:rPr>
          <w:t xml:space="preserve">Container APIs are divided between physical and virtual container operations (open, close, delete, etc.). </w:t>
        </w:r>
      </w:ins>
    </w:p>
    <w:p w14:paraId="6EF072A7" w14:textId="77777777" w:rsidR="00856863" w:rsidRPr="00824EC3" w:rsidDel="00F620F8" w:rsidRDefault="00856863">
      <w:pPr>
        <w:jc w:val="both"/>
        <w:rPr>
          <w:del w:id="369" w:author="Darryl Ouye" w:date="2013-02-12T08:43:00Z"/>
          <w:rFonts w:asciiTheme="majorHAnsi" w:hAnsiTheme="majorHAnsi"/>
          <w:sz w:val="22"/>
          <w:szCs w:val="22"/>
        </w:rPr>
        <w:pPrChange w:id="370" w:author="Brian O'Krafka" w:date="2013-01-23T08:27:00Z">
          <w:pPr>
            <w:ind w:left="576"/>
            <w:jc w:val="both"/>
          </w:pPr>
        </w:pPrChange>
      </w:pPr>
    </w:p>
    <w:p w14:paraId="6947B50E" w14:textId="77777777" w:rsidR="00D8654E" w:rsidRPr="00824EC3" w:rsidRDefault="00D8654E">
      <w:pPr>
        <w:jc w:val="both"/>
        <w:rPr>
          <w:rFonts w:asciiTheme="majorHAnsi" w:hAnsiTheme="majorHAnsi"/>
          <w:sz w:val="22"/>
          <w:szCs w:val="22"/>
        </w:rPr>
        <w:pPrChange w:id="371" w:author="Darryl Ouye" w:date="2013-02-12T08:43:00Z">
          <w:pPr>
            <w:ind w:left="576"/>
            <w:jc w:val="both"/>
          </w:pPr>
        </w:pPrChange>
      </w:pPr>
    </w:p>
    <w:p w14:paraId="7EF9BFE9"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Container Open/Close</w:t>
      </w:r>
    </w:p>
    <w:p w14:paraId="4E444814"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container open/close paths in the FDF API and object protocol API will be modified such that shards will not be accessed for virtual containers. Otherwise, these paths will execute as for physical containers.</w:t>
      </w:r>
    </w:p>
    <w:p w14:paraId="2C8DF99D" w14:textId="77777777" w:rsidR="00D8654E" w:rsidRDefault="00D8654E" w:rsidP="00D8654E">
      <w:pPr>
        <w:ind w:left="576"/>
        <w:jc w:val="both"/>
        <w:rPr>
          <w:ins w:id="372" w:author="Darryl Ouye" w:date="2013-02-12T08:49:00Z"/>
          <w:rFonts w:asciiTheme="majorHAnsi" w:hAnsiTheme="majorHAnsi"/>
          <w:sz w:val="22"/>
          <w:szCs w:val="22"/>
        </w:rPr>
      </w:pPr>
    </w:p>
    <w:p w14:paraId="5734732A" w14:textId="2F2D9FBC" w:rsidR="004078DC" w:rsidRDefault="004078DC" w:rsidP="00D8654E">
      <w:pPr>
        <w:ind w:left="576"/>
        <w:jc w:val="both"/>
        <w:rPr>
          <w:ins w:id="373" w:author="Darryl Ouye" w:date="2013-02-12T08:51:00Z"/>
          <w:rFonts w:asciiTheme="majorHAnsi" w:hAnsiTheme="majorHAnsi"/>
          <w:sz w:val="22"/>
          <w:szCs w:val="22"/>
        </w:rPr>
      </w:pPr>
      <w:ins w:id="374" w:author="Darryl Ouye" w:date="2013-02-12T08:49:00Z">
        <w:r>
          <w:rPr>
            <w:rFonts w:asciiTheme="majorHAnsi" w:hAnsiTheme="majorHAnsi"/>
            <w:sz w:val="22"/>
            <w:szCs w:val="22"/>
          </w:rPr>
          <w:t>In order to maintain compatibility with the FDF OSD and AIO layers, each virtual container will be assigned the VDC shard id. This allows a virtual container</w:t>
        </w:r>
      </w:ins>
      <w:ins w:id="375" w:author="Darryl Ouye" w:date="2013-02-12T08:50:00Z">
        <w:r>
          <w:rPr>
            <w:rFonts w:asciiTheme="majorHAnsi" w:hAnsiTheme="majorHAnsi"/>
            <w:sz w:val="22"/>
            <w:szCs w:val="22"/>
          </w:rPr>
          <w:t>’s objects to be located in its home shard.</w:t>
        </w:r>
      </w:ins>
    </w:p>
    <w:p w14:paraId="052655FA" w14:textId="77777777" w:rsidR="00872900" w:rsidRDefault="00872900" w:rsidP="00D8654E">
      <w:pPr>
        <w:ind w:left="576"/>
        <w:jc w:val="both"/>
        <w:rPr>
          <w:ins w:id="376" w:author="Darryl Ouye" w:date="2013-02-12T08:51:00Z"/>
          <w:rFonts w:asciiTheme="majorHAnsi" w:hAnsiTheme="majorHAnsi"/>
          <w:sz w:val="22"/>
          <w:szCs w:val="22"/>
        </w:rPr>
      </w:pPr>
    </w:p>
    <w:p w14:paraId="32C8C460" w14:textId="05755FDC" w:rsidR="00872900" w:rsidRPr="00824EC3" w:rsidRDefault="00872900" w:rsidP="00872900">
      <w:pPr>
        <w:ind w:left="576"/>
        <w:jc w:val="both"/>
        <w:rPr>
          <w:ins w:id="377" w:author="Darryl Ouye" w:date="2013-02-12T08:51:00Z"/>
          <w:rFonts w:asciiTheme="majorHAnsi" w:hAnsiTheme="majorHAnsi"/>
          <w:b/>
        </w:rPr>
      </w:pPr>
      <w:ins w:id="378" w:author="Darryl Ouye" w:date="2013-02-12T08:51:00Z">
        <w:r w:rsidRPr="00824EC3">
          <w:rPr>
            <w:rFonts w:asciiTheme="majorHAnsi" w:hAnsiTheme="majorHAnsi"/>
            <w:b/>
          </w:rPr>
          <w:t xml:space="preserve">Container </w:t>
        </w:r>
      </w:ins>
      <w:ins w:id="379" w:author="Darryl Ouye" w:date="2013-02-12T08:52:00Z">
        <w:r>
          <w:rPr>
            <w:rFonts w:asciiTheme="majorHAnsi" w:hAnsiTheme="majorHAnsi"/>
            <w:b/>
          </w:rPr>
          <w:t>Size</w:t>
        </w:r>
      </w:ins>
    </w:p>
    <w:p w14:paraId="5B226819" w14:textId="77777777" w:rsidR="00872900" w:rsidRDefault="00872900" w:rsidP="00872900">
      <w:pPr>
        <w:ind w:left="576"/>
        <w:jc w:val="both"/>
        <w:rPr>
          <w:ins w:id="380" w:author="Darryl Ouye" w:date="2013-02-12T08:51:00Z"/>
          <w:rFonts w:asciiTheme="majorHAnsi" w:hAnsiTheme="majorHAnsi"/>
          <w:sz w:val="22"/>
          <w:szCs w:val="22"/>
        </w:rPr>
      </w:pPr>
    </w:p>
    <w:p w14:paraId="3C0B10AB" w14:textId="77777777" w:rsidR="00F0626E" w:rsidRDefault="00F0626E" w:rsidP="00872900">
      <w:pPr>
        <w:ind w:left="576"/>
        <w:jc w:val="both"/>
        <w:rPr>
          <w:ins w:id="381" w:author="Darryl Ouye" w:date="2013-02-12T08:54:00Z"/>
          <w:rFonts w:asciiTheme="majorHAnsi" w:hAnsiTheme="majorHAnsi"/>
          <w:sz w:val="22"/>
          <w:szCs w:val="22"/>
        </w:rPr>
      </w:pPr>
      <w:ins w:id="382" w:author="Darryl Ouye" w:date="2013-02-12T08:53:00Z">
        <w:r>
          <w:rPr>
            <w:rFonts w:asciiTheme="majorHAnsi" w:hAnsiTheme="majorHAnsi"/>
            <w:sz w:val="22"/>
            <w:szCs w:val="22"/>
          </w:rPr>
          <w:t xml:space="preserve">At any given time, the current size of a container (keys + data) is limited to the configured size of the container. </w:t>
        </w:r>
      </w:ins>
      <w:ins w:id="383" w:author="Darryl Ouye" w:date="2013-02-12T08:54:00Z">
        <w:r>
          <w:rPr>
            <w:rFonts w:asciiTheme="majorHAnsi" w:hAnsiTheme="majorHAnsi"/>
            <w:sz w:val="22"/>
            <w:szCs w:val="22"/>
          </w:rPr>
          <w:t>Once the limit is reached, further attempts to add data will be rejected.</w:t>
        </w:r>
      </w:ins>
    </w:p>
    <w:p w14:paraId="6E5C0BA1" w14:textId="77777777" w:rsidR="00F0626E" w:rsidRDefault="00F0626E" w:rsidP="00872900">
      <w:pPr>
        <w:ind w:left="576"/>
        <w:jc w:val="both"/>
        <w:rPr>
          <w:ins w:id="384" w:author="Darryl Ouye" w:date="2013-02-12T08:54:00Z"/>
          <w:rFonts w:asciiTheme="majorHAnsi" w:hAnsiTheme="majorHAnsi"/>
          <w:sz w:val="22"/>
          <w:szCs w:val="22"/>
        </w:rPr>
      </w:pPr>
    </w:p>
    <w:p w14:paraId="52005D06" w14:textId="0F8B4ED5" w:rsidR="00872900" w:rsidRDefault="00F0626E" w:rsidP="00872900">
      <w:pPr>
        <w:ind w:left="576"/>
        <w:jc w:val="both"/>
        <w:rPr>
          <w:ins w:id="385" w:author="Darryl Ouye" w:date="2013-02-12T08:55:00Z"/>
          <w:rFonts w:asciiTheme="majorHAnsi" w:hAnsiTheme="majorHAnsi"/>
          <w:sz w:val="22"/>
          <w:szCs w:val="22"/>
        </w:rPr>
      </w:pPr>
      <w:ins w:id="386" w:author="Darryl Ouye" w:date="2013-02-12T08:53:00Z">
        <w:r>
          <w:rPr>
            <w:rFonts w:asciiTheme="majorHAnsi" w:hAnsiTheme="majorHAnsi"/>
            <w:sz w:val="22"/>
            <w:szCs w:val="22"/>
          </w:rPr>
          <w:t>The container may be resized.</w:t>
        </w:r>
      </w:ins>
    </w:p>
    <w:p w14:paraId="18308BB8" w14:textId="7EBCC4EC" w:rsidR="00690557" w:rsidRDefault="00690557" w:rsidP="00872900">
      <w:pPr>
        <w:ind w:left="576"/>
        <w:jc w:val="both"/>
        <w:rPr>
          <w:ins w:id="387" w:author="Darryl Ouye" w:date="2013-02-12T08:56:00Z"/>
          <w:rFonts w:asciiTheme="majorHAnsi" w:hAnsiTheme="majorHAnsi"/>
          <w:sz w:val="22"/>
          <w:szCs w:val="22"/>
        </w:rPr>
      </w:pPr>
      <w:ins w:id="388" w:author="Darryl Ouye" w:date="2013-02-12T08:55:00Z">
        <w:r>
          <w:rPr>
            <w:rFonts w:asciiTheme="majorHAnsi" w:hAnsiTheme="majorHAnsi"/>
            <w:sz w:val="22"/>
            <w:szCs w:val="22"/>
          </w:rPr>
          <w:t xml:space="preserve">The sum of all </w:t>
        </w:r>
      </w:ins>
      <w:ins w:id="389" w:author="Darryl Ouye" w:date="2013-02-12T08:56:00Z">
        <w:r w:rsidR="00F37615">
          <w:rPr>
            <w:rFonts w:asciiTheme="majorHAnsi" w:hAnsiTheme="majorHAnsi"/>
            <w:sz w:val="22"/>
            <w:szCs w:val="22"/>
          </w:rPr>
          <w:t xml:space="preserve">virtual </w:t>
        </w:r>
      </w:ins>
      <w:ins w:id="390" w:author="Darryl Ouye" w:date="2013-02-12T08:55:00Z">
        <w:r>
          <w:rPr>
            <w:rFonts w:asciiTheme="majorHAnsi" w:hAnsiTheme="majorHAnsi"/>
            <w:sz w:val="22"/>
            <w:szCs w:val="22"/>
          </w:rPr>
          <w:t xml:space="preserve">container sizes </w:t>
        </w:r>
      </w:ins>
      <w:ins w:id="391" w:author="Darryl Ouye" w:date="2013-02-12T08:56:00Z">
        <w:r w:rsidR="00F37615">
          <w:rPr>
            <w:rFonts w:asciiTheme="majorHAnsi" w:hAnsiTheme="majorHAnsi"/>
            <w:sz w:val="22"/>
            <w:szCs w:val="22"/>
          </w:rPr>
          <w:t>will be limited to the total amount of storage less the size of the physical contai</w:t>
        </w:r>
        <w:r w:rsidR="005107E7">
          <w:rPr>
            <w:rFonts w:asciiTheme="majorHAnsi" w:hAnsiTheme="majorHAnsi"/>
            <w:sz w:val="22"/>
            <w:szCs w:val="22"/>
          </w:rPr>
          <w:t>ners and other storage overhead:</w:t>
        </w:r>
      </w:ins>
    </w:p>
    <w:p w14:paraId="514C7F4E" w14:textId="77777777" w:rsidR="005107E7" w:rsidRDefault="005107E7" w:rsidP="00872900">
      <w:pPr>
        <w:ind w:left="576"/>
        <w:jc w:val="both"/>
        <w:rPr>
          <w:ins w:id="392" w:author="Darryl Ouye" w:date="2013-02-12T08:58:00Z"/>
          <w:rFonts w:asciiTheme="majorHAnsi" w:hAnsiTheme="majorHAnsi"/>
          <w:sz w:val="22"/>
          <w:szCs w:val="22"/>
        </w:rPr>
      </w:pPr>
    </w:p>
    <w:p w14:paraId="2ADBA006" w14:textId="2293F3CB" w:rsidR="005107E7" w:rsidRPr="00824EC3" w:rsidRDefault="005107E7" w:rsidP="00872900">
      <w:pPr>
        <w:ind w:left="576"/>
        <w:jc w:val="both"/>
        <w:rPr>
          <w:ins w:id="393" w:author="Darryl Ouye" w:date="2013-02-12T08:51:00Z"/>
          <w:rFonts w:asciiTheme="majorHAnsi" w:hAnsiTheme="majorHAnsi"/>
          <w:sz w:val="22"/>
          <w:szCs w:val="22"/>
        </w:rPr>
      </w:pPr>
      <w:ins w:id="394" w:author="Darryl Ouye" w:date="2013-02-12T08:58:00Z">
        <w:r>
          <w:rPr>
            <w:rFonts w:asciiTheme="majorHAnsi" w:hAnsiTheme="majorHAnsi"/>
            <w:sz w:val="22"/>
            <w:szCs w:val="22"/>
          </w:rPr>
          <w:t>Available virtual container storage = FDF_FLASH_SIZE – 3GB – 32MB.</w:t>
        </w:r>
      </w:ins>
    </w:p>
    <w:p w14:paraId="6739CB00" w14:textId="77777777" w:rsidR="004078DC" w:rsidRPr="00824EC3" w:rsidRDefault="004078DC" w:rsidP="00D8654E">
      <w:pPr>
        <w:ind w:left="576"/>
        <w:jc w:val="both"/>
        <w:rPr>
          <w:rFonts w:asciiTheme="majorHAnsi" w:hAnsiTheme="majorHAnsi"/>
          <w:sz w:val="22"/>
          <w:szCs w:val="22"/>
        </w:rPr>
      </w:pPr>
    </w:p>
    <w:p w14:paraId="5DADC769" w14:textId="77777777" w:rsidR="00D8654E" w:rsidRPr="00824EC3" w:rsidRDefault="00D8654E" w:rsidP="00D8654E">
      <w:pPr>
        <w:ind w:left="576"/>
        <w:jc w:val="both"/>
        <w:rPr>
          <w:rFonts w:asciiTheme="majorHAnsi" w:hAnsiTheme="majorHAnsi"/>
          <w:b/>
        </w:rPr>
      </w:pPr>
      <w:r w:rsidRPr="00824EC3">
        <w:rPr>
          <w:rFonts w:asciiTheme="majorHAnsi" w:hAnsiTheme="majorHAnsi"/>
          <w:b/>
        </w:rPr>
        <w:t>Container Resize</w:t>
      </w:r>
    </w:p>
    <w:p w14:paraId="6EC7FD01" w14:textId="77777777" w:rsidR="00D8654E" w:rsidRDefault="00D8654E" w:rsidP="00D8654E">
      <w:pPr>
        <w:ind w:left="576"/>
        <w:jc w:val="both"/>
        <w:rPr>
          <w:ins w:id="395" w:author="Manavalan Krishnan" w:date="2013-01-25T15:07:00Z"/>
          <w:rFonts w:asciiTheme="majorHAnsi" w:hAnsiTheme="majorHAnsi"/>
          <w:sz w:val="22"/>
          <w:szCs w:val="22"/>
        </w:rPr>
      </w:pPr>
    </w:p>
    <w:p w14:paraId="299AD76F" w14:textId="04B26372" w:rsidR="004F2DD9" w:rsidRPr="00824EC3" w:rsidRDefault="004F2DD9" w:rsidP="00D8654E">
      <w:pPr>
        <w:ind w:left="576"/>
        <w:jc w:val="both"/>
        <w:rPr>
          <w:rFonts w:asciiTheme="majorHAnsi" w:hAnsiTheme="majorHAnsi"/>
          <w:sz w:val="22"/>
          <w:szCs w:val="22"/>
        </w:rPr>
      </w:pPr>
      <w:ins w:id="396" w:author="Manavalan Krishnan" w:date="2013-01-25T15:07:00Z">
        <w:r>
          <w:rPr>
            <w:rFonts w:asciiTheme="majorHAnsi" w:hAnsiTheme="majorHAnsi"/>
            <w:sz w:val="22"/>
            <w:szCs w:val="22"/>
          </w:rPr>
          <w:t xml:space="preserve">The existing API </w:t>
        </w:r>
      </w:ins>
      <w:ins w:id="397" w:author="Manavalan Krishnan" w:date="2013-01-25T15:08:00Z">
        <w:r>
          <w:rPr>
            <w:rFonts w:asciiTheme="majorHAnsi" w:hAnsiTheme="majorHAnsi"/>
            <w:sz w:val="22"/>
            <w:szCs w:val="22"/>
          </w:rPr>
          <w:t>FDFSetContainerProps() will be used for resizing the containers.</w:t>
        </w:r>
      </w:ins>
      <w:ins w:id="398" w:author="Darryl Ouye" w:date="2013-02-12T08:50:00Z">
        <w:r w:rsidR="001A0D39">
          <w:rPr>
            <w:rFonts w:asciiTheme="majorHAnsi" w:hAnsiTheme="majorHAnsi"/>
            <w:sz w:val="22"/>
            <w:szCs w:val="22"/>
          </w:rPr>
          <w:t xml:space="preserve"> Currently, a container may only be increased in size.</w:t>
        </w:r>
      </w:ins>
    </w:p>
    <w:p w14:paraId="094204DB" w14:textId="643FD134" w:rsidR="00D8654E" w:rsidRPr="00824EC3" w:rsidDel="004F2DD9" w:rsidRDefault="00D8654E">
      <w:pPr>
        <w:jc w:val="both"/>
        <w:rPr>
          <w:del w:id="399" w:author="Manavalan Krishnan" w:date="2013-01-25T15:08:00Z"/>
          <w:rFonts w:asciiTheme="majorHAnsi" w:hAnsiTheme="majorHAnsi"/>
          <w:sz w:val="22"/>
          <w:szCs w:val="22"/>
        </w:rPr>
        <w:pPrChange w:id="400" w:author="Manavalan Krishnan" w:date="2013-01-25T15:08:00Z">
          <w:pPr>
            <w:ind w:left="576"/>
            <w:jc w:val="both"/>
          </w:pPr>
        </w:pPrChange>
      </w:pPr>
      <w:del w:id="401" w:author="Manavalan Krishnan" w:date="2013-01-25T15:08:00Z">
        <w:r w:rsidRPr="00824EC3" w:rsidDel="004F2DD9">
          <w:rPr>
            <w:rFonts w:asciiTheme="majorHAnsi" w:hAnsiTheme="majorHAnsi"/>
            <w:sz w:val="22"/>
            <w:szCs w:val="22"/>
          </w:rPr>
          <w:delText>A new API is required for container resize</w:delText>
        </w:r>
      </w:del>
      <w:ins w:id="402" w:author="Brian O'Krafka" w:date="2013-01-23T08:32:00Z">
        <w:del w:id="403" w:author="Manavalan Krishnan" w:date="2013-01-25T15:08:00Z">
          <w:r w:rsidR="005E4004" w:rsidDel="004F2DD9">
            <w:rPr>
              <w:rFonts w:asciiTheme="majorHAnsi" w:hAnsiTheme="majorHAnsi"/>
              <w:sz w:val="22"/>
              <w:szCs w:val="22"/>
            </w:rPr>
            <w:delText xml:space="preserve">.  Strictly speaking, this is not really necessary.  The </w:delText>
          </w:r>
        </w:del>
      </w:ins>
      <w:ins w:id="404" w:author="Brian O'Krafka" w:date="2013-01-23T08:33:00Z">
        <w:del w:id="405" w:author="Manavalan Krishnan" w:date="2013-01-25T15:08:00Z">
          <w:r w:rsidR="005E4004" w:rsidDel="004F2DD9">
            <w:rPr>
              <w:rFonts w:asciiTheme="majorHAnsi" w:hAnsiTheme="majorHAnsi"/>
              <w:sz w:val="22"/>
              <w:szCs w:val="22"/>
            </w:rPr>
            <w:delText xml:space="preserve">existing </w:delText>
          </w:r>
        </w:del>
      </w:ins>
      <w:ins w:id="406" w:author="Brian O'Krafka" w:date="2013-01-23T08:32:00Z">
        <w:del w:id="407" w:author="Manavalan Krishnan" w:date="2013-01-25T15:08:00Z">
          <w:r w:rsidR="005E4004" w:rsidDel="004F2DD9">
            <w:rPr>
              <w:rFonts w:asciiTheme="majorHAnsi" w:hAnsiTheme="majorHAnsi"/>
              <w:sz w:val="22"/>
              <w:szCs w:val="22"/>
            </w:rPr>
            <w:delText>FDFSetContainerProps() function could be used to do this.</w:delText>
          </w:r>
        </w:del>
      </w:ins>
      <w:del w:id="408" w:author="Manavalan Krishnan" w:date="2013-01-25T15:08:00Z">
        <w:r w:rsidRPr="00824EC3" w:rsidDel="004F2DD9">
          <w:rPr>
            <w:rFonts w:asciiTheme="majorHAnsi" w:hAnsiTheme="majorHAnsi"/>
            <w:sz w:val="22"/>
            <w:szCs w:val="22"/>
          </w:rPr>
          <w:delText>:</w:delText>
        </w:r>
      </w:del>
    </w:p>
    <w:p w14:paraId="44C0F1D7" w14:textId="7F49928D" w:rsidR="00D8654E" w:rsidRPr="00824EC3" w:rsidDel="004F2DD9" w:rsidRDefault="00D8654E" w:rsidP="00D8654E">
      <w:pPr>
        <w:ind w:left="576"/>
        <w:jc w:val="both"/>
        <w:rPr>
          <w:del w:id="409" w:author="Manavalan Krishnan" w:date="2013-01-25T15:08:00Z"/>
          <w:rFonts w:asciiTheme="majorHAnsi" w:hAnsiTheme="majorHAnsi"/>
          <w:sz w:val="22"/>
          <w:szCs w:val="22"/>
        </w:rPr>
      </w:pPr>
    </w:p>
    <w:p w14:paraId="390AAC5B" w14:textId="35BA9492" w:rsidR="00D8654E" w:rsidRPr="00824EC3" w:rsidDel="004F2DD9" w:rsidRDefault="00D8654E" w:rsidP="00D8654E">
      <w:pPr>
        <w:ind w:left="576"/>
        <w:jc w:val="both"/>
        <w:rPr>
          <w:del w:id="410" w:author="Manavalan Krishnan" w:date="2013-01-25T15:08:00Z"/>
          <w:rFonts w:asciiTheme="majorHAnsi" w:hAnsiTheme="majorHAnsi"/>
          <w:sz w:val="22"/>
          <w:szCs w:val="22"/>
        </w:rPr>
      </w:pPr>
      <w:del w:id="411" w:author="Manavalan Krishnan" w:date="2013-01-25T15:08:00Z">
        <w:r w:rsidRPr="00824EC3" w:rsidDel="004F2DD9">
          <w:rPr>
            <w:rFonts w:asciiTheme="majorHAnsi" w:hAnsiTheme="majorHAnsi"/>
            <w:sz w:val="22"/>
            <w:szCs w:val="22"/>
          </w:rPr>
          <w:delText xml:space="preserve">FDF_status_t FDFResizeContainer( </w:delText>
        </w:r>
      </w:del>
    </w:p>
    <w:p w14:paraId="6983046F" w14:textId="6348634C" w:rsidR="00D8654E" w:rsidRPr="00824EC3" w:rsidDel="004F2DD9" w:rsidRDefault="00D8654E" w:rsidP="00D8654E">
      <w:pPr>
        <w:ind w:left="576"/>
        <w:jc w:val="both"/>
        <w:rPr>
          <w:del w:id="412" w:author="Manavalan Krishnan" w:date="2013-01-25T15:08:00Z"/>
          <w:rFonts w:asciiTheme="majorHAnsi" w:hAnsiTheme="majorHAnsi"/>
          <w:sz w:val="22"/>
          <w:szCs w:val="22"/>
        </w:rPr>
      </w:pPr>
      <w:del w:id="413" w:author="Manavalan Krishnan" w:date="2013-01-25T15:08:00Z">
        <w:r w:rsidRPr="00824EC3" w:rsidDel="004F2DD9">
          <w:rPr>
            <w:rFonts w:asciiTheme="majorHAnsi" w:hAnsiTheme="majorHAnsi"/>
            <w:sz w:val="22"/>
            <w:szCs w:val="22"/>
          </w:rPr>
          <w:delText xml:space="preserve">   struct FDF_thread_state  *fdf_thread_state,</w:delText>
        </w:r>
      </w:del>
    </w:p>
    <w:p w14:paraId="624E0D4F" w14:textId="518A478C" w:rsidR="00D8654E" w:rsidRPr="00824EC3" w:rsidDel="004F2DD9" w:rsidRDefault="00D8654E" w:rsidP="00D8654E">
      <w:pPr>
        <w:ind w:left="576"/>
        <w:jc w:val="both"/>
        <w:rPr>
          <w:del w:id="414" w:author="Manavalan Krishnan" w:date="2013-01-25T15:08:00Z"/>
          <w:rFonts w:asciiTheme="majorHAnsi" w:hAnsiTheme="majorHAnsi"/>
          <w:sz w:val="22"/>
          <w:szCs w:val="22"/>
        </w:rPr>
      </w:pPr>
      <w:del w:id="415" w:author="Manavalan Krishnan" w:date="2013-01-25T15:08:00Z">
        <w:r w:rsidRPr="00824EC3" w:rsidDel="004F2DD9">
          <w:rPr>
            <w:rFonts w:asciiTheme="majorHAnsi" w:hAnsiTheme="majorHAnsi"/>
            <w:sz w:val="22"/>
            <w:szCs w:val="22"/>
          </w:rPr>
          <w:tab/>
          <w:delText>FDF_cguid_t</w:delText>
        </w:r>
        <w:r w:rsidRPr="00824EC3" w:rsidDel="004F2DD9">
          <w:rPr>
            <w:rFonts w:asciiTheme="majorHAnsi" w:hAnsiTheme="majorHAnsi"/>
            <w:sz w:val="22"/>
            <w:szCs w:val="22"/>
          </w:rPr>
          <w:tab/>
          <w:delText xml:space="preserve">   cguid,</w:delText>
        </w:r>
      </w:del>
    </w:p>
    <w:p w14:paraId="67617A9F" w14:textId="11FA5B49" w:rsidR="00D8654E" w:rsidRPr="00824EC3" w:rsidDel="004F2DD9" w:rsidRDefault="00D8654E" w:rsidP="00D8654E">
      <w:pPr>
        <w:ind w:left="576"/>
        <w:jc w:val="both"/>
        <w:rPr>
          <w:del w:id="416" w:author="Manavalan Krishnan" w:date="2013-01-25T15:08:00Z"/>
          <w:rFonts w:asciiTheme="majorHAnsi" w:hAnsiTheme="majorHAnsi"/>
          <w:sz w:val="22"/>
          <w:szCs w:val="22"/>
        </w:rPr>
      </w:pPr>
      <w:del w:id="417" w:author="Manavalan Krishnan" w:date="2013-01-25T15:08:00Z">
        <w:r w:rsidRPr="00824EC3" w:rsidDel="004F2DD9">
          <w:rPr>
            <w:rFonts w:asciiTheme="majorHAnsi" w:hAnsiTheme="majorHAnsi"/>
            <w:sz w:val="22"/>
            <w:szCs w:val="22"/>
          </w:rPr>
          <w:tab/>
          <w:delText>uint64_t</w:delText>
        </w:r>
        <w:r w:rsidRPr="00824EC3" w:rsidDel="004F2DD9">
          <w:rPr>
            <w:rFonts w:asciiTheme="majorHAnsi" w:hAnsiTheme="majorHAnsi"/>
            <w:sz w:val="22"/>
            <w:szCs w:val="22"/>
          </w:rPr>
          <w:tab/>
          <w:delText xml:space="preserve">   size);</w:delText>
        </w:r>
      </w:del>
    </w:p>
    <w:p w14:paraId="21AA0752" w14:textId="4C8CCCEC" w:rsidR="00D8654E" w:rsidRPr="00824EC3" w:rsidDel="004F2DD9" w:rsidRDefault="00D8654E" w:rsidP="00D8654E">
      <w:pPr>
        <w:ind w:left="576"/>
        <w:jc w:val="both"/>
        <w:rPr>
          <w:del w:id="418" w:author="Manavalan Krishnan" w:date="2013-01-25T15:08:00Z"/>
          <w:rFonts w:asciiTheme="majorHAnsi" w:hAnsiTheme="majorHAnsi"/>
          <w:sz w:val="22"/>
          <w:szCs w:val="22"/>
        </w:rPr>
      </w:pPr>
    </w:p>
    <w:p w14:paraId="12E79B4D" w14:textId="62DF7842" w:rsidR="00D8654E" w:rsidRPr="00824EC3" w:rsidDel="004F2DD9" w:rsidRDefault="00D8654E" w:rsidP="00D8654E">
      <w:pPr>
        <w:pStyle w:val="ListParagraph"/>
        <w:numPr>
          <w:ilvl w:val="0"/>
          <w:numId w:val="4"/>
        </w:numPr>
        <w:jc w:val="both"/>
        <w:rPr>
          <w:del w:id="419" w:author="Manavalan Krishnan" w:date="2013-01-25T15:08:00Z"/>
          <w:rFonts w:asciiTheme="majorHAnsi" w:hAnsiTheme="majorHAnsi"/>
          <w:sz w:val="22"/>
          <w:szCs w:val="22"/>
        </w:rPr>
      </w:pPr>
      <w:del w:id="420" w:author="Manavalan Krishnan" w:date="2013-01-25T15:08:00Z">
        <w:r w:rsidRPr="00824EC3" w:rsidDel="004F2DD9">
          <w:rPr>
            <w:rFonts w:asciiTheme="majorHAnsi" w:hAnsiTheme="majorHAnsi"/>
            <w:sz w:val="22"/>
            <w:szCs w:val="22"/>
          </w:rPr>
          <w:delText>The cguid identifies the container to be resized.</w:delText>
        </w:r>
      </w:del>
    </w:p>
    <w:p w14:paraId="5A3D8986" w14:textId="77FA1F8D" w:rsidR="00D8654E" w:rsidRPr="00824EC3" w:rsidDel="004F2DD9" w:rsidRDefault="00D8654E" w:rsidP="00D8654E">
      <w:pPr>
        <w:pStyle w:val="ListParagraph"/>
        <w:numPr>
          <w:ilvl w:val="0"/>
          <w:numId w:val="4"/>
        </w:numPr>
        <w:jc w:val="both"/>
        <w:rPr>
          <w:del w:id="421" w:author="Manavalan Krishnan" w:date="2013-01-25T15:08:00Z"/>
          <w:rFonts w:asciiTheme="majorHAnsi" w:hAnsiTheme="majorHAnsi"/>
          <w:sz w:val="22"/>
          <w:szCs w:val="22"/>
        </w:rPr>
      </w:pPr>
      <w:del w:id="422" w:author="Manavalan Krishnan" w:date="2013-01-25T15:08:00Z">
        <w:r w:rsidRPr="00824EC3" w:rsidDel="004F2DD9">
          <w:rPr>
            <w:rFonts w:asciiTheme="majorHAnsi" w:hAnsiTheme="majorHAnsi"/>
            <w:sz w:val="22"/>
            <w:szCs w:val="22"/>
          </w:rPr>
          <w:delText>The size specifies the new container size, larger or smaller.</w:delText>
        </w:r>
      </w:del>
    </w:p>
    <w:p w14:paraId="05D1CE7F" w14:textId="03866898" w:rsidR="00D8654E" w:rsidRPr="00824EC3" w:rsidDel="004F2DD9" w:rsidRDefault="00D8654E" w:rsidP="00D8654E">
      <w:pPr>
        <w:pStyle w:val="ListParagraph"/>
        <w:numPr>
          <w:ilvl w:val="0"/>
          <w:numId w:val="4"/>
        </w:numPr>
        <w:jc w:val="both"/>
        <w:rPr>
          <w:del w:id="423" w:author="Manavalan Krishnan" w:date="2013-01-25T15:08:00Z"/>
          <w:rFonts w:asciiTheme="majorHAnsi" w:hAnsiTheme="majorHAnsi"/>
          <w:sz w:val="22"/>
          <w:szCs w:val="22"/>
        </w:rPr>
      </w:pPr>
      <w:del w:id="424" w:author="Manavalan Krishnan" w:date="2013-01-25T15:08:00Z">
        <w:r w:rsidRPr="00824EC3" w:rsidDel="004F2DD9">
          <w:rPr>
            <w:rFonts w:asciiTheme="majorHAnsi" w:hAnsiTheme="majorHAnsi"/>
            <w:sz w:val="22"/>
            <w:szCs w:val="22"/>
          </w:rPr>
          <w:delText>If the container size is to be increased, the metadata is simply updated</w:delText>
        </w:r>
      </w:del>
    </w:p>
    <w:p w14:paraId="5CEB986E" w14:textId="47607FAE" w:rsidR="00D8654E" w:rsidRPr="00824EC3" w:rsidDel="004F2DD9" w:rsidRDefault="00D8654E" w:rsidP="00D8654E">
      <w:pPr>
        <w:pStyle w:val="ListParagraph"/>
        <w:numPr>
          <w:ilvl w:val="0"/>
          <w:numId w:val="4"/>
        </w:numPr>
        <w:jc w:val="both"/>
        <w:rPr>
          <w:del w:id="425" w:author="Manavalan Krishnan" w:date="2013-01-25T15:08:00Z"/>
          <w:rFonts w:asciiTheme="majorHAnsi" w:hAnsiTheme="majorHAnsi"/>
          <w:sz w:val="22"/>
          <w:szCs w:val="22"/>
        </w:rPr>
      </w:pPr>
      <w:del w:id="426" w:author="Manavalan Krishnan" w:date="2013-01-25T15:08:00Z">
        <w:r w:rsidRPr="00824EC3" w:rsidDel="004F2DD9">
          <w:rPr>
            <w:rFonts w:asciiTheme="majorHAnsi" w:hAnsiTheme="majorHAnsi"/>
            <w:sz w:val="22"/>
            <w:szCs w:val="22"/>
          </w:rPr>
          <w:delText>If the container size is to be decresed, the metadata is updated and the eviction interface is called to reduce the size (deferred until after FDF 1.1)</w:delText>
        </w:r>
      </w:del>
    </w:p>
    <w:p w14:paraId="554399F0" w14:textId="77777777" w:rsidR="00D8654E" w:rsidRPr="00824EC3" w:rsidRDefault="00D8654E" w:rsidP="00D8654E">
      <w:pPr>
        <w:ind w:left="576"/>
        <w:jc w:val="both"/>
        <w:rPr>
          <w:rFonts w:asciiTheme="majorHAnsi" w:hAnsiTheme="majorHAnsi"/>
          <w:sz w:val="22"/>
          <w:szCs w:val="22"/>
        </w:rPr>
      </w:pPr>
    </w:p>
    <w:p w14:paraId="1D756E32" w14:textId="77777777" w:rsidR="00D8654E" w:rsidRPr="00824EC3" w:rsidRDefault="00D8654E" w:rsidP="00D8654E">
      <w:pPr>
        <w:ind w:left="576"/>
        <w:jc w:val="both"/>
        <w:rPr>
          <w:rFonts w:asciiTheme="majorHAnsi" w:hAnsiTheme="majorHAnsi"/>
          <w:b/>
        </w:rPr>
      </w:pPr>
      <w:r w:rsidRPr="00824EC3">
        <w:rPr>
          <w:rFonts w:asciiTheme="majorHAnsi" w:hAnsiTheme="majorHAnsi"/>
          <w:b/>
        </w:rPr>
        <w:t>Container Delete</w:t>
      </w:r>
    </w:p>
    <w:p w14:paraId="3D113E1E"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container delete API will be required to enumerate all container objects and delete them before the metadata is released.</w:t>
      </w:r>
    </w:p>
    <w:p w14:paraId="5988E973" w14:textId="77777777" w:rsidR="00D8654E" w:rsidRPr="00824EC3" w:rsidRDefault="00D8654E" w:rsidP="00D8654E">
      <w:pPr>
        <w:ind w:left="576"/>
        <w:jc w:val="both"/>
        <w:rPr>
          <w:rFonts w:asciiTheme="majorHAnsi" w:hAnsiTheme="majorHAnsi"/>
          <w:sz w:val="22"/>
          <w:szCs w:val="22"/>
        </w:rPr>
      </w:pPr>
    </w:p>
    <w:p w14:paraId="7470D7D6"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In order to make container delete crash safe, the container metadata will be marked with the "delete_in_progress" attribute set. During recovery, if the delete_in_progress flag is set, a delete container will be performed by the recovery function before FDF initialization completes.</w:t>
      </w:r>
    </w:p>
    <w:p w14:paraId="28151EA3" w14:textId="77777777" w:rsidR="00D8654E" w:rsidRPr="00824EC3" w:rsidRDefault="00D8654E" w:rsidP="00D8654E">
      <w:pPr>
        <w:ind w:left="576"/>
        <w:jc w:val="both"/>
        <w:rPr>
          <w:rFonts w:asciiTheme="majorHAnsi" w:hAnsiTheme="majorHAnsi"/>
          <w:sz w:val="22"/>
          <w:szCs w:val="22"/>
        </w:rPr>
      </w:pPr>
    </w:p>
    <w:p w14:paraId="4D450A49" w14:textId="77777777" w:rsidR="00D8654E" w:rsidRPr="00824EC3" w:rsidRDefault="00D8654E" w:rsidP="00D8654E">
      <w:pPr>
        <w:ind w:left="576"/>
        <w:jc w:val="both"/>
        <w:rPr>
          <w:rFonts w:asciiTheme="majorHAnsi" w:hAnsiTheme="majorHAnsi"/>
          <w:b/>
        </w:rPr>
      </w:pPr>
      <w:r w:rsidRPr="00824EC3">
        <w:rPr>
          <w:rFonts w:asciiTheme="majorHAnsi" w:hAnsiTheme="majorHAnsi"/>
          <w:b/>
        </w:rPr>
        <w:t>Flush Container</w:t>
      </w:r>
    </w:p>
    <w:p w14:paraId="6CA87FC3" w14:textId="5D0773F9" w:rsidR="00D8654E" w:rsidRPr="00824EC3" w:rsidRDefault="00D8654E" w:rsidP="00D8654E">
      <w:pPr>
        <w:ind w:left="576"/>
        <w:jc w:val="both"/>
        <w:rPr>
          <w:rFonts w:asciiTheme="majorHAnsi" w:hAnsiTheme="majorHAnsi"/>
          <w:b/>
          <w:sz w:val="22"/>
          <w:szCs w:val="22"/>
        </w:rPr>
      </w:pPr>
      <w:del w:id="427" w:author="Brian O'Krafka" w:date="2013-01-23T09:07:00Z">
        <w:r w:rsidRPr="00824EC3" w:rsidDel="004E7E5A">
          <w:rPr>
            <w:rFonts w:asciiTheme="majorHAnsi" w:hAnsiTheme="majorHAnsi"/>
            <w:sz w:val="22"/>
            <w:szCs w:val="22"/>
          </w:rPr>
          <w:delText>A new method for flushing a container must be devised. The current method works only for physical containers, the CMC.</w:delText>
        </w:r>
      </w:del>
      <w:ins w:id="428" w:author="Brian O'Krafka" w:date="2013-01-23T09:07:00Z">
        <w:r w:rsidR="004E7E5A">
          <w:rPr>
            <w:rFonts w:asciiTheme="majorHAnsi" w:hAnsiTheme="majorHAnsi"/>
            <w:sz w:val="22"/>
            <w:szCs w:val="22"/>
          </w:rPr>
          <w:t>The current flush container/flush cache/flush object implementations should work as-is.</w:t>
        </w:r>
      </w:ins>
    </w:p>
    <w:p w14:paraId="173A559A" w14:textId="77777777" w:rsidR="00D8654E" w:rsidRPr="00824EC3" w:rsidRDefault="00D8654E" w:rsidP="00D8654E">
      <w:pPr>
        <w:ind w:left="576"/>
        <w:jc w:val="both"/>
        <w:rPr>
          <w:rFonts w:asciiTheme="majorHAnsi" w:hAnsiTheme="majorHAnsi"/>
          <w:sz w:val="22"/>
          <w:szCs w:val="22"/>
        </w:rPr>
      </w:pPr>
    </w:p>
    <w:p w14:paraId="33F2AEDE"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Enumeration</w:t>
      </w:r>
    </w:p>
    <w:p w14:paraId="002B3DCA" w14:textId="1283BAA2" w:rsidR="00D8654E" w:rsidRPr="00824EC3" w:rsidDel="004E7E5A" w:rsidRDefault="00D8654E" w:rsidP="00D8654E">
      <w:pPr>
        <w:ind w:left="576"/>
        <w:jc w:val="both"/>
        <w:rPr>
          <w:del w:id="429" w:author="Brian O'Krafka" w:date="2013-01-23T09:08:00Z"/>
          <w:rFonts w:asciiTheme="majorHAnsi" w:hAnsiTheme="majorHAnsi"/>
          <w:b/>
          <w:sz w:val="22"/>
          <w:szCs w:val="22"/>
        </w:rPr>
      </w:pPr>
      <w:del w:id="430" w:author="Brian O'Krafka" w:date="2013-01-23T09:08:00Z">
        <w:r w:rsidRPr="00824EC3" w:rsidDel="004E7E5A">
          <w:rPr>
            <w:rFonts w:asciiTheme="majorHAnsi" w:hAnsiTheme="majorHAnsi"/>
            <w:sz w:val="22"/>
            <w:szCs w:val="22"/>
          </w:rPr>
          <w:delText>A virtual container will be created by the enumeration function to maintain enumeration buffers.</w:delText>
        </w:r>
      </w:del>
    </w:p>
    <w:p w14:paraId="15EE1845" w14:textId="629B8236" w:rsidR="00D8654E" w:rsidRPr="00824EC3" w:rsidDel="004E7E5A" w:rsidRDefault="00D8654E" w:rsidP="00D8654E">
      <w:pPr>
        <w:ind w:left="576"/>
        <w:jc w:val="both"/>
        <w:rPr>
          <w:del w:id="431" w:author="Brian O'Krafka" w:date="2013-01-23T09:08:00Z"/>
          <w:rFonts w:asciiTheme="majorHAnsi" w:hAnsiTheme="majorHAnsi"/>
        </w:rPr>
      </w:pPr>
    </w:p>
    <w:p w14:paraId="6A25D726" w14:textId="24D64DDF"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container API will call the enumeration interface to execute the FDF enumerate APIs.</w:t>
      </w:r>
      <w:ins w:id="432" w:author="Brian O'Krafka" w:date="2013-01-23T09:08:00Z">
        <w:r w:rsidR="00DF4819">
          <w:rPr>
            <w:rFonts w:asciiTheme="majorHAnsi" w:hAnsiTheme="majorHAnsi"/>
            <w:sz w:val="22"/>
            <w:szCs w:val="22"/>
          </w:rPr>
          <w:t xml:space="preserve">  See Section 3.4.</w:t>
        </w:r>
      </w:ins>
    </w:p>
    <w:p w14:paraId="48BBAAF8" w14:textId="77777777" w:rsidR="00D8654E" w:rsidRPr="00824EC3" w:rsidRDefault="00D8654E" w:rsidP="00D8654E">
      <w:pPr>
        <w:ind w:left="576"/>
        <w:jc w:val="both"/>
        <w:rPr>
          <w:rFonts w:asciiTheme="majorHAnsi" w:hAnsiTheme="majorHAnsi"/>
          <w:sz w:val="22"/>
          <w:szCs w:val="22"/>
        </w:rPr>
      </w:pPr>
    </w:p>
    <w:p w14:paraId="629ADA29"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Compatibility with existing container API</w:t>
      </w:r>
    </w:p>
    <w:p w14:paraId="69B05093"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sz w:val="22"/>
          <w:szCs w:val="22"/>
        </w:rPr>
        <w:t>The existing physical container API will be maintained (though renamed) so that other container models may be supported. The virtual container API will use the current API definitions.</w:t>
      </w:r>
    </w:p>
    <w:p w14:paraId="2C101702" w14:textId="77777777" w:rsidR="00D8654E" w:rsidRPr="00824EC3" w:rsidRDefault="00D8654E" w:rsidP="00D8654E">
      <w:pPr>
        <w:ind w:left="576"/>
        <w:jc w:val="both"/>
        <w:rPr>
          <w:rFonts w:asciiTheme="majorHAnsi" w:hAnsiTheme="majorHAnsi"/>
          <w:sz w:val="22"/>
          <w:szCs w:val="22"/>
        </w:rPr>
      </w:pPr>
    </w:p>
    <w:p w14:paraId="004F6805"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In this way, we could theoretically support multiple physical and virtual containers within a single FDF instance or perhaps in separate instances that use a configuration switch to determine the types of containers to allow.</w:t>
      </w:r>
    </w:p>
    <w:p w14:paraId="01563574" w14:textId="77777777" w:rsidR="00D8654E" w:rsidRPr="00824EC3" w:rsidRDefault="00D8654E" w:rsidP="00D8654E">
      <w:pPr>
        <w:ind w:left="576"/>
        <w:jc w:val="both"/>
        <w:rPr>
          <w:rFonts w:asciiTheme="majorHAnsi" w:hAnsiTheme="majorHAnsi"/>
          <w:sz w:val="22"/>
          <w:szCs w:val="22"/>
        </w:rPr>
      </w:pPr>
    </w:p>
    <w:p w14:paraId="634D4801"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Also, by supporting multiple physical containers, we can supports models in which virtual containers can be supported by multiple physical containers rather than just with the CMC.</w:t>
      </w:r>
    </w:p>
    <w:p w14:paraId="26D044AA" w14:textId="77777777" w:rsidR="00D8654E" w:rsidRPr="00824EC3" w:rsidRDefault="00D8654E" w:rsidP="00D8654E">
      <w:pPr>
        <w:ind w:left="576"/>
        <w:jc w:val="both"/>
        <w:rPr>
          <w:rFonts w:asciiTheme="majorHAnsi" w:hAnsiTheme="majorHAnsi"/>
          <w:sz w:val="22"/>
          <w:szCs w:val="22"/>
        </w:rPr>
      </w:pPr>
    </w:p>
    <w:p w14:paraId="1EE6F4F1"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existing FDF API calls will support virtual container operations.</w:t>
      </w:r>
    </w:p>
    <w:p w14:paraId="1D4F8A75" w14:textId="77777777" w:rsidR="00D8654E" w:rsidRPr="00824EC3" w:rsidRDefault="00D8654E" w:rsidP="00D8654E">
      <w:pPr>
        <w:ind w:left="576"/>
        <w:jc w:val="both"/>
        <w:rPr>
          <w:rFonts w:asciiTheme="majorHAnsi" w:hAnsiTheme="majorHAnsi"/>
          <w:sz w:val="22"/>
          <w:szCs w:val="22"/>
        </w:rPr>
      </w:pPr>
    </w:p>
    <w:p w14:paraId="0F7F7A3B"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A new set of FDF physical API calls will support the existing container/object semantics but will be named:</w:t>
      </w:r>
    </w:p>
    <w:p w14:paraId="2880E71A" w14:textId="77777777" w:rsidR="00D8654E" w:rsidRPr="00824EC3" w:rsidRDefault="00D8654E" w:rsidP="00D8654E">
      <w:pPr>
        <w:ind w:left="576"/>
        <w:jc w:val="both"/>
        <w:rPr>
          <w:rFonts w:asciiTheme="majorHAnsi" w:hAnsiTheme="majorHAnsi"/>
          <w:sz w:val="22"/>
          <w:szCs w:val="22"/>
        </w:rPr>
      </w:pPr>
    </w:p>
    <w:p w14:paraId="742E96BA" w14:textId="77777777" w:rsidR="00D8654E" w:rsidRPr="00824EC3" w:rsidRDefault="00D8654E" w:rsidP="00D8654E">
      <w:pPr>
        <w:pStyle w:val="ListParagraph"/>
        <w:numPr>
          <w:ilvl w:val="0"/>
          <w:numId w:val="6"/>
        </w:numPr>
        <w:jc w:val="both"/>
        <w:rPr>
          <w:rFonts w:asciiTheme="majorHAnsi" w:hAnsiTheme="majorHAnsi"/>
          <w:sz w:val="22"/>
          <w:szCs w:val="22"/>
        </w:rPr>
      </w:pPr>
      <w:r w:rsidRPr="00824EC3">
        <w:rPr>
          <w:rFonts w:asciiTheme="majorHAnsi" w:hAnsiTheme="majorHAnsi"/>
          <w:sz w:val="22"/>
          <w:szCs w:val="22"/>
        </w:rPr>
        <w:t>FDFOpenPhysicalContainer</w:t>
      </w:r>
    </w:p>
    <w:p w14:paraId="3A5945F2" w14:textId="77777777" w:rsidR="00D8654E" w:rsidRPr="00824EC3" w:rsidRDefault="00D8654E" w:rsidP="00D8654E">
      <w:pPr>
        <w:pStyle w:val="ListParagraph"/>
        <w:numPr>
          <w:ilvl w:val="0"/>
          <w:numId w:val="6"/>
        </w:numPr>
        <w:jc w:val="both"/>
        <w:rPr>
          <w:rFonts w:asciiTheme="majorHAnsi" w:hAnsiTheme="majorHAnsi"/>
          <w:sz w:val="22"/>
          <w:szCs w:val="22"/>
        </w:rPr>
      </w:pPr>
      <w:r w:rsidRPr="00824EC3">
        <w:rPr>
          <w:rFonts w:asciiTheme="majorHAnsi" w:hAnsiTheme="majorHAnsi"/>
          <w:sz w:val="22"/>
          <w:szCs w:val="22"/>
        </w:rPr>
        <w:t>FDFClosePhysicalContainer</w:t>
      </w:r>
    </w:p>
    <w:p w14:paraId="0DDD2FCE" w14:textId="77777777" w:rsidR="00D8654E" w:rsidRPr="00824EC3" w:rsidRDefault="00D8654E" w:rsidP="00D8654E">
      <w:pPr>
        <w:pStyle w:val="ListParagraph"/>
        <w:numPr>
          <w:ilvl w:val="0"/>
          <w:numId w:val="6"/>
        </w:numPr>
        <w:jc w:val="both"/>
        <w:rPr>
          <w:rFonts w:asciiTheme="majorHAnsi" w:hAnsiTheme="majorHAnsi"/>
          <w:sz w:val="22"/>
          <w:szCs w:val="22"/>
        </w:rPr>
      </w:pPr>
      <w:r w:rsidRPr="00824EC3">
        <w:rPr>
          <w:rFonts w:asciiTheme="majorHAnsi" w:hAnsiTheme="majorHAnsi"/>
          <w:sz w:val="22"/>
          <w:szCs w:val="22"/>
        </w:rPr>
        <w:t>FDFDeletePhysicalContainer</w:t>
      </w:r>
    </w:p>
    <w:p w14:paraId="797FB1F9" w14:textId="77777777" w:rsidR="00D8654E" w:rsidRPr="00824EC3" w:rsidRDefault="00D8654E" w:rsidP="00D8654E">
      <w:pPr>
        <w:pStyle w:val="ListParagraph"/>
        <w:numPr>
          <w:ilvl w:val="0"/>
          <w:numId w:val="6"/>
        </w:numPr>
        <w:jc w:val="both"/>
        <w:rPr>
          <w:rFonts w:asciiTheme="majorHAnsi" w:hAnsiTheme="majorHAnsi"/>
          <w:sz w:val="22"/>
          <w:szCs w:val="22"/>
        </w:rPr>
      </w:pPr>
      <w:r w:rsidRPr="00824EC3">
        <w:rPr>
          <w:rFonts w:asciiTheme="majorHAnsi" w:hAnsiTheme="majorHAnsi"/>
          <w:sz w:val="22"/>
          <w:szCs w:val="22"/>
        </w:rPr>
        <w:t>etc.</w:t>
      </w:r>
    </w:p>
    <w:p w14:paraId="32DB89E1" w14:textId="77777777" w:rsidR="00D8654E" w:rsidRPr="00824EC3" w:rsidRDefault="00D8654E" w:rsidP="00D8654E">
      <w:pPr>
        <w:ind w:left="576"/>
        <w:jc w:val="both"/>
        <w:rPr>
          <w:rFonts w:asciiTheme="majorHAnsi" w:hAnsiTheme="majorHAnsi"/>
          <w:sz w:val="22"/>
          <w:szCs w:val="22"/>
        </w:rPr>
      </w:pPr>
    </w:p>
    <w:p w14:paraId="2B455049" w14:textId="77777777" w:rsidR="00D8654E" w:rsidRPr="00824EC3" w:rsidRDefault="00D8654E" w:rsidP="00D8654E">
      <w:pPr>
        <w:ind w:left="576"/>
        <w:jc w:val="both"/>
        <w:rPr>
          <w:rFonts w:asciiTheme="majorHAnsi" w:hAnsiTheme="majorHAnsi"/>
          <w:b/>
          <w:sz w:val="22"/>
          <w:szCs w:val="22"/>
        </w:rPr>
      </w:pPr>
      <w:r w:rsidRPr="00824EC3">
        <w:rPr>
          <w:rFonts w:asciiTheme="majorHAnsi" w:hAnsiTheme="majorHAnsi"/>
          <w:b/>
          <w:sz w:val="22"/>
          <w:szCs w:val="22"/>
        </w:rPr>
        <w:t>Container identifiers</w:t>
      </w:r>
    </w:p>
    <w:p w14:paraId="1D25C84E" w14:textId="77777777" w:rsidR="00D8654E" w:rsidRPr="00824EC3" w:rsidRDefault="00D8654E" w:rsidP="00D8654E">
      <w:pPr>
        <w:ind w:left="576"/>
        <w:jc w:val="both"/>
        <w:rPr>
          <w:rFonts w:asciiTheme="majorHAnsi" w:hAnsiTheme="majorHAnsi"/>
          <w:sz w:val="22"/>
          <w:szCs w:val="22"/>
        </w:rPr>
      </w:pPr>
      <w:r w:rsidRPr="00824EC3">
        <w:rPr>
          <w:rFonts w:asciiTheme="majorHAnsi" w:hAnsiTheme="majorHAnsi"/>
          <w:sz w:val="22"/>
          <w:szCs w:val="22"/>
        </w:rPr>
        <w:t>The existing container identifier, the cguid, is currently generated from a monotonically increasing counter, the container id. In order to simplify enumeration, FDF 1.1 will use a cguid counter that can reuse returned values. The FDF_cguid_t remains a uint64_t.</w:t>
      </w:r>
    </w:p>
    <w:p w14:paraId="4D820C43" w14:textId="77777777" w:rsidR="00D8654E" w:rsidRDefault="00D8654E" w:rsidP="00D8654E">
      <w:pPr>
        <w:ind w:left="576"/>
        <w:jc w:val="both"/>
        <w:rPr>
          <w:ins w:id="433" w:author="Brian O'Krafka" w:date="2013-01-23T08:27:00Z"/>
          <w:rFonts w:asciiTheme="majorHAnsi" w:hAnsiTheme="majorHAnsi"/>
          <w:sz w:val="22"/>
          <w:szCs w:val="22"/>
        </w:rPr>
      </w:pPr>
    </w:p>
    <w:p w14:paraId="7EFE9C21" w14:textId="3F176503" w:rsidR="00856863" w:rsidRPr="00856863" w:rsidRDefault="00856863" w:rsidP="00856863">
      <w:pPr>
        <w:widowControl w:val="0"/>
        <w:autoSpaceDE w:val="0"/>
        <w:autoSpaceDN w:val="0"/>
        <w:adjustRightInd w:val="0"/>
        <w:ind w:left="576"/>
        <w:rPr>
          <w:ins w:id="434" w:author="Brian O'Krafka" w:date="2013-01-23T08:28:00Z"/>
          <w:rFonts w:asciiTheme="majorHAnsi" w:hAnsiTheme="majorHAnsi" w:cs="Calibri"/>
          <w:b/>
          <w:rPrChange w:id="435" w:author="Brian O'Krafka" w:date="2013-01-23T08:28:00Z">
            <w:rPr>
              <w:ins w:id="436" w:author="Brian O'Krafka" w:date="2013-01-23T08:28:00Z"/>
              <w:rFonts w:asciiTheme="majorHAnsi" w:hAnsiTheme="majorHAnsi" w:cs="Calibri"/>
              <w:sz w:val="28"/>
              <w:szCs w:val="28"/>
            </w:rPr>
          </w:rPrChange>
        </w:rPr>
      </w:pPr>
      <w:ins w:id="437" w:author="Brian O'Krafka" w:date="2013-01-23T08:28:00Z">
        <w:r w:rsidRPr="001D26FE">
          <w:rPr>
            <w:rFonts w:asciiTheme="majorHAnsi" w:hAnsiTheme="majorHAnsi" w:cs="Calibri"/>
            <w:b/>
          </w:rPr>
          <w:t xml:space="preserve">Per-Cache and Per-Container Stats </w:t>
        </w:r>
      </w:ins>
    </w:p>
    <w:p w14:paraId="08B88EC2" w14:textId="77777777" w:rsidR="00856863" w:rsidRPr="001D26FE" w:rsidRDefault="00856863" w:rsidP="00856863">
      <w:pPr>
        <w:widowControl w:val="0"/>
        <w:autoSpaceDE w:val="0"/>
        <w:autoSpaceDN w:val="0"/>
        <w:adjustRightInd w:val="0"/>
        <w:ind w:left="576"/>
        <w:jc w:val="both"/>
        <w:rPr>
          <w:ins w:id="438" w:author="Brian O'Krafka" w:date="2013-01-23T08:28:00Z"/>
          <w:rFonts w:asciiTheme="majorHAnsi" w:hAnsiTheme="majorHAnsi" w:cs="Calibri"/>
          <w:sz w:val="22"/>
          <w:szCs w:val="22"/>
        </w:rPr>
      </w:pPr>
      <w:ins w:id="439" w:author="Brian O'Krafka" w:date="2013-01-23T08:28:00Z">
        <w:r w:rsidRPr="001D26FE">
          <w:rPr>
            <w:rFonts w:asciiTheme="majorHAnsi" w:hAnsiTheme="majorHAnsi" w:cs="Calibri"/>
            <w:sz w:val="22"/>
            <w:szCs w:val="22"/>
          </w:rPr>
          <w:t>The existing container stats mechanism should work as-is. Most of the container stats are collected in action_new.c and fastcc_new.c.  A large number of event counts are maintained in the global FDF state structure in the SDF_action_stats_new_t structure, which contains an array of "SDF_MAX_CONTAINERS" SDF_cache_ctnr_stats_t</w:t>
        </w:r>
        <w:r>
          <w:rPr>
            <w:rFonts w:asciiTheme="majorHAnsi" w:hAnsiTheme="majorHAnsi" w:cs="Calibri"/>
            <w:sz w:val="22"/>
            <w:szCs w:val="22"/>
          </w:rPr>
          <w:t xml:space="preserve"> </w:t>
        </w:r>
        <w:r w:rsidRPr="001D26FE">
          <w:rPr>
            <w:rFonts w:asciiTheme="majorHAnsi" w:hAnsiTheme="majorHAnsi" w:cs="Calibri"/>
            <w:sz w:val="22"/>
            <w:szCs w:val="22"/>
          </w:rPr>
          <w:t>structures.  10's of thousands of containers, however, will require about 500MB of memory to hold these arrays.  It is assumed that this memory increase is tolerable. </w:t>
        </w:r>
      </w:ins>
    </w:p>
    <w:p w14:paraId="2B496A31" w14:textId="77777777" w:rsidR="00856863" w:rsidRPr="001D26FE" w:rsidRDefault="00856863" w:rsidP="00856863">
      <w:pPr>
        <w:widowControl w:val="0"/>
        <w:autoSpaceDE w:val="0"/>
        <w:autoSpaceDN w:val="0"/>
        <w:adjustRightInd w:val="0"/>
        <w:ind w:left="576"/>
        <w:jc w:val="both"/>
        <w:rPr>
          <w:ins w:id="440" w:author="Brian O'Krafka" w:date="2013-01-23T08:28:00Z"/>
          <w:rFonts w:asciiTheme="majorHAnsi" w:hAnsiTheme="majorHAnsi" w:cs="Calibri"/>
          <w:sz w:val="22"/>
          <w:szCs w:val="22"/>
        </w:rPr>
      </w:pPr>
      <w:ins w:id="441" w:author="Brian O'Krafka" w:date="2013-01-23T08:28:00Z">
        <w:r w:rsidRPr="001D26FE">
          <w:rPr>
            <w:rFonts w:asciiTheme="majorHAnsi" w:hAnsiTheme="majorHAnsi" w:cs="Calibri"/>
            <w:sz w:val="22"/>
            <w:szCs w:val="22"/>
          </w:rPr>
          <w:t>Given the rules for passing container cguid's to the protocol layer, all stats will be recorded on the basis of:</w:t>
        </w:r>
      </w:ins>
    </w:p>
    <w:p w14:paraId="3A7B98BE" w14:textId="77777777" w:rsidR="00856863" w:rsidRPr="001D26FE" w:rsidRDefault="00856863" w:rsidP="00856863">
      <w:pPr>
        <w:pStyle w:val="ListParagraph"/>
        <w:widowControl w:val="0"/>
        <w:numPr>
          <w:ilvl w:val="0"/>
          <w:numId w:val="12"/>
        </w:numPr>
        <w:autoSpaceDE w:val="0"/>
        <w:autoSpaceDN w:val="0"/>
        <w:adjustRightInd w:val="0"/>
        <w:jc w:val="both"/>
        <w:rPr>
          <w:ins w:id="442" w:author="Brian O'Krafka" w:date="2013-01-23T08:28:00Z"/>
          <w:rFonts w:asciiTheme="majorHAnsi" w:hAnsiTheme="majorHAnsi" w:cs="Calibri"/>
          <w:sz w:val="22"/>
          <w:szCs w:val="22"/>
        </w:rPr>
      </w:pPr>
      <w:ins w:id="443" w:author="Brian O'Krafka" w:date="2013-01-23T08:28:00Z">
        <w:r w:rsidRPr="001D26FE">
          <w:rPr>
            <w:rFonts w:asciiTheme="majorHAnsi" w:hAnsiTheme="majorHAnsi" w:cs="Calibri"/>
            <w:sz w:val="22"/>
            <w:szCs w:val="22"/>
          </w:rPr>
          <w:t>virtual cguid's for virtual containers physical cguid's for physical containers that hold virtual containers</w:t>
        </w:r>
      </w:ins>
    </w:p>
    <w:p w14:paraId="329F7AAE" w14:textId="77777777" w:rsidR="00856863" w:rsidRPr="001D26FE" w:rsidRDefault="00856863" w:rsidP="00856863">
      <w:pPr>
        <w:pStyle w:val="ListParagraph"/>
        <w:widowControl w:val="0"/>
        <w:numPr>
          <w:ilvl w:val="0"/>
          <w:numId w:val="12"/>
        </w:numPr>
        <w:autoSpaceDE w:val="0"/>
        <w:autoSpaceDN w:val="0"/>
        <w:adjustRightInd w:val="0"/>
        <w:jc w:val="both"/>
        <w:rPr>
          <w:ins w:id="444" w:author="Brian O'Krafka" w:date="2013-01-23T08:28:00Z"/>
          <w:rFonts w:asciiTheme="majorHAnsi" w:hAnsiTheme="majorHAnsi" w:cs="Calibri"/>
          <w:sz w:val="22"/>
          <w:szCs w:val="22"/>
        </w:rPr>
      </w:pPr>
      <w:ins w:id="445" w:author="Brian O'Krafka" w:date="2013-01-23T08:28:00Z">
        <w:r w:rsidRPr="001D26FE">
          <w:rPr>
            <w:rFonts w:asciiTheme="majorHAnsi" w:hAnsiTheme="majorHAnsi" w:cs="Calibri"/>
            <w:sz w:val="22"/>
            <w:szCs w:val="22"/>
          </w:rPr>
          <w:t>No statistics will be collected for the physical cguid of a physical container that holds virtual containers.</w:t>
        </w:r>
      </w:ins>
    </w:p>
    <w:p w14:paraId="2B322DE5" w14:textId="77777777" w:rsidR="00856863" w:rsidRPr="00675BA1" w:rsidRDefault="00856863" w:rsidP="00856863">
      <w:pPr>
        <w:ind w:left="576"/>
        <w:jc w:val="both"/>
        <w:rPr>
          <w:ins w:id="446" w:author="Brian O'Krafka" w:date="2013-01-23T08:28:00Z"/>
          <w:rFonts w:asciiTheme="majorHAnsi" w:hAnsiTheme="majorHAnsi"/>
          <w:sz w:val="22"/>
          <w:szCs w:val="22"/>
        </w:rPr>
      </w:pPr>
    </w:p>
    <w:p w14:paraId="216D522E" w14:textId="77777777" w:rsidR="00856863" w:rsidRPr="00824EC3" w:rsidRDefault="00856863" w:rsidP="00D8654E">
      <w:pPr>
        <w:ind w:left="576"/>
        <w:jc w:val="both"/>
        <w:rPr>
          <w:rFonts w:asciiTheme="majorHAnsi" w:hAnsiTheme="majorHAnsi"/>
          <w:sz w:val="22"/>
          <w:szCs w:val="22"/>
        </w:rPr>
      </w:pPr>
    </w:p>
    <w:p w14:paraId="111D3B76" w14:textId="77777777" w:rsidR="00D8654E" w:rsidRPr="00824EC3" w:rsidRDefault="00D8654E" w:rsidP="00D8654E">
      <w:pPr>
        <w:pStyle w:val="Heading3"/>
        <w:rPr>
          <w:color w:val="auto"/>
        </w:rPr>
      </w:pPr>
      <w:bookmarkStart w:id="447" w:name="_Toc220746698"/>
      <w:r w:rsidRPr="00824EC3">
        <w:rPr>
          <w:color w:val="auto"/>
        </w:rPr>
        <w:t>User API</w:t>
      </w:r>
      <w:bookmarkEnd w:id="447"/>
    </w:p>
    <w:p w14:paraId="297EDE88" w14:textId="77777777" w:rsidR="00D8654E" w:rsidRPr="00766EDB" w:rsidRDefault="00D8654E" w:rsidP="001550D1">
      <w:pPr>
        <w:ind w:left="720"/>
        <w:rPr>
          <w:rFonts w:ascii="Courier New" w:hAnsi="Courier New" w:cs="Courier New"/>
          <w:sz w:val="16"/>
          <w:szCs w:val="16"/>
        </w:rPr>
      </w:pPr>
    </w:p>
    <w:p w14:paraId="032BD7E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405AFB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Create and open a container.</w:t>
      </w:r>
    </w:p>
    <w:p w14:paraId="2933360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2CABC77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FDF context for which this operation applies</w:t>
      </w:r>
    </w:p>
    <w:p w14:paraId="5510DB4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cname &lt;IN&gt; container name</w:t>
      </w:r>
    </w:p>
    <w:p w14:paraId="02BA1176"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properties &lt;IN&gt; container properties</w:t>
      </w:r>
    </w:p>
    <w:p w14:paraId="373C925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flags &lt;IN&gt; container open options</w:t>
      </w:r>
    </w:p>
    <w:p w14:paraId="29C6EF7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 &lt;OUT&gt; container GUID</w:t>
      </w:r>
    </w:p>
    <w:p w14:paraId="4FDDB39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073FC8B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350460B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FDFOpenContainer(</w:t>
      </w:r>
    </w:p>
    <w:p w14:paraId="03FFEBFC"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struct FDF_thread_state</w:t>
      </w:r>
      <w:r>
        <w:rPr>
          <w:rFonts w:ascii="Courier New" w:hAnsi="Courier New" w:cs="Courier New"/>
          <w:sz w:val="16"/>
          <w:szCs w:val="16"/>
        </w:rPr>
        <w:tab/>
      </w:r>
      <w:r w:rsidRPr="00766EDB">
        <w:rPr>
          <w:rFonts w:ascii="Courier New" w:hAnsi="Courier New" w:cs="Courier New"/>
          <w:sz w:val="16"/>
          <w:szCs w:val="16"/>
        </w:rPr>
        <w:t xml:space="preserve">*fdf_thread_state, </w:t>
      </w:r>
    </w:p>
    <w:p w14:paraId="0C0CD44E"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char</w:t>
      </w:r>
      <w:r w:rsidRPr="00766EDB">
        <w:rPr>
          <w:rFonts w:ascii="Courier New" w:hAnsi="Courier New" w:cs="Courier New"/>
          <w:sz w:val="16"/>
          <w:szCs w:val="16"/>
        </w:rPr>
        <w:tab/>
      </w:r>
      <w:r w:rsidRPr="00766EDB">
        <w:rPr>
          <w:rFonts w:ascii="Courier New" w:hAnsi="Courier New" w:cs="Courier New"/>
          <w:sz w:val="16"/>
          <w:szCs w:val="16"/>
        </w:rPr>
        <w:tab/>
      </w:r>
      <w:r w:rsidRPr="00766EDB">
        <w:rPr>
          <w:rFonts w:ascii="Courier New" w:hAnsi="Courier New" w:cs="Courier New"/>
          <w:sz w:val="16"/>
          <w:szCs w:val="16"/>
        </w:rPr>
        <w:tab/>
        <w:t xml:space="preserve">*cname, </w:t>
      </w:r>
    </w:p>
    <w:p w14:paraId="633958D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FDF_container_props_t </w:t>
      </w:r>
      <w:r w:rsidRPr="00766EDB">
        <w:rPr>
          <w:rFonts w:ascii="Courier New" w:hAnsi="Courier New" w:cs="Courier New"/>
          <w:sz w:val="16"/>
          <w:szCs w:val="16"/>
        </w:rPr>
        <w:tab/>
        <w:t xml:space="preserve">*properties, </w:t>
      </w:r>
    </w:p>
    <w:p w14:paraId="2A11821A"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uint32_t</w:t>
      </w:r>
      <w:r w:rsidRPr="00766EDB">
        <w:rPr>
          <w:rFonts w:ascii="Courier New" w:hAnsi="Courier New" w:cs="Courier New"/>
          <w:sz w:val="16"/>
          <w:szCs w:val="16"/>
        </w:rPr>
        <w:tab/>
      </w:r>
      <w:r w:rsidRPr="00766EDB">
        <w:rPr>
          <w:rFonts w:ascii="Courier New" w:hAnsi="Courier New" w:cs="Courier New"/>
          <w:sz w:val="16"/>
          <w:szCs w:val="16"/>
        </w:rPr>
        <w:tab/>
      </w:r>
      <w:r w:rsidRPr="00766EDB">
        <w:rPr>
          <w:rFonts w:ascii="Courier New" w:hAnsi="Courier New" w:cs="Courier New"/>
          <w:sz w:val="16"/>
          <w:szCs w:val="16"/>
        </w:rPr>
        <w:tab/>
        <w:t xml:space="preserve"> flags,</w:t>
      </w:r>
    </w:p>
    <w:p w14:paraId="7CB8E50D"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w:t>
      </w:r>
      <w:r w:rsidRPr="00766EDB">
        <w:rPr>
          <w:rFonts w:ascii="Courier New" w:hAnsi="Courier New" w:cs="Courier New"/>
          <w:sz w:val="16"/>
          <w:szCs w:val="16"/>
        </w:rPr>
        <w:tab/>
      </w:r>
      <w:r w:rsidRPr="00766EDB">
        <w:rPr>
          <w:rFonts w:ascii="Courier New" w:hAnsi="Courier New" w:cs="Courier New"/>
          <w:sz w:val="16"/>
          <w:szCs w:val="16"/>
        </w:rPr>
        <w:tab/>
        <w:t>*cguid</w:t>
      </w:r>
    </w:p>
    <w:p w14:paraId="5C381A1C"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6F4E7DB5" w14:textId="77777777" w:rsidR="00D8654E" w:rsidRPr="00766EDB" w:rsidRDefault="00D8654E" w:rsidP="001550D1">
      <w:pPr>
        <w:ind w:left="720"/>
        <w:rPr>
          <w:rFonts w:ascii="Courier New" w:hAnsi="Courier New" w:cs="Courier New"/>
          <w:sz w:val="16"/>
          <w:szCs w:val="16"/>
        </w:rPr>
      </w:pPr>
    </w:p>
    <w:p w14:paraId="31398B4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07A10CD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Close a container.</w:t>
      </w:r>
    </w:p>
    <w:p w14:paraId="4875889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6005DA7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FDF context for which this operation applies</w:t>
      </w:r>
    </w:p>
    <w:p w14:paraId="5B9A668F"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 &lt;IN&gt; container CGUID</w:t>
      </w:r>
    </w:p>
    <w:p w14:paraId="4D5D74A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155142C6"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697B756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FDFCloseContainer(</w:t>
      </w:r>
    </w:p>
    <w:p w14:paraId="4054CC16"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struct FDF_thread_state </w:t>
      </w:r>
      <w:r>
        <w:rPr>
          <w:rFonts w:ascii="Courier New" w:hAnsi="Courier New" w:cs="Courier New"/>
          <w:sz w:val="16"/>
          <w:szCs w:val="16"/>
        </w:rPr>
        <w:tab/>
      </w:r>
      <w:r w:rsidRPr="00766EDB">
        <w:rPr>
          <w:rFonts w:ascii="Courier New" w:hAnsi="Courier New" w:cs="Courier New"/>
          <w:sz w:val="16"/>
          <w:szCs w:val="16"/>
        </w:rPr>
        <w:t>*fdf_thread_state,</w:t>
      </w:r>
    </w:p>
    <w:p w14:paraId="10263AA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w:t>
      </w:r>
      <w:r w:rsidRPr="00766EDB">
        <w:rPr>
          <w:rFonts w:ascii="Courier New" w:hAnsi="Courier New" w:cs="Courier New"/>
          <w:sz w:val="16"/>
          <w:szCs w:val="16"/>
        </w:rPr>
        <w:tab/>
      </w:r>
      <w:r w:rsidRPr="00766EDB">
        <w:rPr>
          <w:rFonts w:ascii="Courier New" w:hAnsi="Courier New" w:cs="Courier New"/>
          <w:sz w:val="16"/>
          <w:szCs w:val="16"/>
        </w:rPr>
        <w:tab/>
        <w:t xml:space="preserve"> cguid</w:t>
      </w:r>
    </w:p>
    <w:p w14:paraId="25A46678"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2EFBC89C" w14:textId="77777777" w:rsidR="00D8654E" w:rsidRPr="00766EDB" w:rsidRDefault="00D8654E" w:rsidP="001550D1">
      <w:pPr>
        <w:ind w:left="720"/>
        <w:rPr>
          <w:rFonts w:ascii="Courier New" w:hAnsi="Courier New" w:cs="Courier New"/>
          <w:sz w:val="16"/>
          <w:szCs w:val="16"/>
        </w:rPr>
      </w:pPr>
    </w:p>
    <w:p w14:paraId="0C4BD94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54DBFD2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Delete a container</w:t>
      </w:r>
    </w:p>
    <w:p w14:paraId="168C3C2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CED773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FDF context for which this operation applies</w:t>
      </w:r>
    </w:p>
    <w:p w14:paraId="5D03764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 &lt;IN&gt; container CGUID</w:t>
      </w:r>
    </w:p>
    <w:p w14:paraId="68DCB6C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765D440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7308199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FDFDeleteContainer(</w:t>
      </w:r>
    </w:p>
    <w:p w14:paraId="18CB57C1"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struct FDF_thread_state </w:t>
      </w:r>
      <w:r>
        <w:rPr>
          <w:rFonts w:ascii="Courier New" w:hAnsi="Courier New" w:cs="Courier New"/>
          <w:sz w:val="16"/>
          <w:szCs w:val="16"/>
        </w:rPr>
        <w:tab/>
      </w:r>
      <w:r w:rsidRPr="00766EDB">
        <w:rPr>
          <w:rFonts w:ascii="Courier New" w:hAnsi="Courier New" w:cs="Courier New"/>
          <w:sz w:val="16"/>
          <w:szCs w:val="16"/>
        </w:rPr>
        <w:t>*fdf_thread_state,</w:t>
      </w:r>
    </w:p>
    <w:p w14:paraId="4BF2581C"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w:t>
      </w:r>
      <w:r w:rsidRPr="00766EDB">
        <w:rPr>
          <w:rFonts w:ascii="Courier New" w:hAnsi="Courier New" w:cs="Courier New"/>
          <w:sz w:val="16"/>
          <w:szCs w:val="16"/>
        </w:rPr>
        <w:tab/>
      </w:r>
      <w:r w:rsidRPr="00766EDB">
        <w:rPr>
          <w:rFonts w:ascii="Courier New" w:hAnsi="Courier New" w:cs="Courier New"/>
          <w:sz w:val="16"/>
          <w:szCs w:val="16"/>
        </w:rPr>
        <w:tab/>
        <w:t xml:space="preserve"> cguid</w:t>
      </w:r>
    </w:p>
    <w:p w14:paraId="2B2B1193" w14:textId="77777777" w:rsidR="00D8654E"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2E4E015B" w14:textId="77777777" w:rsidR="00D8654E" w:rsidRDefault="00D8654E" w:rsidP="001550D1">
      <w:pPr>
        <w:ind w:left="720"/>
        <w:rPr>
          <w:rFonts w:ascii="Courier New" w:hAnsi="Courier New" w:cs="Courier New"/>
          <w:sz w:val="16"/>
          <w:szCs w:val="16"/>
        </w:rPr>
      </w:pPr>
    </w:p>
    <w:p w14:paraId="0196C87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10945C5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w:t>
      </w:r>
      <w:r>
        <w:rPr>
          <w:rFonts w:ascii="Courier New" w:hAnsi="Courier New" w:cs="Courier New"/>
          <w:sz w:val="16"/>
          <w:szCs w:val="16"/>
        </w:rPr>
        <w:t>Resize</w:t>
      </w:r>
      <w:r w:rsidRPr="00766EDB">
        <w:rPr>
          <w:rFonts w:ascii="Courier New" w:hAnsi="Courier New" w:cs="Courier New"/>
          <w:sz w:val="16"/>
          <w:szCs w:val="16"/>
        </w:rPr>
        <w:t xml:space="preserve"> a container</w:t>
      </w:r>
    </w:p>
    <w:p w14:paraId="26A80FF0"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878395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FDF context for which this operation applies</w:t>
      </w:r>
    </w:p>
    <w:p w14:paraId="573CF4A5" w14:textId="77777777" w:rsidR="00D8654E"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 &lt;IN&gt; container CGUID</w:t>
      </w:r>
    </w:p>
    <w:p w14:paraId="58822FF3" w14:textId="77777777" w:rsidR="00D8654E" w:rsidRDefault="00D8654E" w:rsidP="001550D1">
      <w:pPr>
        <w:ind w:left="720"/>
        <w:rPr>
          <w:rFonts w:ascii="Courier New" w:hAnsi="Courier New" w:cs="Courier New"/>
          <w:sz w:val="16"/>
          <w:szCs w:val="16"/>
        </w:rPr>
      </w:pPr>
      <w:r>
        <w:rPr>
          <w:rFonts w:ascii="Courier New" w:hAnsi="Courier New" w:cs="Courier New"/>
          <w:sz w:val="16"/>
          <w:szCs w:val="16"/>
        </w:rPr>
        <w:t xml:space="preserve"> * @param size &lt;IN&gt; container size in bytes (must be &gt; than current size)</w:t>
      </w:r>
    </w:p>
    <w:p w14:paraId="157662E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@return FDF_SUCCESS on success</w:t>
      </w:r>
    </w:p>
    <w:p w14:paraId="79BC374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4A10A43" w14:textId="77777777" w:rsidR="00D8654E" w:rsidRPr="00C75C29" w:rsidRDefault="00D8654E" w:rsidP="001550D1">
      <w:pPr>
        <w:ind w:left="720"/>
        <w:rPr>
          <w:rFonts w:ascii="Courier New" w:hAnsi="Courier New" w:cs="Courier New"/>
          <w:sz w:val="16"/>
          <w:szCs w:val="16"/>
        </w:rPr>
      </w:pPr>
      <w:r w:rsidRPr="00C75C29">
        <w:rPr>
          <w:rFonts w:ascii="Courier New" w:hAnsi="Courier New" w:cs="Courier New"/>
          <w:sz w:val="16"/>
          <w:szCs w:val="16"/>
        </w:rPr>
        <w:t xml:space="preserve">FDF_status_t FDFResizeContainer( </w:t>
      </w:r>
    </w:p>
    <w:p w14:paraId="71138F2B" w14:textId="77777777" w:rsidR="00D8654E" w:rsidRPr="00C75C29" w:rsidRDefault="00D8654E" w:rsidP="001550D1">
      <w:pPr>
        <w:ind w:left="720"/>
        <w:rPr>
          <w:rFonts w:ascii="Courier New" w:hAnsi="Courier New" w:cs="Courier New"/>
          <w:sz w:val="16"/>
          <w:szCs w:val="16"/>
        </w:rPr>
      </w:pPr>
      <w:r w:rsidRPr="00C75C29">
        <w:rPr>
          <w:rFonts w:ascii="Courier New" w:hAnsi="Courier New" w:cs="Courier New"/>
          <w:sz w:val="16"/>
          <w:szCs w:val="16"/>
        </w:rPr>
        <w:t xml:space="preserve">   </w:t>
      </w:r>
      <w:r>
        <w:rPr>
          <w:rFonts w:ascii="Courier New" w:hAnsi="Courier New" w:cs="Courier New"/>
          <w:sz w:val="16"/>
          <w:szCs w:val="16"/>
        </w:rPr>
        <w:t xml:space="preserve"> </w:t>
      </w:r>
      <w:r w:rsidRPr="00C75C29">
        <w:rPr>
          <w:rFonts w:ascii="Courier New" w:hAnsi="Courier New" w:cs="Courier New"/>
          <w:sz w:val="16"/>
          <w:szCs w:val="16"/>
        </w:rPr>
        <w:t xml:space="preserve">struct FDF_thread_state  </w:t>
      </w:r>
      <w:r>
        <w:rPr>
          <w:rFonts w:ascii="Courier New" w:hAnsi="Courier New" w:cs="Courier New"/>
          <w:sz w:val="16"/>
          <w:szCs w:val="16"/>
        </w:rPr>
        <w:tab/>
      </w:r>
      <w:r w:rsidRPr="00C75C29">
        <w:rPr>
          <w:rFonts w:ascii="Courier New" w:hAnsi="Courier New" w:cs="Courier New"/>
          <w:sz w:val="16"/>
          <w:szCs w:val="16"/>
        </w:rPr>
        <w:t>*fdf_thread_state,</w:t>
      </w:r>
    </w:p>
    <w:p w14:paraId="166854DE" w14:textId="77777777" w:rsidR="00D8654E" w:rsidRPr="00C75C29" w:rsidRDefault="00D8654E" w:rsidP="001550D1">
      <w:pPr>
        <w:ind w:left="720"/>
        <w:rPr>
          <w:rFonts w:ascii="Courier New" w:hAnsi="Courier New" w:cs="Courier New"/>
          <w:sz w:val="16"/>
          <w:szCs w:val="16"/>
        </w:rPr>
      </w:pPr>
      <w:r>
        <w:rPr>
          <w:rFonts w:ascii="Courier New" w:hAnsi="Courier New" w:cs="Courier New"/>
          <w:sz w:val="16"/>
          <w:szCs w:val="16"/>
        </w:rPr>
        <w:t xml:space="preserve">    FDF_cguid_t</w:t>
      </w:r>
      <w:r>
        <w:rPr>
          <w:rFonts w:ascii="Courier New" w:hAnsi="Courier New" w:cs="Courier New"/>
          <w:sz w:val="16"/>
          <w:szCs w:val="16"/>
        </w:rPr>
        <w:tab/>
      </w:r>
      <w:r>
        <w:rPr>
          <w:rFonts w:ascii="Courier New" w:hAnsi="Courier New" w:cs="Courier New"/>
          <w:sz w:val="16"/>
          <w:szCs w:val="16"/>
        </w:rPr>
        <w:tab/>
        <w:t xml:space="preserve"> </w:t>
      </w:r>
      <w:r w:rsidRPr="00C75C29">
        <w:rPr>
          <w:rFonts w:ascii="Courier New" w:hAnsi="Courier New" w:cs="Courier New"/>
          <w:sz w:val="16"/>
          <w:szCs w:val="16"/>
        </w:rPr>
        <w:t>cguid,</w:t>
      </w:r>
    </w:p>
    <w:p w14:paraId="3B8C8005" w14:textId="77777777" w:rsidR="00D8654E" w:rsidRPr="00C75C29"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C75C29">
        <w:rPr>
          <w:rFonts w:ascii="Courier New" w:hAnsi="Courier New" w:cs="Courier New"/>
          <w:sz w:val="16"/>
          <w:szCs w:val="16"/>
        </w:rPr>
        <w:t>uint64_t</w:t>
      </w:r>
      <w:r w:rsidRPr="00C75C29">
        <w:rPr>
          <w:rFonts w:ascii="Courier New" w:hAnsi="Courier New" w:cs="Courier New"/>
          <w:sz w:val="16"/>
          <w:szCs w:val="16"/>
        </w:rPr>
        <w:tab/>
        <w:t xml:space="preserve">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size</w:t>
      </w:r>
    </w:p>
    <w:p w14:paraId="18182293" w14:textId="77777777" w:rsidR="00D8654E" w:rsidRPr="00C75C29"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C75C29">
        <w:rPr>
          <w:rFonts w:ascii="Courier New" w:hAnsi="Courier New" w:cs="Courier New"/>
          <w:sz w:val="16"/>
          <w:szCs w:val="16"/>
        </w:rPr>
        <w:t>);</w:t>
      </w:r>
    </w:p>
    <w:p w14:paraId="70F32450" w14:textId="77777777" w:rsidR="00D8654E" w:rsidRPr="00766EDB" w:rsidRDefault="00D8654E" w:rsidP="001550D1">
      <w:pPr>
        <w:ind w:left="720"/>
        <w:rPr>
          <w:rFonts w:ascii="Courier New" w:hAnsi="Courier New" w:cs="Courier New"/>
          <w:sz w:val="16"/>
          <w:szCs w:val="16"/>
        </w:rPr>
      </w:pPr>
    </w:p>
    <w:p w14:paraId="3AC4F2C5"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30A2440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Get container list</w:t>
      </w:r>
    </w:p>
    <w:p w14:paraId="5C17F5C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E3C2F6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FDF context for which this operation applies.</w:t>
      </w:r>
    </w:p>
    <w:p w14:paraId="05F35C0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cguids  &lt;OUT&gt; pointer to container GUID array</w:t>
      </w:r>
    </w:p>
    <w:p w14:paraId="641E820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n_cguids &lt;OUT&gt; pointer to container GUID count</w:t>
      </w:r>
    </w:p>
    <w:p w14:paraId="016F790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2C82A84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2B7EA87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FDFGetContainers(</w:t>
      </w:r>
    </w:p>
    <w:p w14:paraId="351218E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struct FDF_thread_state</w:t>
      </w:r>
      <w:r w:rsidRPr="00766EDB">
        <w:rPr>
          <w:rFonts w:ascii="Courier New" w:hAnsi="Courier New" w:cs="Courier New"/>
          <w:sz w:val="16"/>
          <w:szCs w:val="16"/>
        </w:rPr>
        <w:tab/>
        <w:t>*fdf_thread_state,</w:t>
      </w:r>
    </w:p>
    <w:p w14:paraId="1251A661"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FDF_cguid_t             </w:t>
      </w:r>
      <w:r>
        <w:rPr>
          <w:rFonts w:ascii="Courier New" w:hAnsi="Courier New" w:cs="Courier New"/>
          <w:sz w:val="16"/>
          <w:szCs w:val="16"/>
        </w:rPr>
        <w:tab/>
      </w:r>
      <w:r w:rsidRPr="00766EDB">
        <w:rPr>
          <w:rFonts w:ascii="Courier New" w:hAnsi="Courier New" w:cs="Courier New"/>
          <w:sz w:val="16"/>
          <w:szCs w:val="16"/>
        </w:rPr>
        <w:t>*cguids,</w:t>
      </w:r>
    </w:p>
    <w:p w14:paraId="6168944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uint32_t                </w:t>
      </w:r>
      <w:r>
        <w:rPr>
          <w:rFonts w:ascii="Courier New" w:hAnsi="Courier New" w:cs="Courier New"/>
          <w:sz w:val="16"/>
          <w:szCs w:val="16"/>
        </w:rPr>
        <w:tab/>
      </w:r>
      <w:r w:rsidRPr="00766EDB">
        <w:rPr>
          <w:rFonts w:ascii="Courier New" w:hAnsi="Courier New" w:cs="Courier New"/>
          <w:sz w:val="16"/>
          <w:szCs w:val="16"/>
        </w:rPr>
        <w:t>*n_cguids</w:t>
      </w:r>
    </w:p>
    <w:p w14:paraId="040CDFAB"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7CED4E93" w14:textId="77777777" w:rsidR="00D8654E" w:rsidRPr="00766EDB" w:rsidRDefault="00D8654E" w:rsidP="001550D1">
      <w:pPr>
        <w:ind w:left="720"/>
        <w:rPr>
          <w:rFonts w:ascii="Courier New" w:hAnsi="Courier New" w:cs="Courier New"/>
          <w:sz w:val="16"/>
          <w:szCs w:val="16"/>
        </w:rPr>
      </w:pPr>
    </w:p>
    <w:p w14:paraId="36EC6B1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26D53DC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Get container properties</w:t>
      </w:r>
    </w:p>
    <w:p w14:paraId="5DAFCEC3"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3C9BF60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FDF context for which this operation applies</w:t>
      </w:r>
    </w:p>
    <w:p w14:paraId="4639D5D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 &lt;IN&gt; container global identifier</w:t>
      </w:r>
    </w:p>
    <w:p w14:paraId="33CE540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pprops &lt;IN&gt; pointer to structure into which to copy properties</w:t>
      </w:r>
    </w:p>
    <w:p w14:paraId="0D7A7B1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2ED1066F"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23F0AB70"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FDFGetContainerProps(</w:t>
      </w:r>
    </w:p>
    <w:p w14:paraId="62EDBCBB"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struct FDF_thread_state</w:t>
      </w:r>
      <w:r w:rsidRPr="00766EDB">
        <w:rPr>
          <w:rFonts w:ascii="Courier New" w:hAnsi="Courier New" w:cs="Courier New"/>
          <w:sz w:val="16"/>
          <w:szCs w:val="16"/>
        </w:rPr>
        <w:tab/>
        <w:t>*fdf_thread_state,</w:t>
      </w:r>
    </w:p>
    <w:p w14:paraId="556E31FE"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FDF_cguid_t            </w:t>
      </w:r>
      <w:r w:rsidRPr="00766EDB">
        <w:rPr>
          <w:rFonts w:ascii="Courier New" w:hAnsi="Courier New" w:cs="Courier New"/>
          <w:sz w:val="16"/>
          <w:szCs w:val="16"/>
        </w:rPr>
        <w:tab/>
        <w:t xml:space="preserve"> cguid,</w:t>
      </w:r>
    </w:p>
    <w:p w14:paraId="7F80B1DD"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FDF_container_props_t</w:t>
      </w:r>
      <w:r w:rsidRPr="00766EDB">
        <w:rPr>
          <w:rFonts w:ascii="Courier New" w:hAnsi="Courier New" w:cs="Courier New"/>
          <w:sz w:val="16"/>
          <w:szCs w:val="16"/>
        </w:rPr>
        <w:tab/>
        <w:t>*pprops</w:t>
      </w:r>
    </w:p>
    <w:p w14:paraId="07346E4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0176C74D" w14:textId="77777777" w:rsidR="00D8654E" w:rsidRPr="00766EDB" w:rsidRDefault="00D8654E" w:rsidP="001550D1">
      <w:pPr>
        <w:ind w:left="720"/>
        <w:rPr>
          <w:rFonts w:ascii="Courier New" w:hAnsi="Courier New" w:cs="Courier New"/>
          <w:sz w:val="16"/>
          <w:szCs w:val="16"/>
        </w:rPr>
      </w:pPr>
    </w:p>
    <w:p w14:paraId="44C888F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5C3B948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Flush container</w:t>
      </w:r>
    </w:p>
    <w:p w14:paraId="74BE86D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C48BB7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FDF context for which this operation applies.</w:t>
      </w:r>
    </w:p>
    <w:p w14:paraId="1D4D2671"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  &lt;IN&gt; container global identifier</w:t>
      </w:r>
    </w:p>
    <w:p w14:paraId="33C87ED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2DB6C40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578A92F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FDFFlushContainer(</w:t>
      </w:r>
    </w:p>
    <w:p w14:paraId="7A35BCF6"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struct FDF_thread_state  *fdf_thread_state,</w:t>
      </w:r>
    </w:p>
    <w:p w14:paraId="7A9F2D6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FDF_cguid_t               cguid</w:t>
      </w:r>
    </w:p>
    <w:p w14:paraId="479D3144"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7477D2BE" w14:textId="77777777" w:rsidR="00D8654E" w:rsidRPr="00766EDB" w:rsidRDefault="00D8654E" w:rsidP="001550D1">
      <w:pPr>
        <w:ind w:left="720"/>
        <w:rPr>
          <w:rFonts w:ascii="Courier New" w:hAnsi="Courier New" w:cs="Courier New"/>
          <w:sz w:val="16"/>
          <w:szCs w:val="16"/>
        </w:rPr>
      </w:pPr>
    </w:p>
    <w:p w14:paraId="33DCC97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3828EF29"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Flush the cache</w:t>
      </w:r>
    </w:p>
    <w:p w14:paraId="156BBC15"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611B305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SDF context for which this operation applies.</w:t>
      </w:r>
    </w:p>
    <w:p w14:paraId="6B1A7B1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71F0A9A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38AA0B9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FDFFlushCache(</w:t>
      </w:r>
    </w:p>
    <w:p w14:paraId="6E8C8809"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struct FDF_thread_state  *fdf_thread_state</w:t>
      </w:r>
    </w:p>
    <w:p w14:paraId="204BA0BB"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1061E94C" w14:textId="77777777" w:rsidR="00D8654E" w:rsidRPr="00766EDB" w:rsidRDefault="00D8654E" w:rsidP="001550D1">
      <w:pPr>
        <w:ind w:left="720"/>
        <w:rPr>
          <w:rFonts w:ascii="Courier New" w:hAnsi="Courier New" w:cs="Courier New"/>
          <w:sz w:val="16"/>
          <w:szCs w:val="16"/>
        </w:rPr>
      </w:pPr>
    </w:p>
    <w:p w14:paraId="173FC76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04D1762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Get FDF statistics</w:t>
      </w:r>
    </w:p>
    <w:p w14:paraId="72ADEDA2"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58266A7"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SDF context for which this operation applies</w:t>
      </w:r>
    </w:p>
    <w:p w14:paraId="46A8BF74"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stats &lt;OUT&gt; pointer to statistics return structure</w:t>
      </w:r>
    </w:p>
    <w:p w14:paraId="52C5941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00D0079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47C0B4C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FDFGetStats(</w:t>
      </w:r>
    </w:p>
    <w:p w14:paraId="46E5011A"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struct FDF_thread_state *fdf_thread_state,</w:t>
      </w:r>
    </w:p>
    <w:p w14:paraId="5A68259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FDF_stats_t             *stats</w:t>
      </w:r>
    </w:p>
    <w:p w14:paraId="68765E27"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2006F1A2" w14:textId="77777777" w:rsidR="00D8654E" w:rsidRPr="00766EDB" w:rsidRDefault="00D8654E" w:rsidP="001550D1">
      <w:pPr>
        <w:ind w:left="720"/>
        <w:rPr>
          <w:rFonts w:ascii="Courier New" w:hAnsi="Courier New" w:cs="Courier New"/>
          <w:sz w:val="16"/>
          <w:szCs w:val="16"/>
        </w:rPr>
      </w:pPr>
    </w:p>
    <w:p w14:paraId="4570AA2B"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w:t>
      </w:r>
    </w:p>
    <w:p w14:paraId="0E3D170E"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@brief Get per container statistics</w:t>
      </w:r>
    </w:p>
    <w:p w14:paraId="58AA28FC"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12F32E88"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fdf_thread_state &lt;IN&gt; The SDF context for which this operation applies</w:t>
      </w:r>
    </w:p>
    <w:p w14:paraId="164CC8DD"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cguid  &lt;IN&gt; container global identifier</w:t>
      </w:r>
    </w:p>
    <w:p w14:paraId="1AC27545"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@param stats &lt;OUT&gt; pointer to statistics return structure</w:t>
      </w:r>
    </w:p>
    <w:p w14:paraId="31198746"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 @return FDF_SUCCESS on success</w:t>
      </w:r>
    </w:p>
    <w:p w14:paraId="3B674C8A"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 xml:space="preserve"> */</w:t>
      </w:r>
    </w:p>
    <w:p w14:paraId="04F0283F" w14:textId="77777777" w:rsidR="00D8654E" w:rsidRPr="00766EDB" w:rsidRDefault="00D8654E" w:rsidP="001550D1">
      <w:pPr>
        <w:ind w:left="720"/>
        <w:rPr>
          <w:rFonts w:ascii="Courier New" w:hAnsi="Courier New" w:cs="Courier New"/>
          <w:sz w:val="16"/>
          <w:szCs w:val="16"/>
        </w:rPr>
      </w:pPr>
      <w:r w:rsidRPr="00766EDB">
        <w:rPr>
          <w:rFonts w:ascii="Courier New" w:hAnsi="Courier New" w:cs="Courier New"/>
          <w:sz w:val="16"/>
          <w:szCs w:val="16"/>
        </w:rPr>
        <w:t>FDF_status_t FDFGetContainerStats(</w:t>
      </w:r>
    </w:p>
    <w:p w14:paraId="0C44B1C3"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struct FDF_thread_state</w:t>
      </w:r>
      <w:r w:rsidRPr="00766EDB">
        <w:rPr>
          <w:rFonts w:ascii="Courier New" w:hAnsi="Courier New" w:cs="Courier New"/>
          <w:sz w:val="16"/>
          <w:szCs w:val="16"/>
        </w:rPr>
        <w:tab/>
        <w:t>*fdf_thread_state,</w:t>
      </w:r>
    </w:p>
    <w:p w14:paraId="42643425"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FDF_cguid_t</w:t>
      </w:r>
      <w:r>
        <w:rPr>
          <w:rFonts w:ascii="Courier New" w:hAnsi="Courier New" w:cs="Courier New"/>
          <w:sz w:val="16"/>
          <w:szCs w:val="16"/>
        </w:rPr>
        <w:tab/>
      </w:r>
      <w:r>
        <w:rPr>
          <w:rFonts w:ascii="Courier New" w:hAnsi="Courier New" w:cs="Courier New"/>
          <w:sz w:val="16"/>
          <w:szCs w:val="16"/>
        </w:rPr>
        <w:tab/>
        <w:t xml:space="preserve"> </w:t>
      </w:r>
      <w:r w:rsidRPr="00766EDB">
        <w:rPr>
          <w:rFonts w:ascii="Courier New" w:hAnsi="Courier New" w:cs="Courier New"/>
          <w:sz w:val="16"/>
          <w:szCs w:val="16"/>
        </w:rPr>
        <w:t>cguid,</w:t>
      </w:r>
    </w:p>
    <w:p w14:paraId="19315306"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 xml:space="preserve">FDF_stats_t     </w:t>
      </w:r>
      <w:r w:rsidRPr="00766EDB">
        <w:rPr>
          <w:rFonts w:ascii="Courier New" w:hAnsi="Courier New" w:cs="Courier New"/>
          <w:sz w:val="16"/>
          <w:szCs w:val="16"/>
        </w:rPr>
        <w:tab/>
      </w:r>
      <w:r w:rsidRPr="00766EDB">
        <w:rPr>
          <w:rFonts w:ascii="Courier New" w:hAnsi="Courier New" w:cs="Courier New"/>
          <w:sz w:val="16"/>
          <w:szCs w:val="16"/>
        </w:rPr>
        <w:tab/>
        <w:t>*stats</w:t>
      </w:r>
    </w:p>
    <w:p w14:paraId="144AD005" w14:textId="77777777" w:rsidR="00D8654E" w:rsidRPr="00766EDB" w:rsidRDefault="00D8654E" w:rsidP="001550D1">
      <w:pPr>
        <w:ind w:left="720"/>
        <w:rPr>
          <w:rFonts w:ascii="Courier New" w:hAnsi="Courier New" w:cs="Courier New"/>
          <w:sz w:val="16"/>
          <w:szCs w:val="16"/>
        </w:rPr>
      </w:pPr>
      <w:r>
        <w:rPr>
          <w:rFonts w:ascii="Courier New" w:hAnsi="Courier New" w:cs="Courier New"/>
          <w:sz w:val="16"/>
          <w:szCs w:val="16"/>
        </w:rPr>
        <w:t xml:space="preserve">    </w:t>
      </w:r>
      <w:r w:rsidRPr="00766EDB">
        <w:rPr>
          <w:rFonts w:ascii="Courier New" w:hAnsi="Courier New" w:cs="Courier New"/>
          <w:sz w:val="16"/>
          <w:szCs w:val="16"/>
        </w:rPr>
        <w:t>);</w:t>
      </w:r>
    </w:p>
    <w:p w14:paraId="151B0432" w14:textId="77777777" w:rsidR="00D8654E" w:rsidRPr="00766EDB" w:rsidRDefault="00D8654E" w:rsidP="00D8654E">
      <w:pPr>
        <w:rPr>
          <w:rFonts w:ascii="Courier New" w:hAnsi="Courier New" w:cs="Courier New"/>
          <w:sz w:val="16"/>
          <w:szCs w:val="16"/>
        </w:rPr>
      </w:pPr>
    </w:p>
    <w:p w14:paraId="487CA45E" w14:textId="77777777" w:rsidR="00D8654E" w:rsidRPr="00824EC3" w:rsidRDefault="00D8654E" w:rsidP="00D8654E">
      <w:pPr>
        <w:rPr>
          <w:rFonts w:asciiTheme="majorHAnsi" w:hAnsiTheme="majorHAnsi"/>
          <w:sz w:val="22"/>
          <w:szCs w:val="22"/>
        </w:rPr>
      </w:pPr>
    </w:p>
    <w:p w14:paraId="70BA7872" w14:textId="77777777" w:rsidR="00D8654E" w:rsidRPr="00824EC3" w:rsidRDefault="00D8654E" w:rsidP="00D8654E">
      <w:pPr>
        <w:pStyle w:val="Heading3"/>
        <w:rPr>
          <w:color w:val="auto"/>
        </w:rPr>
      </w:pPr>
      <w:bookmarkStart w:id="448" w:name="_Toc220746699"/>
      <w:r w:rsidRPr="00824EC3">
        <w:rPr>
          <w:color w:val="auto"/>
        </w:rPr>
        <w:t>Internal API</w:t>
      </w:r>
      <w:bookmarkEnd w:id="448"/>
    </w:p>
    <w:p w14:paraId="3CABA680" w14:textId="77777777" w:rsidR="00D8654E" w:rsidRPr="00824EC3" w:rsidRDefault="00D8654E" w:rsidP="00D8654E">
      <w:pPr>
        <w:rPr>
          <w:rFonts w:asciiTheme="majorHAnsi" w:hAnsiTheme="majorHAnsi"/>
          <w:sz w:val="22"/>
          <w:szCs w:val="22"/>
        </w:rPr>
      </w:pPr>
    </w:p>
    <w:p w14:paraId="201F445C" w14:textId="77777777" w:rsidR="00D8654E" w:rsidRPr="00824EC3" w:rsidRDefault="00D8654E" w:rsidP="00B018B2">
      <w:pPr>
        <w:ind w:left="720"/>
        <w:rPr>
          <w:rFonts w:asciiTheme="majorHAnsi" w:hAnsiTheme="majorHAnsi"/>
          <w:sz w:val="22"/>
          <w:szCs w:val="22"/>
        </w:rPr>
      </w:pPr>
      <w:r w:rsidRPr="00824EC3">
        <w:rPr>
          <w:rFonts w:asciiTheme="majorHAnsi" w:hAnsiTheme="majorHAnsi"/>
          <w:sz w:val="22"/>
          <w:szCs w:val="22"/>
        </w:rPr>
        <w:t>TBD</w:t>
      </w:r>
    </w:p>
    <w:p w14:paraId="6A8E3850" w14:textId="77777777" w:rsidR="00D8654E" w:rsidRPr="00824EC3" w:rsidRDefault="00D8654E" w:rsidP="00D8654E">
      <w:pPr>
        <w:pStyle w:val="Heading3"/>
        <w:rPr>
          <w:color w:val="auto"/>
        </w:rPr>
      </w:pPr>
      <w:bookmarkStart w:id="449" w:name="_Toc220746700"/>
      <w:r w:rsidRPr="00824EC3">
        <w:rPr>
          <w:color w:val="auto"/>
        </w:rPr>
        <w:t>Configuration</w:t>
      </w:r>
      <w:bookmarkEnd w:id="449"/>
    </w:p>
    <w:p w14:paraId="6D134C6C" w14:textId="77777777" w:rsidR="00D8654E" w:rsidRPr="00824EC3" w:rsidRDefault="00D8654E" w:rsidP="00D8654E">
      <w:pPr>
        <w:rPr>
          <w:rFonts w:asciiTheme="majorHAnsi" w:hAnsiTheme="majorHAnsi"/>
          <w:sz w:val="22"/>
          <w:szCs w:val="22"/>
        </w:rPr>
      </w:pPr>
    </w:p>
    <w:p w14:paraId="1867B2A3"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Container configuration is specified in the FDF_container_props_t variable that is passed into the open container API.</w:t>
      </w:r>
    </w:p>
    <w:p w14:paraId="5D3CE42A" w14:textId="77777777" w:rsidR="00D8654E" w:rsidRPr="00824EC3" w:rsidRDefault="00D8654E" w:rsidP="00765F68">
      <w:pPr>
        <w:ind w:left="720"/>
        <w:rPr>
          <w:rFonts w:asciiTheme="majorHAnsi" w:hAnsiTheme="majorHAnsi" w:cs="Courier New"/>
          <w:sz w:val="16"/>
          <w:szCs w:val="16"/>
        </w:rPr>
      </w:pPr>
    </w:p>
    <w:p w14:paraId="040A0E01"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typedef struct {</w:t>
      </w:r>
    </w:p>
    <w:p w14:paraId="10C801AD"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uint64_t</w:t>
      </w:r>
      <w:r w:rsidRPr="00824EC3">
        <w:rPr>
          <w:rFonts w:asciiTheme="majorHAnsi" w:hAnsiTheme="majorHAnsi" w:cs="Courier New"/>
          <w:sz w:val="16"/>
          <w:szCs w:val="16"/>
        </w:rPr>
        <w:tab/>
      </w:r>
      <w:r w:rsidRPr="00824EC3">
        <w:rPr>
          <w:rFonts w:asciiTheme="majorHAnsi" w:hAnsiTheme="majorHAnsi" w:cs="Courier New"/>
          <w:sz w:val="16"/>
          <w:szCs w:val="16"/>
        </w:rPr>
        <w:tab/>
      </w:r>
      <w:r w:rsidRPr="00824EC3">
        <w:rPr>
          <w:rFonts w:asciiTheme="majorHAnsi" w:hAnsiTheme="majorHAnsi" w:cs="Courier New"/>
          <w:sz w:val="16"/>
          <w:szCs w:val="16"/>
        </w:rPr>
        <w:tab/>
        <w:t>size;</w:t>
      </w:r>
    </w:p>
    <w:p w14:paraId="63F4FDFF"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FDF_boolean_t</w:t>
      </w:r>
      <w:r w:rsidRPr="00824EC3">
        <w:rPr>
          <w:rFonts w:asciiTheme="majorHAnsi" w:hAnsiTheme="majorHAnsi" w:cs="Courier New"/>
          <w:sz w:val="16"/>
          <w:szCs w:val="16"/>
        </w:rPr>
        <w:tab/>
      </w:r>
      <w:r w:rsidRPr="00824EC3">
        <w:rPr>
          <w:rFonts w:asciiTheme="majorHAnsi" w:hAnsiTheme="majorHAnsi" w:cs="Courier New"/>
          <w:sz w:val="16"/>
          <w:szCs w:val="16"/>
        </w:rPr>
        <w:tab/>
        <w:t>persistent;</w:t>
      </w:r>
    </w:p>
    <w:p w14:paraId="48C109A9"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FDF_boolean_t</w:t>
      </w:r>
      <w:r w:rsidRPr="00824EC3">
        <w:rPr>
          <w:rFonts w:asciiTheme="majorHAnsi" w:hAnsiTheme="majorHAnsi" w:cs="Courier New"/>
          <w:sz w:val="16"/>
          <w:szCs w:val="16"/>
        </w:rPr>
        <w:tab/>
      </w:r>
      <w:r w:rsidRPr="00824EC3">
        <w:rPr>
          <w:rFonts w:asciiTheme="majorHAnsi" w:hAnsiTheme="majorHAnsi" w:cs="Courier New"/>
          <w:sz w:val="16"/>
          <w:szCs w:val="16"/>
        </w:rPr>
        <w:tab/>
        <w:t>evicting;</w:t>
      </w:r>
    </w:p>
    <w:p w14:paraId="309C730F"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FDF_boolean_t</w:t>
      </w:r>
      <w:r w:rsidRPr="00824EC3">
        <w:rPr>
          <w:rFonts w:asciiTheme="majorHAnsi" w:hAnsiTheme="majorHAnsi" w:cs="Courier New"/>
          <w:sz w:val="16"/>
          <w:szCs w:val="16"/>
        </w:rPr>
        <w:tab/>
      </w:r>
      <w:r w:rsidRPr="00824EC3">
        <w:rPr>
          <w:rFonts w:asciiTheme="majorHAnsi" w:hAnsiTheme="majorHAnsi" w:cs="Courier New"/>
          <w:sz w:val="16"/>
          <w:szCs w:val="16"/>
        </w:rPr>
        <w:tab/>
        <w:t>writethru;</w:t>
      </w:r>
    </w:p>
    <w:p w14:paraId="7CF6D80B"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xml:space="preserve">    FDF_durability_level_t</w:t>
      </w:r>
      <w:r w:rsidRPr="00824EC3">
        <w:rPr>
          <w:rFonts w:asciiTheme="majorHAnsi" w:hAnsiTheme="majorHAnsi" w:cs="Courier New"/>
          <w:sz w:val="16"/>
          <w:szCs w:val="16"/>
        </w:rPr>
        <w:tab/>
        <w:t>durability_level;</w:t>
      </w:r>
    </w:p>
    <w:p w14:paraId="24CB16C8" w14:textId="77777777" w:rsidR="00D8654E" w:rsidRPr="00824EC3" w:rsidRDefault="00D8654E" w:rsidP="00765F68">
      <w:pPr>
        <w:ind w:left="720"/>
        <w:rPr>
          <w:rFonts w:asciiTheme="majorHAnsi" w:hAnsiTheme="majorHAnsi" w:cs="Courier New"/>
          <w:sz w:val="16"/>
          <w:szCs w:val="16"/>
        </w:rPr>
      </w:pPr>
      <w:r w:rsidRPr="00824EC3">
        <w:rPr>
          <w:rFonts w:asciiTheme="majorHAnsi" w:hAnsiTheme="majorHAnsi" w:cs="Courier New"/>
          <w:sz w:val="16"/>
          <w:szCs w:val="16"/>
        </w:rPr>
        <w:t>} FDF_container_props_t;</w:t>
      </w:r>
    </w:p>
    <w:p w14:paraId="1E35C901" w14:textId="77777777" w:rsidR="00D8654E" w:rsidRPr="00824EC3" w:rsidRDefault="00D8654E" w:rsidP="00765F68">
      <w:pPr>
        <w:ind w:left="720"/>
        <w:rPr>
          <w:rFonts w:asciiTheme="majorHAnsi" w:hAnsiTheme="majorHAnsi" w:cs="Courier New"/>
          <w:sz w:val="16"/>
          <w:szCs w:val="16"/>
        </w:rPr>
      </w:pPr>
    </w:p>
    <w:p w14:paraId="106CF6BF"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Size is in bytes.</w:t>
      </w:r>
    </w:p>
    <w:p w14:paraId="3F42A686"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 xml:space="preserve">Persistence is currently ignored (it is always set true). </w:t>
      </w:r>
    </w:p>
    <w:p w14:paraId="7AFB31CD"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Evicting is currently ignored (it is always set false).</w:t>
      </w:r>
    </w:p>
    <w:p w14:paraId="11B27E7C" w14:textId="77777777" w:rsidR="00D8654E" w:rsidRPr="00824EC3" w:rsidRDefault="00D8654E" w:rsidP="00765F68">
      <w:pPr>
        <w:ind w:left="720"/>
        <w:rPr>
          <w:rFonts w:asciiTheme="majorHAnsi" w:hAnsiTheme="majorHAnsi"/>
          <w:sz w:val="22"/>
          <w:szCs w:val="22"/>
        </w:rPr>
      </w:pPr>
      <w:r w:rsidRPr="00824EC3">
        <w:rPr>
          <w:rFonts w:asciiTheme="majorHAnsi" w:hAnsiTheme="majorHAnsi"/>
          <w:sz w:val="22"/>
          <w:szCs w:val="22"/>
        </w:rPr>
        <w:t>Writethru sets the mode of the cache (true = writethru, false = writeback).</w:t>
      </w:r>
    </w:p>
    <w:p w14:paraId="07AB1C03" w14:textId="77777777" w:rsidR="00D8654E" w:rsidRDefault="00D8654E" w:rsidP="00765F68">
      <w:pPr>
        <w:ind w:left="720"/>
        <w:rPr>
          <w:ins w:id="450" w:author="Brian O'Krafka" w:date="2013-01-23T09:10:00Z"/>
          <w:rFonts w:asciiTheme="majorHAnsi" w:hAnsiTheme="majorHAnsi"/>
          <w:sz w:val="22"/>
          <w:szCs w:val="22"/>
        </w:rPr>
      </w:pPr>
      <w:r w:rsidRPr="00824EC3">
        <w:rPr>
          <w:rFonts w:asciiTheme="majorHAnsi" w:hAnsiTheme="majorHAnsi"/>
          <w:sz w:val="22"/>
          <w:szCs w:val="22"/>
        </w:rPr>
        <w:t>Durability level may be set to partial or full.</w:t>
      </w:r>
    </w:p>
    <w:p w14:paraId="5D2BA407" w14:textId="6E409A00" w:rsidR="00DF4819" w:rsidRPr="00824EC3" w:rsidRDefault="00DF4819" w:rsidP="00765F68">
      <w:pPr>
        <w:ind w:left="720"/>
        <w:rPr>
          <w:rFonts w:asciiTheme="majorHAnsi" w:hAnsiTheme="majorHAnsi"/>
          <w:sz w:val="22"/>
          <w:szCs w:val="22"/>
        </w:rPr>
      </w:pPr>
      <w:ins w:id="451" w:author="Brian O'Krafka" w:date="2013-01-23T09:10:00Z">
        <w:r>
          <w:rPr>
            <w:rFonts w:asciiTheme="majorHAnsi" w:hAnsiTheme="majorHAnsi"/>
            <w:sz w:val="22"/>
            <w:szCs w:val="22"/>
          </w:rPr>
          <w:t>Warnings will be issued if a user tries to set persistence to false or evicting to true.</w:t>
        </w:r>
      </w:ins>
    </w:p>
    <w:p w14:paraId="4A5E6513" w14:textId="77777777" w:rsidR="00D8654E" w:rsidRPr="00824EC3" w:rsidRDefault="00D8654E" w:rsidP="00D8654E">
      <w:pPr>
        <w:pStyle w:val="Heading3"/>
        <w:rPr>
          <w:color w:val="auto"/>
        </w:rPr>
      </w:pPr>
      <w:bookmarkStart w:id="452" w:name="_Toc220746701"/>
      <w:r w:rsidRPr="00824EC3">
        <w:rPr>
          <w:color w:val="auto"/>
        </w:rPr>
        <w:t>Known Limitations/Issues</w:t>
      </w:r>
      <w:bookmarkEnd w:id="452"/>
    </w:p>
    <w:p w14:paraId="22585668" w14:textId="77777777" w:rsidR="00D8654E" w:rsidRPr="00824EC3" w:rsidRDefault="00D8654E" w:rsidP="00D8654E">
      <w:pPr>
        <w:rPr>
          <w:rFonts w:asciiTheme="majorHAnsi" w:hAnsiTheme="majorHAnsi"/>
          <w:sz w:val="22"/>
          <w:szCs w:val="22"/>
        </w:rPr>
      </w:pPr>
    </w:p>
    <w:p w14:paraId="02AA8285" w14:textId="6D07BEB2" w:rsidR="00D8654E" w:rsidRPr="00824EC3" w:rsidRDefault="00D8654E" w:rsidP="00B56F5E">
      <w:pPr>
        <w:ind w:left="720"/>
        <w:rPr>
          <w:rFonts w:asciiTheme="majorHAnsi" w:hAnsiTheme="majorHAnsi"/>
          <w:sz w:val="22"/>
          <w:szCs w:val="22"/>
        </w:rPr>
      </w:pPr>
      <w:del w:id="453" w:author="Brian O'Krafka" w:date="2013-01-23T09:09:00Z">
        <w:r w:rsidRPr="00824EC3" w:rsidDel="00DF4819">
          <w:rPr>
            <w:rFonts w:asciiTheme="majorHAnsi" w:hAnsiTheme="majorHAnsi"/>
            <w:sz w:val="22"/>
            <w:szCs w:val="22"/>
          </w:rPr>
          <w:delText>A new method for flushing virtual containers is required.</w:delText>
        </w:r>
      </w:del>
      <w:ins w:id="454" w:author="Brian O'Krafka" w:date="2013-01-23T09:09:00Z">
        <w:r w:rsidR="00DF4819">
          <w:rPr>
            <w:rFonts w:asciiTheme="majorHAnsi" w:hAnsiTheme="majorHAnsi"/>
            <w:sz w:val="22"/>
            <w:szCs w:val="22"/>
          </w:rPr>
          <w:t>Decreasing the size of a virtual container will not be supported in this release.</w:t>
        </w:r>
      </w:ins>
    </w:p>
    <w:p w14:paraId="7967EACE" w14:textId="2C52BBBE" w:rsidR="00435328" w:rsidRPr="002A41AD" w:rsidRDefault="00435328" w:rsidP="00435328">
      <w:pPr>
        <w:pStyle w:val="Heading3"/>
        <w:rPr>
          <w:color w:val="auto"/>
        </w:rPr>
      </w:pPr>
      <w:bookmarkStart w:id="455" w:name="_Toc220746702"/>
      <w:r w:rsidRPr="00824EC3">
        <w:rPr>
          <w:color w:val="auto"/>
        </w:rPr>
        <w:t>Stats</w:t>
      </w:r>
      <w:bookmarkEnd w:id="455"/>
    </w:p>
    <w:p w14:paraId="22A7D80D" w14:textId="77777777" w:rsidR="00435328" w:rsidRPr="00675BA1" w:rsidRDefault="00435328" w:rsidP="00435328">
      <w:pPr>
        <w:pStyle w:val="Heading3"/>
        <w:rPr>
          <w:color w:val="auto"/>
        </w:rPr>
      </w:pPr>
      <w:bookmarkStart w:id="456" w:name="_Toc220746703"/>
      <w:r w:rsidRPr="00675BA1">
        <w:rPr>
          <w:color w:val="auto"/>
        </w:rPr>
        <w:t>Test Cases</w:t>
      </w:r>
      <w:bookmarkEnd w:id="456"/>
    </w:p>
    <w:p w14:paraId="1C181DE7" w14:textId="77777777" w:rsidR="00435328" w:rsidRPr="00675BA1" w:rsidRDefault="00435328" w:rsidP="00435328">
      <w:pPr>
        <w:rPr>
          <w:rFonts w:asciiTheme="majorHAnsi" w:hAnsiTheme="majorHAnsi"/>
        </w:rPr>
      </w:pPr>
    </w:p>
    <w:p w14:paraId="643FDCB7" w14:textId="77777777" w:rsidR="00435328" w:rsidRPr="00675BA1" w:rsidRDefault="00435328" w:rsidP="00872AD4">
      <w:pPr>
        <w:ind w:left="720"/>
        <w:rPr>
          <w:rFonts w:asciiTheme="majorHAnsi" w:hAnsiTheme="majorHAnsi"/>
        </w:rPr>
      </w:pPr>
      <w:r w:rsidRPr="00675BA1">
        <w:rPr>
          <w:rFonts w:asciiTheme="majorHAnsi" w:hAnsiTheme="majorHAnsi"/>
        </w:rPr>
        <w:t>The existing FDF API test cases are valid for FDF 1.1 with the following exceptions:</w:t>
      </w:r>
    </w:p>
    <w:p w14:paraId="0103425C"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FIFO mode is not supported</w:t>
      </w:r>
    </w:p>
    <w:p w14:paraId="751569C8"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Eviction mode is not supported</w:t>
      </w:r>
    </w:p>
    <w:p w14:paraId="51881DDC"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Non-persistent mode is not supported</w:t>
      </w:r>
    </w:p>
    <w:p w14:paraId="6DEE5E35"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Container size is specified in bytes</w:t>
      </w:r>
    </w:p>
    <w:p w14:paraId="6CA0F68F"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The minimum size for a container is 1 byte.</w:t>
      </w:r>
    </w:p>
    <w:p w14:paraId="761FCDF2" w14:textId="77777777" w:rsidR="00435328" w:rsidRPr="00675BA1" w:rsidRDefault="00435328" w:rsidP="00750EE6">
      <w:pPr>
        <w:pStyle w:val="ListParagraph"/>
        <w:numPr>
          <w:ilvl w:val="0"/>
          <w:numId w:val="11"/>
        </w:numPr>
        <w:ind w:left="1440"/>
        <w:rPr>
          <w:rFonts w:asciiTheme="majorHAnsi" w:hAnsiTheme="majorHAnsi"/>
        </w:rPr>
      </w:pPr>
      <w:r w:rsidRPr="00675BA1">
        <w:rPr>
          <w:rFonts w:asciiTheme="majorHAnsi" w:hAnsiTheme="majorHAnsi"/>
        </w:rPr>
        <w:t>The maximum size of a container is 4GB.</w:t>
      </w:r>
    </w:p>
    <w:p w14:paraId="793A6FD0" w14:textId="6E184147" w:rsidR="00435328" w:rsidRDefault="00435328" w:rsidP="00750EE6">
      <w:pPr>
        <w:pStyle w:val="ListParagraph"/>
        <w:numPr>
          <w:ilvl w:val="0"/>
          <w:numId w:val="11"/>
        </w:numPr>
        <w:ind w:left="1440"/>
        <w:rPr>
          <w:ins w:id="457" w:author="Brian O'Krafka" w:date="2013-01-23T09:10:00Z"/>
          <w:rFonts w:asciiTheme="majorHAnsi" w:hAnsiTheme="majorHAnsi"/>
        </w:rPr>
      </w:pPr>
      <w:r w:rsidRPr="00675BA1">
        <w:rPr>
          <w:rFonts w:asciiTheme="majorHAnsi" w:hAnsiTheme="majorHAnsi"/>
        </w:rPr>
        <w:t>Physical API tests will be required depending on when we intend on using them</w:t>
      </w:r>
    </w:p>
    <w:p w14:paraId="3F60DCB3" w14:textId="339368FE" w:rsidR="00DF4819" w:rsidRPr="00DF4819" w:rsidRDefault="00DF4819">
      <w:pPr>
        <w:ind w:left="720"/>
        <w:rPr>
          <w:rFonts w:asciiTheme="majorHAnsi" w:hAnsiTheme="majorHAnsi"/>
          <w:rPrChange w:id="458" w:author="Brian O'Krafka" w:date="2013-01-23T09:10:00Z">
            <w:rPr/>
          </w:rPrChange>
        </w:rPr>
        <w:pPrChange w:id="459" w:author="Brian O'Krafka" w:date="2013-01-23T09:11:00Z">
          <w:pPr>
            <w:pStyle w:val="ListParagraph"/>
            <w:numPr>
              <w:numId w:val="11"/>
            </w:numPr>
            <w:ind w:left="1440" w:hanging="360"/>
          </w:pPr>
        </w:pPrChange>
      </w:pPr>
      <w:ins w:id="460" w:author="Brian O'Krafka" w:date="2013-01-23T09:11:00Z">
        <w:r>
          <w:rPr>
            <w:rFonts w:asciiTheme="majorHAnsi" w:hAnsiTheme="majorHAnsi"/>
          </w:rPr>
          <w:t>See Section 3.3.6 for additional tests.</w:t>
        </w:r>
      </w:ins>
    </w:p>
    <w:p w14:paraId="51E07EFD" w14:textId="77777777" w:rsidR="00435328" w:rsidRPr="00714EE1" w:rsidRDefault="00435328" w:rsidP="00DC574A">
      <w:pPr>
        <w:pStyle w:val="Heading2"/>
        <w:rPr>
          <w:color w:val="auto"/>
        </w:rPr>
      </w:pPr>
      <w:bookmarkStart w:id="461" w:name="_Toc220746704"/>
      <w:r w:rsidRPr="00714EE1">
        <w:rPr>
          <w:color w:val="auto"/>
        </w:rPr>
        <w:t>Object Management</w:t>
      </w:r>
      <w:bookmarkEnd w:id="461"/>
    </w:p>
    <w:p w14:paraId="2C7496A3" w14:textId="392F9D6F" w:rsidR="00435328" w:rsidRPr="00675BA1" w:rsidRDefault="00435328" w:rsidP="00872AD4">
      <w:pPr>
        <w:ind w:left="720"/>
        <w:jc w:val="both"/>
        <w:rPr>
          <w:rFonts w:asciiTheme="majorHAnsi" w:hAnsiTheme="majorHAnsi"/>
          <w:b/>
          <w:sz w:val="22"/>
          <w:szCs w:val="22"/>
        </w:rPr>
      </w:pPr>
      <w:r w:rsidRPr="00675BA1">
        <w:rPr>
          <w:rFonts w:asciiTheme="majorHAnsi" w:hAnsiTheme="majorHAnsi"/>
          <w:sz w:val="22"/>
          <w:szCs w:val="22"/>
        </w:rPr>
        <w:t xml:space="preserve">All objects will be stored in the </w:t>
      </w:r>
      <w:ins w:id="462" w:author="Brian O'Krafka" w:date="2013-01-23T09:11:00Z">
        <w:r w:rsidR="00DF4819">
          <w:rPr>
            <w:rFonts w:asciiTheme="majorHAnsi" w:hAnsiTheme="majorHAnsi"/>
            <w:sz w:val="22"/>
            <w:szCs w:val="22"/>
          </w:rPr>
          <w:t>VD</w:t>
        </w:r>
      </w:ins>
      <w:del w:id="463" w:author="Brian O'Krafka" w:date="2013-01-23T09:11:00Z">
        <w:r w:rsidRPr="00675BA1" w:rsidDel="00DF4819">
          <w:rPr>
            <w:rFonts w:asciiTheme="majorHAnsi" w:hAnsiTheme="majorHAnsi"/>
            <w:sz w:val="22"/>
            <w:szCs w:val="22"/>
          </w:rPr>
          <w:delText>CM</w:delText>
        </w:r>
      </w:del>
      <w:r w:rsidRPr="00675BA1">
        <w:rPr>
          <w:rFonts w:asciiTheme="majorHAnsi" w:hAnsiTheme="majorHAnsi"/>
          <w:sz w:val="22"/>
          <w:szCs w:val="22"/>
        </w:rPr>
        <w:t>C. In order to associate an object with its virtual container, the object key will be prefixed with the container id. This affects:</w:t>
      </w:r>
    </w:p>
    <w:p w14:paraId="0FC3C62E" w14:textId="77777777" w:rsidR="00435328" w:rsidRPr="00675BA1" w:rsidRDefault="00435328" w:rsidP="00872AD4">
      <w:pPr>
        <w:ind w:left="720"/>
        <w:jc w:val="both"/>
        <w:rPr>
          <w:rFonts w:asciiTheme="majorHAnsi" w:hAnsiTheme="majorHAnsi"/>
          <w:sz w:val="22"/>
          <w:szCs w:val="22"/>
        </w:rPr>
      </w:pPr>
    </w:p>
    <w:p w14:paraId="649699D1"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FDFReadObject</w:t>
      </w:r>
    </w:p>
    <w:p w14:paraId="0097CF3B"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FDFWriteObject</w:t>
      </w:r>
    </w:p>
    <w:p w14:paraId="5AF5B7EA"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FDFDeleteObject</w:t>
      </w:r>
    </w:p>
    <w:p w14:paraId="1F9D6FAA"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FDFFlushObject</w:t>
      </w:r>
    </w:p>
    <w:p w14:paraId="75D1A206"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FDFEnumerateContainerObjects</w:t>
      </w:r>
    </w:p>
    <w:p w14:paraId="0641B526"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FDFNextEnumeratedObject</w:t>
      </w:r>
    </w:p>
    <w:p w14:paraId="21CF14C0" w14:textId="77777777" w:rsidR="00435328" w:rsidRPr="00675BA1" w:rsidRDefault="00435328" w:rsidP="00750EE6">
      <w:pPr>
        <w:pStyle w:val="ListParagraph"/>
        <w:numPr>
          <w:ilvl w:val="0"/>
          <w:numId w:val="5"/>
        </w:numPr>
        <w:ind w:left="1080"/>
        <w:jc w:val="both"/>
        <w:rPr>
          <w:rFonts w:asciiTheme="majorHAnsi" w:hAnsiTheme="majorHAnsi"/>
          <w:sz w:val="22"/>
          <w:szCs w:val="22"/>
        </w:rPr>
      </w:pPr>
      <w:r w:rsidRPr="00675BA1">
        <w:rPr>
          <w:rFonts w:asciiTheme="majorHAnsi" w:hAnsiTheme="majorHAnsi"/>
          <w:sz w:val="22"/>
          <w:szCs w:val="22"/>
        </w:rPr>
        <w:t>FDFFinishEnumeration</w:t>
      </w:r>
      <w:r w:rsidRPr="00675BA1">
        <w:rPr>
          <w:rFonts w:asciiTheme="majorHAnsi" w:hAnsiTheme="majorHAnsi"/>
          <w:sz w:val="22"/>
          <w:szCs w:val="22"/>
        </w:rPr>
        <w:br/>
      </w:r>
    </w:p>
    <w:p w14:paraId="205BC818" w14:textId="77777777" w:rsidR="00435328" w:rsidRPr="00675BA1" w:rsidRDefault="00435328" w:rsidP="00872AD4">
      <w:pPr>
        <w:ind w:left="720"/>
        <w:jc w:val="both"/>
        <w:rPr>
          <w:rFonts w:asciiTheme="majorHAnsi" w:hAnsiTheme="majorHAnsi"/>
          <w:b/>
          <w:sz w:val="22"/>
          <w:szCs w:val="22"/>
        </w:rPr>
      </w:pPr>
      <w:r w:rsidRPr="00675BA1">
        <w:rPr>
          <w:rFonts w:asciiTheme="majorHAnsi" w:hAnsiTheme="majorHAnsi"/>
          <w:b/>
          <w:sz w:val="22"/>
          <w:szCs w:val="22"/>
        </w:rPr>
        <w:t>Compatibility with existing object API</w:t>
      </w:r>
    </w:p>
    <w:p w14:paraId="7C17F8FD" w14:textId="77777777" w:rsidR="00435328" w:rsidRPr="00675BA1" w:rsidRDefault="00435328" w:rsidP="00872AD4">
      <w:pPr>
        <w:ind w:left="720"/>
        <w:jc w:val="both"/>
        <w:rPr>
          <w:rFonts w:asciiTheme="majorHAnsi" w:hAnsiTheme="majorHAnsi"/>
          <w:b/>
          <w:sz w:val="22"/>
          <w:szCs w:val="22"/>
        </w:rPr>
      </w:pPr>
      <w:r w:rsidRPr="00675BA1">
        <w:rPr>
          <w:rFonts w:asciiTheme="majorHAnsi" w:hAnsiTheme="majorHAnsi"/>
          <w:sz w:val="22"/>
          <w:szCs w:val="22"/>
        </w:rPr>
        <w:t>The existing physical object API will be maintained (though renamed) so that other container models may be supported. The virtual object API will use the current API definitions.</w:t>
      </w:r>
    </w:p>
    <w:p w14:paraId="3EB7EB8F" w14:textId="77777777" w:rsidR="00435328" w:rsidRPr="00675BA1" w:rsidRDefault="00435328" w:rsidP="00872AD4">
      <w:pPr>
        <w:ind w:left="720"/>
        <w:jc w:val="both"/>
        <w:rPr>
          <w:rFonts w:asciiTheme="majorHAnsi" w:hAnsiTheme="majorHAnsi"/>
          <w:sz w:val="22"/>
          <w:szCs w:val="22"/>
        </w:rPr>
      </w:pPr>
    </w:p>
    <w:p w14:paraId="30D4AB49"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In this way, we could theoretically support multiple physical and virtual containers within a single FDF instance or perhaps in separate instances that use a configuration switch to determine the types of containers to allow.</w:t>
      </w:r>
    </w:p>
    <w:p w14:paraId="69BBDD4B" w14:textId="77777777" w:rsidR="00435328" w:rsidRPr="00675BA1" w:rsidRDefault="00435328" w:rsidP="00872AD4">
      <w:pPr>
        <w:ind w:left="720"/>
        <w:jc w:val="both"/>
        <w:rPr>
          <w:rFonts w:asciiTheme="majorHAnsi" w:hAnsiTheme="majorHAnsi"/>
          <w:sz w:val="22"/>
          <w:szCs w:val="22"/>
        </w:rPr>
      </w:pPr>
    </w:p>
    <w:p w14:paraId="672574EA"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Also, by supporting multiple physical containers, we can supports models in which virtual containers can be supported by multiple physical containers rather than just with the CMC.</w:t>
      </w:r>
    </w:p>
    <w:p w14:paraId="230319B7" w14:textId="77777777" w:rsidR="00435328" w:rsidRPr="00675BA1" w:rsidRDefault="00435328" w:rsidP="00872AD4">
      <w:pPr>
        <w:ind w:left="720"/>
        <w:jc w:val="both"/>
        <w:rPr>
          <w:rFonts w:asciiTheme="majorHAnsi" w:hAnsiTheme="majorHAnsi"/>
          <w:sz w:val="22"/>
          <w:szCs w:val="22"/>
        </w:rPr>
      </w:pPr>
    </w:p>
    <w:p w14:paraId="48FE39C0"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The existing FDF API calls will support virtual container operations.</w:t>
      </w:r>
    </w:p>
    <w:p w14:paraId="5BFA6466" w14:textId="77777777" w:rsidR="00435328" w:rsidRPr="00675BA1" w:rsidRDefault="00435328" w:rsidP="00872AD4">
      <w:pPr>
        <w:ind w:left="720"/>
        <w:jc w:val="both"/>
        <w:rPr>
          <w:rFonts w:asciiTheme="majorHAnsi" w:hAnsiTheme="majorHAnsi"/>
          <w:sz w:val="22"/>
          <w:szCs w:val="22"/>
        </w:rPr>
      </w:pPr>
    </w:p>
    <w:p w14:paraId="2FEA7B3E" w14:textId="77777777" w:rsidR="00435328" w:rsidRPr="00675BA1" w:rsidRDefault="00435328" w:rsidP="00872AD4">
      <w:pPr>
        <w:ind w:left="720"/>
        <w:jc w:val="both"/>
        <w:rPr>
          <w:rFonts w:asciiTheme="majorHAnsi" w:hAnsiTheme="majorHAnsi"/>
          <w:sz w:val="22"/>
          <w:szCs w:val="22"/>
        </w:rPr>
      </w:pPr>
      <w:r w:rsidRPr="00675BA1">
        <w:rPr>
          <w:rFonts w:asciiTheme="majorHAnsi" w:hAnsiTheme="majorHAnsi"/>
          <w:sz w:val="22"/>
          <w:szCs w:val="22"/>
        </w:rPr>
        <w:t>A new set of FDF physical API calls will support the existing container/object semantics but will be named:</w:t>
      </w:r>
    </w:p>
    <w:p w14:paraId="5186B95D" w14:textId="77777777" w:rsidR="00435328" w:rsidRPr="00675BA1" w:rsidRDefault="00435328" w:rsidP="00872AD4">
      <w:pPr>
        <w:ind w:left="720"/>
        <w:jc w:val="both"/>
        <w:rPr>
          <w:rFonts w:asciiTheme="majorHAnsi" w:hAnsiTheme="majorHAnsi"/>
          <w:sz w:val="22"/>
          <w:szCs w:val="22"/>
        </w:rPr>
      </w:pPr>
    </w:p>
    <w:p w14:paraId="3881F555" w14:textId="77777777" w:rsidR="00435328" w:rsidRPr="00675BA1" w:rsidRDefault="00435328" w:rsidP="00750EE6">
      <w:pPr>
        <w:pStyle w:val="ListParagraph"/>
        <w:numPr>
          <w:ilvl w:val="0"/>
          <w:numId w:val="6"/>
        </w:numPr>
        <w:ind w:left="1080"/>
        <w:jc w:val="both"/>
        <w:rPr>
          <w:rFonts w:asciiTheme="majorHAnsi" w:hAnsiTheme="majorHAnsi"/>
          <w:sz w:val="22"/>
          <w:szCs w:val="22"/>
        </w:rPr>
      </w:pPr>
      <w:r w:rsidRPr="00675BA1">
        <w:rPr>
          <w:rFonts w:asciiTheme="majorHAnsi" w:hAnsiTheme="majorHAnsi"/>
          <w:sz w:val="22"/>
          <w:szCs w:val="22"/>
        </w:rPr>
        <w:t>FDFReadPhysicalObject</w:t>
      </w:r>
    </w:p>
    <w:p w14:paraId="6CADA1D5" w14:textId="77777777" w:rsidR="00435328" w:rsidRPr="00675BA1" w:rsidRDefault="00435328" w:rsidP="00750EE6">
      <w:pPr>
        <w:pStyle w:val="ListParagraph"/>
        <w:numPr>
          <w:ilvl w:val="0"/>
          <w:numId w:val="6"/>
        </w:numPr>
        <w:ind w:left="1080"/>
        <w:jc w:val="both"/>
        <w:rPr>
          <w:rFonts w:asciiTheme="majorHAnsi" w:hAnsiTheme="majorHAnsi"/>
          <w:sz w:val="22"/>
          <w:szCs w:val="22"/>
        </w:rPr>
      </w:pPr>
      <w:r w:rsidRPr="00675BA1">
        <w:rPr>
          <w:rFonts w:asciiTheme="majorHAnsi" w:hAnsiTheme="majorHAnsi"/>
          <w:sz w:val="22"/>
          <w:szCs w:val="22"/>
        </w:rPr>
        <w:t>FDFWritePhysicalObject</w:t>
      </w:r>
    </w:p>
    <w:p w14:paraId="5C264E0E" w14:textId="77777777" w:rsidR="00435328" w:rsidRPr="00675BA1" w:rsidRDefault="00435328" w:rsidP="00750EE6">
      <w:pPr>
        <w:pStyle w:val="ListParagraph"/>
        <w:numPr>
          <w:ilvl w:val="0"/>
          <w:numId w:val="6"/>
        </w:numPr>
        <w:ind w:left="1080"/>
        <w:jc w:val="both"/>
        <w:rPr>
          <w:rFonts w:asciiTheme="majorHAnsi" w:hAnsiTheme="majorHAnsi"/>
          <w:sz w:val="22"/>
          <w:szCs w:val="22"/>
        </w:rPr>
      </w:pPr>
      <w:r w:rsidRPr="00675BA1">
        <w:rPr>
          <w:rFonts w:asciiTheme="majorHAnsi" w:hAnsiTheme="majorHAnsi"/>
          <w:sz w:val="22"/>
          <w:szCs w:val="22"/>
        </w:rPr>
        <w:t>etc.</w:t>
      </w:r>
    </w:p>
    <w:p w14:paraId="448D5BA8" w14:textId="77777777" w:rsidR="00435328" w:rsidRPr="00675BA1" w:rsidRDefault="00435328" w:rsidP="00872AD4">
      <w:pPr>
        <w:ind w:left="720"/>
        <w:rPr>
          <w:rFonts w:asciiTheme="majorHAnsi" w:hAnsiTheme="majorHAnsi"/>
          <w:sz w:val="22"/>
          <w:szCs w:val="22"/>
        </w:rPr>
      </w:pPr>
    </w:p>
    <w:p w14:paraId="7E021D6F" w14:textId="77777777" w:rsidR="00435328" w:rsidRPr="00675BA1" w:rsidRDefault="00435328" w:rsidP="00435328">
      <w:pPr>
        <w:pStyle w:val="Heading3"/>
        <w:rPr>
          <w:color w:val="auto"/>
        </w:rPr>
      </w:pPr>
      <w:bookmarkStart w:id="464" w:name="_Toc220746705"/>
      <w:r w:rsidRPr="00675BA1">
        <w:rPr>
          <w:color w:val="auto"/>
        </w:rPr>
        <w:t>User API</w:t>
      </w:r>
      <w:bookmarkEnd w:id="464"/>
    </w:p>
    <w:p w14:paraId="3230309F" w14:textId="77777777" w:rsidR="00435328" w:rsidRPr="00675BA1" w:rsidRDefault="00435328" w:rsidP="00435328">
      <w:pPr>
        <w:rPr>
          <w:rFonts w:asciiTheme="majorHAnsi" w:hAnsiTheme="majorHAnsi"/>
          <w:sz w:val="22"/>
          <w:szCs w:val="22"/>
        </w:rPr>
      </w:pPr>
    </w:p>
    <w:p w14:paraId="7DC622F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3539654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Get a copy of an object for read-only  access. Return its current expiry time.</w:t>
      </w:r>
    </w:p>
    <w:p w14:paraId="75F0451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D966DF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Get an object and copy it into an FDF-allocated buffer. The application</w:t>
      </w:r>
    </w:p>
    <w:p w14:paraId="2F04D5E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only intends to read the object. The current expiry time is returned.</w:t>
      </w:r>
    </w:p>
    <w:p w14:paraId="678FA5F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0CDF99E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fdf_thread_state &lt;IN&gt; The FDF context for which this operation applies.</w:t>
      </w:r>
    </w:p>
    <w:p w14:paraId="7920E9B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cguid &lt;IN&gt; Identity of an open container with appropriate permissions.</w:t>
      </w:r>
    </w:p>
    <w:p w14:paraId="7EB322C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 &lt;IN&gt; Key of object to be operated on.</w:t>
      </w:r>
    </w:p>
    <w:p w14:paraId="39499AD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keylen &lt;IN&gt; Length of key in bytes.</w:t>
      </w:r>
    </w:p>
    <w:p w14:paraId="57C5D14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data &lt;IN&gt; Variable in which to return a pointer to the object (in a buffer</w:t>
      </w:r>
    </w:p>
    <w:p w14:paraId="5AFB040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allocated by SDF; it must be freed by the application with a call</w:t>
      </w:r>
    </w:p>
    <w:p w14:paraId="6AD5B1C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to SDFFreeObjectBuffer).</w:t>
      </w:r>
    </w:p>
    <w:p w14:paraId="2312964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datalen &lt;OUT&gt; Pointer to the variable in which to return the actual size of</w:t>
      </w:r>
    </w:p>
    <w:p w14:paraId="1B1B2FD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an object.</w:t>
      </w:r>
    </w:p>
    <w:p w14:paraId="7D06A74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034CA27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operation completed successfully.</w:t>
      </w:r>
    </w:p>
    <w:p w14:paraId="2E018E5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0CBD802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5CEA815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FDF_OBJECT_UNKNOWN: the object does not exist.</w:t>
      </w:r>
    </w:p>
    <w:p w14:paraId="2B715F7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FDF_IN_TRANS: this operation cannot be done inside a transaction.</w:t>
      </w:r>
    </w:p>
    <w:p w14:paraId="376754A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12278C5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240DC1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FDFReadObject(</w:t>
      </w:r>
    </w:p>
    <w:p w14:paraId="5D487EC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FDF_thread_state  *fdf_thread_state,</w:t>
      </w:r>
    </w:p>
    <w:p w14:paraId="41346E0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136D3B2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*key,</w:t>
      </w:r>
    </w:p>
    <w:p w14:paraId="6082839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uint32_t                  keylen,</w:t>
      </w:r>
    </w:p>
    <w:p w14:paraId="09FECB1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**data,</w:t>
      </w:r>
    </w:p>
    <w:p w14:paraId="0EC2E52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uint64_t                 *datalen</w:t>
      </w:r>
    </w:p>
    <w:p w14:paraId="65DE36A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18E28513" w14:textId="77777777" w:rsidR="00435328" w:rsidRPr="00675BA1" w:rsidRDefault="00435328" w:rsidP="00EA79C0">
      <w:pPr>
        <w:ind w:left="720"/>
        <w:rPr>
          <w:rFonts w:asciiTheme="majorHAnsi" w:hAnsiTheme="majorHAnsi" w:cs="Courier New"/>
          <w:sz w:val="16"/>
          <w:szCs w:val="16"/>
        </w:rPr>
      </w:pPr>
    </w:p>
    <w:p w14:paraId="4517E16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402FDCE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Free an object buffer</w:t>
      </w:r>
    </w:p>
    <w:p w14:paraId="073B512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09A4417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buf &lt;IN&gt; object buffer</w:t>
      </w:r>
    </w:p>
    <w:p w14:paraId="7D6F7FD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on success</w:t>
      </w:r>
    </w:p>
    <w:p w14:paraId="398740C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4CBFF1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FDFFreeBuffer(</w:t>
      </w:r>
    </w:p>
    <w:p w14:paraId="7104BF3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*buf</w:t>
      </w:r>
    </w:p>
    <w:p w14:paraId="5E284F8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4B7F26C9" w14:textId="77777777" w:rsidR="00435328" w:rsidRPr="00675BA1" w:rsidRDefault="00435328" w:rsidP="00EA79C0">
      <w:pPr>
        <w:ind w:left="720"/>
        <w:rPr>
          <w:rFonts w:asciiTheme="majorHAnsi" w:hAnsiTheme="majorHAnsi" w:cs="Courier New"/>
          <w:sz w:val="16"/>
          <w:szCs w:val="16"/>
        </w:rPr>
      </w:pPr>
    </w:p>
    <w:p w14:paraId="67FFD0D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5BFB066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Write entire object, creating it if necessary.  </w:t>
      </w:r>
    </w:p>
    <w:p w14:paraId="48311F1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F81A8D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Put an entire object, with contents copied from an application-provided</w:t>
      </w:r>
    </w:p>
    <w:p w14:paraId="4C38106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buffer. This may change the size of the object. The expiry time</w:t>
      </w:r>
    </w:p>
    <w:p w14:paraId="1DD9613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is set. If the object does not exist, create it and assign its</w:t>
      </w:r>
    </w:p>
    <w:p w14:paraId="3774084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value.</w:t>
      </w:r>
    </w:p>
    <w:p w14:paraId="796E383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46FD7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fdf_state &lt;IN&gt; The SDF context for which this operation applies.</w:t>
      </w:r>
    </w:p>
    <w:p w14:paraId="21BA495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cguid &lt;IN&gt; Identity of an open container with appropriate permissions.</w:t>
      </w:r>
    </w:p>
    <w:p w14:paraId="029BECE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 &lt;IN&gt; Key of object to be operated on.</w:t>
      </w:r>
    </w:p>
    <w:p w14:paraId="32DBA45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keylen &lt;IN&gt; Length of key in bytes.</w:t>
      </w:r>
    </w:p>
    <w:p w14:paraId="2F3CA2A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datalen &lt;IN&gt; Size of object.</w:t>
      </w:r>
    </w:p>
    <w:p w14:paraId="4439CE7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data &lt;IN&gt; Pointer to application buffer from which to copy data.</w:t>
      </w:r>
    </w:p>
    <w:p w14:paraId="78B2A29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flags &lt;IN&gt; create/update flags</w:t>
      </w:r>
    </w:p>
    <w:p w14:paraId="7814624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410A4AE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operation completed successfully.</w:t>
      </w:r>
    </w:p>
    <w:p w14:paraId="42E954E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0C6B87A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143FC1B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FDF_OUT_OF_MEM: there is insufficient memory/flash.</w:t>
      </w:r>
    </w:p>
    <w:p w14:paraId="6CF6B40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FDF_IN_TRANS: this operation cannot be done inside a transaction.</w:t>
      </w:r>
    </w:p>
    <w:p w14:paraId="4F66A0F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2F39941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4EF251C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FDFWriteObject(</w:t>
      </w:r>
    </w:p>
    <w:p w14:paraId="4139087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FDF_thread_state  *sdf_thread_state,</w:t>
      </w:r>
    </w:p>
    <w:p w14:paraId="440621F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3A51895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*key,</w:t>
      </w:r>
    </w:p>
    <w:p w14:paraId="650EF0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uint32_t             keylen,</w:t>
      </w:r>
    </w:p>
    <w:p w14:paraId="093C920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*data,</w:t>
      </w:r>
    </w:p>
    <w:p w14:paraId="73BAF4A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uint64_t             datalen,</w:t>
      </w:r>
    </w:p>
    <w:p w14:paraId="664889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uint32_t</w:t>
      </w:r>
      <w:r w:rsidRPr="00675BA1">
        <w:rPr>
          <w:rFonts w:asciiTheme="majorHAnsi" w:hAnsiTheme="majorHAnsi" w:cs="Courier New"/>
          <w:sz w:val="16"/>
          <w:szCs w:val="16"/>
        </w:rPr>
        <w:tab/>
      </w:r>
      <w:r w:rsidRPr="00675BA1">
        <w:rPr>
          <w:rFonts w:asciiTheme="majorHAnsi" w:hAnsiTheme="majorHAnsi" w:cs="Courier New"/>
          <w:sz w:val="16"/>
          <w:szCs w:val="16"/>
        </w:rPr>
        <w:tab/>
      </w:r>
      <w:r w:rsidRPr="00675BA1">
        <w:rPr>
          <w:rFonts w:asciiTheme="majorHAnsi" w:hAnsiTheme="majorHAnsi" w:cs="Courier New"/>
          <w:sz w:val="16"/>
          <w:szCs w:val="16"/>
        </w:rPr>
        <w:tab/>
        <w:t xml:space="preserve"> flags</w:t>
      </w:r>
    </w:p>
    <w:p w14:paraId="07DF37A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196738F2" w14:textId="77777777" w:rsidR="00435328" w:rsidRPr="00675BA1" w:rsidRDefault="00435328" w:rsidP="00EA79C0">
      <w:pPr>
        <w:ind w:left="720"/>
        <w:rPr>
          <w:rFonts w:asciiTheme="majorHAnsi" w:hAnsiTheme="majorHAnsi" w:cs="Courier New"/>
          <w:sz w:val="16"/>
          <w:szCs w:val="16"/>
        </w:rPr>
      </w:pPr>
    </w:p>
    <w:p w14:paraId="28005AA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30A1AD9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Delete an object, but check for expiry first.</w:t>
      </w:r>
    </w:p>
    <w:p w14:paraId="458DC1F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6A57E6F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Delete an object, but check for expiry first.</w:t>
      </w:r>
    </w:p>
    <w:p w14:paraId="49448CB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65D6188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fdf_thread_state &lt;IN&gt; The SDF context for which this operation applies.</w:t>
      </w:r>
    </w:p>
    <w:p w14:paraId="6178A02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cguid &lt;IN&gt; Identity of an open container with appropriate permissions.</w:t>
      </w:r>
    </w:p>
    <w:p w14:paraId="6BA5DF1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 &lt;IN&gt; Key of object to be operated on.</w:t>
      </w:r>
    </w:p>
    <w:p w14:paraId="556BB7F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keylen &lt;IN&gt; Length of key in bytes.</w:t>
      </w:r>
    </w:p>
    <w:p w14:paraId="207E47E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2798CDA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operation completed successfully.</w:t>
      </w:r>
    </w:p>
    <w:p w14:paraId="2C16084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6448AE1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534B6C7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FDF_OBJECT_UNKNOWN: the object does not exist.</w:t>
      </w:r>
    </w:p>
    <w:p w14:paraId="0F8CEF5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2CC6BBD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5F20FBC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FDFDeleteObject(</w:t>
      </w:r>
    </w:p>
    <w:p w14:paraId="0F67BE8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FDF_thread_state  *fdf_thread_state,</w:t>
      </w:r>
    </w:p>
    <w:p w14:paraId="1A046A6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3673B25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*key,</w:t>
      </w:r>
    </w:p>
    <w:p w14:paraId="0F8D65D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uint32_t                  keylen</w:t>
      </w:r>
    </w:p>
    <w:p w14:paraId="3E87848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6FF2F538" w14:textId="77777777" w:rsidR="00435328" w:rsidRPr="00675BA1" w:rsidRDefault="00435328" w:rsidP="00EA79C0">
      <w:pPr>
        <w:ind w:left="720"/>
        <w:rPr>
          <w:rFonts w:asciiTheme="majorHAnsi" w:hAnsiTheme="majorHAnsi" w:cs="Courier New"/>
          <w:sz w:val="16"/>
          <w:szCs w:val="16"/>
        </w:rPr>
      </w:pPr>
    </w:p>
    <w:p w14:paraId="56B6539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2BB09CA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Enumerate container objects</w:t>
      </w:r>
    </w:p>
    <w:p w14:paraId="31763DE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2031D09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fdf_thread_state &lt;IN&gt; The SDF context for which this operation applies</w:t>
      </w:r>
    </w:p>
    <w:p w14:paraId="321AF1A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cguid  &lt;IN&gt; container global identifier</w:t>
      </w:r>
    </w:p>
    <w:p w14:paraId="4EB4E57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iterator &lt;IN&gt; enumeration iterator</w:t>
      </w:r>
    </w:p>
    <w:p w14:paraId="0CD2D0C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on success</w:t>
      </w:r>
    </w:p>
    <w:p w14:paraId="0E9F588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212FEE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FDFEnumerateContainerObjects(</w:t>
      </w:r>
    </w:p>
    <w:p w14:paraId="7DCA3DB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FDF_thread_state *fdf_thread_state,</w:t>
      </w:r>
    </w:p>
    <w:p w14:paraId="52AF304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25DB419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FDF_iterator    **iterator</w:t>
      </w:r>
    </w:p>
    <w:p w14:paraId="67705A7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5C4B061B" w14:textId="77777777" w:rsidR="00435328" w:rsidRPr="00675BA1" w:rsidRDefault="00435328" w:rsidP="00EA79C0">
      <w:pPr>
        <w:ind w:left="720"/>
        <w:rPr>
          <w:rFonts w:asciiTheme="majorHAnsi" w:hAnsiTheme="majorHAnsi" w:cs="Courier New"/>
          <w:sz w:val="16"/>
          <w:szCs w:val="16"/>
        </w:rPr>
      </w:pPr>
    </w:p>
    <w:p w14:paraId="45361E3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4831E6B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Container object enumration iterator</w:t>
      </w:r>
    </w:p>
    <w:p w14:paraId="3D6DDAC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3A6F7A6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fdf_thread_state &lt;IN&gt; The SDF context for which this operation applies</w:t>
      </w:r>
    </w:p>
    <w:p w14:paraId="61B8C23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iterator &lt;IN&gt; enumeration iterator</w:t>
      </w:r>
    </w:p>
    <w:p w14:paraId="0800E77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cguid  &lt;IN&gt; container global identifier</w:t>
      </w:r>
    </w:p>
    <w:p w14:paraId="25BDA93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 &lt;OUT&gt; pointer to key variable</w:t>
      </w:r>
    </w:p>
    <w:p w14:paraId="7812422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keylen &lt;OUT&gt; pointer to key length variable</w:t>
      </w:r>
    </w:p>
    <w:p w14:paraId="6F81C15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data &lt;OUT&gt; pointer to data variable</w:t>
      </w:r>
    </w:p>
    <w:p w14:paraId="5FE21BC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datalen &lt;OUT&gt; pointer to data length variable</w:t>
      </w:r>
    </w:p>
    <w:p w14:paraId="004FF1D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on success</w:t>
      </w:r>
    </w:p>
    <w:p w14:paraId="15FE85F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60658CE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FDFNextEnumeratedObject(</w:t>
      </w:r>
    </w:p>
    <w:p w14:paraId="32DA4E2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FDF_thread_state *fdf_thread_state,</w:t>
      </w:r>
    </w:p>
    <w:p w14:paraId="7BF576A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FDF_iterator     *iterator,</w:t>
      </w:r>
    </w:p>
    <w:p w14:paraId="12D6A76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**key,</w:t>
      </w:r>
    </w:p>
    <w:p w14:paraId="4FE0410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uint32_t                *keylen,</w:t>
      </w:r>
    </w:p>
    <w:p w14:paraId="692B8EF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**data,</w:t>
      </w:r>
    </w:p>
    <w:p w14:paraId="4719A43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uint64_t                *datalen</w:t>
      </w:r>
    </w:p>
    <w:p w14:paraId="3DBE2BD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43A5EBF1" w14:textId="77777777" w:rsidR="00435328" w:rsidRPr="00675BA1" w:rsidRDefault="00435328" w:rsidP="00EA79C0">
      <w:pPr>
        <w:ind w:left="720"/>
        <w:rPr>
          <w:rFonts w:asciiTheme="majorHAnsi" w:hAnsiTheme="majorHAnsi" w:cs="Courier New"/>
          <w:sz w:val="16"/>
          <w:szCs w:val="16"/>
        </w:rPr>
      </w:pPr>
    </w:p>
    <w:p w14:paraId="4F5965E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33A7113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Terminate enumeration</w:t>
      </w:r>
    </w:p>
    <w:p w14:paraId="2B4CD4C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3D8AE587"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fdf_thread_state &lt;IN&gt; The SDF context for which this operation applies</w:t>
      </w:r>
    </w:p>
    <w:p w14:paraId="149437B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iterator &lt;IN&gt; enumeration iterator</w:t>
      </w:r>
    </w:p>
    <w:p w14:paraId="152A793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on success</w:t>
      </w:r>
    </w:p>
    <w:p w14:paraId="197917F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5599F2B1"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FDFFinishEnumeration(</w:t>
      </w:r>
    </w:p>
    <w:p w14:paraId="0E00497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FDF_thread_state *fdf_thread_state,</w:t>
      </w:r>
    </w:p>
    <w:p w14:paraId="3C0F39E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FDF_iterator     *iterator</w:t>
      </w:r>
    </w:p>
    <w:p w14:paraId="2F2D9E2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0417FC7B" w14:textId="77777777" w:rsidR="00435328" w:rsidRPr="00675BA1" w:rsidRDefault="00435328" w:rsidP="00EA79C0">
      <w:pPr>
        <w:ind w:left="720"/>
        <w:rPr>
          <w:rFonts w:asciiTheme="majorHAnsi" w:hAnsiTheme="majorHAnsi" w:cs="Courier New"/>
          <w:sz w:val="16"/>
          <w:szCs w:val="16"/>
        </w:rPr>
      </w:pPr>
    </w:p>
    <w:p w14:paraId="273DBFC5"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w:t>
      </w:r>
    </w:p>
    <w:p w14:paraId="06F2AE2E"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@brief Force modifications of an object to primary storage.</w:t>
      </w:r>
    </w:p>
    <w:p w14:paraId="2710C45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494A4A0D"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Flush any modified contents of an object to its backing store</w:t>
      </w:r>
    </w:p>
    <w:p w14:paraId="4207B0E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(as determined by its container type). For coherent containers,</w:t>
      </w:r>
    </w:p>
    <w:p w14:paraId="3C19B7F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this is a global operation that applies to any cache or buffer</w:t>
      </w:r>
    </w:p>
    <w:p w14:paraId="41B3BE8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in the SDF cluster. For non-coherent containers, this only applies</w:t>
      </w:r>
    </w:p>
    <w:p w14:paraId="27A1DAB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to the local cache.</w:t>
      </w:r>
    </w:p>
    <w:p w14:paraId="074FD6B4"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CEC6A6B"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fdf_thread_state &lt;IN&gt; The SDF context for which this operation applies.</w:t>
      </w:r>
    </w:p>
    <w:p w14:paraId="34BB591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cguid &lt;IN&gt; Identity of an open container with appropriate permissions.</w:t>
      </w:r>
    </w:p>
    <w:p w14:paraId="1255DFD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 &lt;IN&gt; Key of object to be operated on.</w:t>
      </w:r>
    </w:p>
    <w:p w14:paraId="0378E0B9"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@param keylen &lt;IN&gt; Length of key in bytes.</w:t>
      </w:r>
    </w:p>
    <w:p w14:paraId="4F51D3B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11345B18"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@return FDF_SUCCESS: operation completed successfully.</w:t>
      </w:r>
    </w:p>
    <w:p w14:paraId="2097570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FDF_BAD_CONTEXT: the provided context is invalid.</w:t>
      </w:r>
    </w:p>
    <w:p w14:paraId="68F16613"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FDF_CONTAINER_UNKNOWN: the container ID is invalid.</w:t>
      </w:r>
    </w:p>
    <w:p w14:paraId="0FE5E742"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FDF_OBJECT_UNKNOWN: the object does not exist.</w:t>
      </w:r>
    </w:p>
    <w:p w14:paraId="01E5883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FDF_IN_TRANS: this operation cannot be done inside a transaction.</w:t>
      </w:r>
    </w:p>
    <w:p w14:paraId="5DA7C3D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          FDF_FAILURE: operation failed.</w:t>
      </w:r>
    </w:p>
    <w:p w14:paraId="0811778A"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 xml:space="preserve"> */</w:t>
      </w:r>
    </w:p>
    <w:p w14:paraId="21239E7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FDF_status_t FDFFlushObject(</w:t>
      </w:r>
    </w:p>
    <w:p w14:paraId="6E83BB1C"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struct FDF_thread_state  *fdf_thread_state,</w:t>
      </w:r>
    </w:p>
    <w:p w14:paraId="4EAE06A0"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FDF_cguid_t               cguid,</w:t>
      </w:r>
    </w:p>
    <w:p w14:paraId="0540FFD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char                     *key,</w:t>
      </w:r>
    </w:p>
    <w:p w14:paraId="29A4B606"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uint32_t                  keylen</w:t>
      </w:r>
    </w:p>
    <w:p w14:paraId="2EE7DDDF" w14:textId="77777777" w:rsidR="00435328" w:rsidRPr="00675BA1" w:rsidRDefault="00435328" w:rsidP="00EA79C0">
      <w:pPr>
        <w:ind w:left="720"/>
        <w:rPr>
          <w:rFonts w:asciiTheme="majorHAnsi" w:hAnsiTheme="majorHAnsi" w:cs="Courier New"/>
          <w:sz w:val="16"/>
          <w:szCs w:val="16"/>
        </w:rPr>
      </w:pPr>
      <w:r w:rsidRPr="00675BA1">
        <w:rPr>
          <w:rFonts w:asciiTheme="majorHAnsi" w:hAnsiTheme="majorHAnsi" w:cs="Courier New"/>
          <w:sz w:val="16"/>
          <w:szCs w:val="16"/>
        </w:rPr>
        <w:tab/>
        <w:t>);</w:t>
      </w:r>
    </w:p>
    <w:p w14:paraId="103777C0" w14:textId="77777777" w:rsidR="00435328" w:rsidRPr="00675BA1" w:rsidRDefault="00435328" w:rsidP="00435328">
      <w:pPr>
        <w:rPr>
          <w:rFonts w:asciiTheme="majorHAnsi" w:hAnsiTheme="majorHAnsi" w:cs="Courier New"/>
          <w:sz w:val="16"/>
          <w:szCs w:val="16"/>
        </w:rPr>
      </w:pPr>
    </w:p>
    <w:p w14:paraId="3AF9BC05" w14:textId="77777777" w:rsidR="00435328" w:rsidRPr="00675BA1" w:rsidRDefault="00435328" w:rsidP="00435328">
      <w:pPr>
        <w:pStyle w:val="Heading3"/>
        <w:rPr>
          <w:color w:val="auto"/>
        </w:rPr>
      </w:pPr>
      <w:bookmarkStart w:id="465" w:name="_Toc220746706"/>
      <w:r w:rsidRPr="00675BA1">
        <w:rPr>
          <w:color w:val="auto"/>
        </w:rPr>
        <w:t>Internal API</w:t>
      </w:r>
      <w:bookmarkEnd w:id="465"/>
    </w:p>
    <w:p w14:paraId="19AED94C" w14:textId="77777777" w:rsidR="00435328" w:rsidRPr="00675BA1" w:rsidRDefault="00435328" w:rsidP="00435328">
      <w:pPr>
        <w:rPr>
          <w:rFonts w:asciiTheme="majorHAnsi" w:hAnsiTheme="majorHAnsi"/>
          <w:sz w:val="22"/>
          <w:szCs w:val="22"/>
        </w:rPr>
      </w:pPr>
    </w:p>
    <w:p w14:paraId="63D2E50A" w14:textId="77777777" w:rsidR="00435328" w:rsidRPr="00675BA1" w:rsidRDefault="00435328" w:rsidP="00872AD4">
      <w:pPr>
        <w:ind w:left="720"/>
        <w:rPr>
          <w:rFonts w:asciiTheme="majorHAnsi" w:hAnsiTheme="majorHAnsi"/>
          <w:sz w:val="22"/>
          <w:szCs w:val="22"/>
        </w:rPr>
      </w:pPr>
      <w:r w:rsidRPr="00675BA1">
        <w:rPr>
          <w:rFonts w:asciiTheme="majorHAnsi" w:hAnsiTheme="majorHAnsi"/>
          <w:sz w:val="22"/>
          <w:szCs w:val="22"/>
        </w:rPr>
        <w:t>None</w:t>
      </w:r>
    </w:p>
    <w:p w14:paraId="2CA9A5D2" w14:textId="77777777" w:rsidR="00435328" w:rsidRPr="00675BA1" w:rsidRDefault="00435328" w:rsidP="00435328">
      <w:pPr>
        <w:pStyle w:val="Heading3"/>
        <w:rPr>
          <w:color w:val="auto"/>
        </w:rPr>
      </w:pPr>
      <w:bookmarkStart w:id="466" w:name="_Toc220746707"/>
      <w:r w:rsidRPr="00675BA1">
        <w:rPr>
          <w:color w:val="auto"/>
        </w:rPr>
        <w:t>Configuration</w:t>
      </w:r>
      <w:bookmarkEnd w:id="466"/>
    </w:p>
    <w:p w14:paraId="034B466E" w14:textId="77777777" w:rsidR="00435328" w:rsidRPr="00675BA1" w:rsidRDefault="00435328" w:rsidP="00435328">
      <w:pPr>
        <w:rPr>
          <w:rFonts w:asciiTheme="majorHAnsi" w:hAnsiTheme="majorHAnsi"/>
        </w:rPr>
      </w:pPr>
    </w:p>
    <w:p w14:paraId="79D994F7" w14:textId="77777777" w:rsidR="00435328" w:rsidRPr="00675BA1" w:rsidRDefault="00435328" w:rsidP="00872AD4">
      <w:pPr>
        <w:ind w:left="720"/>
        <w:rPr>
          <w:rFonts w:asciiTheme="majorHAnsi" w:hAnsiTheme="majorHAnsi"/>
          <w:sz w:val="22"/>
          <w:szCs w:val="22"/>
        </w:rPr>
      </w:pPr>
      <w:r w:rsidRPr="00675BA1">
        <w:rPr>
          <w:rFonts w:asciiTheme="majorHAnsi" w:hAnsiTheme="majorHAnsi"/>
          <w:sz w:val="22"/>
          <w:szCs w:val="22"/>
        </w:rPr>
        <w:t>None</w:t>
      </w:r>
    </w:p>
    <w:p w14:paraId="2B34D1FA" w14:textId="77777777" w:rsidR="00435328" w:rsidRPr="00675BA1" w:rsidRDefault="00435328" w:rsidP="00435328">
      <w:pPr>
        <w:pStyle w:val="Heading3"/>
        <w:rPr>
          <w:color w:val="auto"/>
        </w:rPr>
      </w:pPr>
      <w:bookmarkStart w:id="467" w:name="_Toc220746708"/>
      <w:r w:rsidRPr="00675BA1">
        <w:rPr>
          <w:color w:val="auto"/>
        </w:rPr>
        <w:t>Known Limitations/Issues</w:t>
      </w:r>
      <w:bookmarkEnd w:id="467"/>
    </w:p>
    <w:p w14:paraId="2468332C" w14:textId="77777777" w:rsidR="00435328" w:rsidRPr="00675BA1" w:rsidRDefault="00435328" w:rsidP="00435328">
      <w:pPr>
        <w:rPr>
          <w:rFonts w:asciiTheme="majorHAnsi" w:hAnsiTheme="majorHAnsi"/>
          <w:sz w:val="22"/>
          <w:szCs w:val="22"/>
        </w:rPr>
      </w:pPr>
    </w:p>
    <w:p w14:paraId="4C7FE02C" w14:textId="77777777" w:rsidR="00435328" w:rsidRPr="00675BA1" w:rsidRDefault="00435328" w:rsidP="00872AD4">
      <w:pPr>
        <w:ind w:left="720"/>
        <w:rPr>
          <w:rFonts w:asciiTheme="majorHAnsi" w:hAnsiTheme="majorHAnsi"/>
          <w:sz w:val="22"/>
          <w:szCs w:val="22"/>
        </w:rPr>
      </w:pPr>
      <w:r w:rsidRPr="00675BA1">
        <w:rPr>
          <w:rFonts w:asciiTheme="majorHAnsi" w:hAnsiTheme="majorHAnsi"/>
          <w:sz w:val="22"/>
          <w:szCs w:val="22"/>
        </w:rPr>
        <w:t>None</w:t>
      </w:r>
    </w:p>
    <w:p w14:paraId="60C7D2DF" w14:textId="77777777" w:rsidR="00435328" w:rsidRPr="00675BA1" w:rsidRDefault="00435328" w:rsidP="00435328">
      <w:pPr>
        <w:pStyle w:val="Heading3"/>
        <w:rPr>
          <w:color w:val="auto"/>
        </w:rPr>
      </w:pPr>
      <w:bookmarkStart w:id="468" w:name="_Toc220746709"/>
      <w:r w:rsidRPr="00675BA1">
        <w:rPr>
          <w:color w:val="auto"/>
        </w:rPr>
        <w:t>Stats</w:t>
      </w:r>
      <w:bookmarkEnd w:id="468"/>
    </w:p>
    <w:p w14:paraId="6CF19B83" w14:textId="77777777" w:rsidR="00435328" w:rsidRPr="00675BA1" w:rsidRDefault="00435328" w:rsidP="00435328">
      <w:pPr>
        <w:rPr>
          <w:rFonts w:asciiTheme="majorHAnsi" w:hAnsiTheme="majorHAnsi"/>
          <w:sz w:val="22"/>
          <w:szCs w:val="22"/>
        </w:rPr>
      </w:pPr>
    </w:p>
    <w:p w14:paraId="0BE7DD04" w14:textId="77777777" w:rsidR="00435328" w:rsidRPr="00675BA1" w:rsidRDefault="00435328" w:rsidP="00435328">
      <w:pPr>
        <w:pStyle w:val="Heading3"/>
        <w:rPr>
          <w:color w:val="auto"/>
        </w:rPr>
      </w:pPr>
      <w:bookmarkStart w:id="469" w:name="_Toc220746710"/>
      <w:r w:rsidRPr="00675BA1">
        <w:rPr>
          <w:color w:val="auto"/>
        </w:rPr>
        <w:t>Test Cases</w:t>
      </w:r>
      <w:bookmarkEnd w:id="469"/>
    </w:p>
    <w:p w14:paraId="5F83CCD7" w14:textId="77777777" w:rsidR="006A636A" w:rsidRPr="006407DE" w:rsidRDefault="006A636A" w:rsidP="006A636A"/>
    <w:tbl>
      <w:tblPr>
        <w:tblStyle w:val="TableGrid"/>
        <w:tblW w:w="0" w:type="auto"/>
        <w:tblInd w:w="288" w:type="dxa"/>
        <w:tblLook w:val="04A0" w:firstRow="1" w:lastRow="0" w:firstColumn="1" w:lastColumn="0" w:noHBand="0" w:noVBand="1"/>
      </w:tblPr>
      <w:tblGrid>
        <w:gridCol w:w="460"/>
        <w:gridCol w:w="2700"/>
        <w:gridCol w:w="4878"/>
      </w:tblGrid>
      <w:tr w:rsidR="006A636A" w14:paraId="3F44D0FA" w14:textId="77777777" w:rsidTr="008C7C7B">
        <w:tc>
          <w:tcPr>
            <w:tcW w:w="460" w:type="dxa"/>
            <w:shd w:val="clear" w:color="auto" w:fill="333333"/>
          </w:tcPr>
          <w:p w14:paraId="5E563F8D" w14:textId="77777777" w:rsidR="006A636A" w:rsidRDefault="006A636A" w:rsidP="008C7C7B">
            <w:pPr>
              <w:rPr>
                <w:rFonts w:asciiTheme="majorHAnsi" w:hAnsiTheme="majorHAnsi"/>
              </w:rPr>
            </w:pPr>
            <w:r>
              <w:rPr>
                <w:rFonts w:asciiTheme="majorHAnsi" w:hAnsiTheme="majorHAnsi"/>
              </w:rPr>
              <w:t>#</w:t>
            </w:r>
          </w:p>
        </w:tc>
        <w:tc>
          <w:tcPr>
            <w:tcW w:w="2700" w:type="dxa"/>
            <w:shd w:val="clear" w:color="auto" w:fill="333333"/>
          </w:tcPr>
          <w:p w14:paraId="2DD0F032" w14:textId="77777777" w:rsidR="006A636A" w:rsidRDefault="006A636A" w:rsidP="008C7C7B">
            <w:pPr>
              <w:rPr>
                <w:rFonts w:asciiTheme="majorHAnsi" w:hAnsiTheme="majorHAnsi"/>
              </w:rPr>
            </w:pPr>
            <w:r>
              <w:rPr>
                <w:rFonts w:asciiTheme="majorHAnsi" w:hAnsiTheme="majorHAnsi"/>
              </w:rPr>
              <w:t>Test case</w:t>
            </w:r>
          </w:p>
        </w:tc>
        <w:tc>
          <w:tcPr>
            <w:tcW w:w="4878" w:type="dxa"/>
            <w:shd w:val="clear" w:color="auto" w:fill="333333"/>
          </w:tcPr>
          <w:p w14:paraId="439B7E30" w14:textId="77777777" w:rsidR="006A636A" w:rsidRDefault="006A636A" w:rsidP="008C7C7B">
            <w:pPr>
              <w:rPr>
                <w:rFonts w:asciiTheme="majorHAnsi" w:hAnsiTheme="majorHAnsi"/>
              </w:rPr>
            </w:pPr>
            <w:r>
              <w:rPr>
                <w:rFonts w:asciiTheme="majorHAnsi" w:hAnsiTheme="majorHAnsi"/>
              </w:rPr>
              <w:t>Description</w:t>
            </w:r>
          </w:p>
        </w:tc>
      </w:tr>
      <w:tr w:rsidR="006A636A" w14:paraId="08DE21F0" w14:textId="77777777" w:rsidTr="008C7C7B">
        <w:tc>
          <w:tcPr>
            <w:tcW w:w="460" w:type="dxa"/>
          </w:tcPr>
          <w:p w14:paraId="4E11E2FB" w14:textId="77777777" w:rsidR="006A636A" w:rsidRDefault="006A636A" w:rsidP="008C7C7B">
            <w:pPr>
              <w:rPr>
                <w:rFonts w:asciiTheme="majorHAnsi" w:hAnsiTheme="majorHAnsi"/>
              </w:rPr>
            </w:pPr>
            <w:r>
              <w:rPr>
                <w:rFonts w:asciiTheme="majorHAnsi" w:hAnsiTheme="majorHAnsi"/>
              </w:rPr>
              <w:t>1</w:t>
            </w:r>
          </w:p>
        </w:tc>
        <w:tc>
          <w:tcPr>
            <w:tcW w:w="2700" w:type="dxa"/>
          </w:tcPr>
          <w:p w14:paraId="1F3DA10F" w14:textId="77777777" w:rsidR="006A636A" w:rsidRDefault="006A636A" w:rsidP="008C7C7B">
            <w:pPr>
              <w:rPr>
                <w:rFonts w:asciiTheme="majorHAnsi" w:hAnsiTheme="majorHAnsi"/>
              </w:rPr>
            </w:pPr>
            <w:r>
              <w:rPr>
                <w:rFonts w:asciiTheme="majorHAnsi" w:hAnsiTheme="majorHAnsi"/>
              </w:rPr>
              <w:t>Create 65K containers and check all can be recovered</w:t>
            </w:r>
          </w:p>
        </w:tc>
        <w:tc>
          <w:tcPr>
            <w:tcW w:w="4878" w:type="dxa"/>
          </w:tcPr>
          <w:p w14:paraId="1A58892E" w14:textId="77777777" w:rsidR="006A636A" w:rsidRPr="002D4052" w:rsidRDefault="006A636A" w:rsidP="008C7C7B">
            <w:pPr>
              <w:pStyle w:val="ListParagraph"/>
              <w:numPr>
                <w:ilvl w:val="0"/>
                <w:numId w:val="35"/>
              </w:numPr>
              <w:rPr>
                <w:rFonts w:asciiTheme="majorHAnsi" w:hAnsiTheme="majorHAnsi"/>
              </w:rPr>
            </w:pPr>
            <w:r w:rsidRPr="002D4052">
              <w:rPr>
                <w:rFonts w:asciiTheme="majorHAnsi" w:hAnsiTheme="majorHAnsi"/>
              </w:rPr>
              <w:t>Configure FDF with 16G storage</w:t>
            </w:r>
          </w:p>
          <w:p w14:paraId="51935D30" w14:textId="77777777" w:rsidR="006A636A" w:rsidRDefault="006A636A" w:rsidP="008C7C7B">
            <w:pPr>
              <w:pStyle w:val="ListParagraph"/>
              <w:numPr>
                <w:ilvl w:val="0"/>
                <w:numId w:val="35"/>
              </w:numPr>
              <w:rPr>
                <w:rFonts w:asciiTheme="majorHAnsi" w:hAnsiTheme="majorHAnsi"/>
              </w:rPr>
            </w:pPr>
            <w:r>
              <w:rPr>
                <w:rFonts w:asciiTheme="majorHAnsi" w:hAnsiTheme="majorHAnsi"/>
              </w:rPr>
              <w:t>Create 65K equal sized containers with FULL durability</w:t>
            </w:r>
          </w:p>
          <w:p w14:paraId="1D6ACC1D" w14:textId="77777777" w:rsidR="006A636A" w:rsidRDefault="006A636A" w:rsidP="008C7C7B">
            <w:pPr>
              <w:pStyle w:val="ListParagraph"/>
              <w:numPr>
                <w:ilvl w:val="0"/>
                <w:numId w:val="35"/>
              </w:numPr>
              <w:rPr>
                <w:rFonts w:asciiTheme="majorHAnsi" w:hAnsiTheme="majorHAnsi"/>
              </w:rPr>
            </w:pPr>
            <w:r>
              <w:rPr>
                <w:rFonts w:asciiTheme="majorHAnsi" w:hAnsiTheme="majorHAnsi"/>
              </w:rPr>
              <w:t>Fill all the containers with objects</w:t>
            </w:r>
          </w:p>
          <w:p w14:paraId="25252790" w14:textId="77777777" w:rsidR="006A636A" w:rsidRPr="008B6691" w:rsidRDefault="006A636A" w:rsidP="008C7C7B">
            <w:pPr>
              <w:pStyle w:val="ListParagraph"/>
              <w:numPr>
                <w:ilvl w:val="0"/>
                <w:numId w:val="35"/>
              </w:numPr>
              <w:rPr>
                <w:rFonts w:asciiTheme="majorHAnsi" w:hAnsiTheme="majorHAnsi"/>
              </w:rPr>
            </w:pPr>
            <w:r>
              <w:rPr>
                <w:rFonts w:asciiTheme="majorHAnsi" w:hAnsiTheme="majorHAnsi"/>
              </w:rPr>
              <w:t>Restart the FDF</w:t>
            </w:r>
          </w:p>
          <w:p w14:paraId="1D6B8D8A"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4221B2E3" w14:textId="77777777" w:rsidR="006A636A" w:rsidRDefault="006A636A" w:rsidP="008C7C7B">
            <w:pPr>
              <w:pStyle w:val="ListParagraph"/>
              <w:numPr>
                <w:ilvl w:val="0"/>
                <w:numId w:val="36"/>
              </w:numPr>
              <w:rPr>
                <w:rFonts w:asciiTheme="majorHAnsi" w:hAnsiTheme="majorHAnsi"/>
              </w:rPr>
            </w:pPr>
            <w:r>
              <w:rPr>
                <w:rFonts w:asciiTheme="majorHAnsi" w:hAnsiTheme="majorHAnsi"/>
              </w:rPr>
              <w:t>All the containers must exist</w:t>
            </w:r>
          </w:p>
          <w:p w14:paraId="21D87A72" w14:textId="77777777" w:rsidR="006A636A" w:rsidRPr="00314CC0" w:rsidRDefault="006A636A" w:rsidP="008C7C7B">
            <w:pPr>
              <w:pStyle w:val="ListParagraph"/>
              <w:numPr>
                <w:ilvl w:val="0"/>
                <w:numId w:val="36"/>
              </w:numPr>
              <w:rPr>
                <w:rFonts w:asciiTheme="majorHAnsi" w:hAnsiTheme="majorHAnsi"/>
              </w:rPr>
            </w:pPr>
            <w:r>
              <w:rPr>
                <w:rFonts w:asciiTheme="majorHAnsi" w:hAnsiTheme="majorHAnsi"/>
              </w:rPr>
              <w:t>The data of all the containers must be consistent</w:t>
            </w:r>
          </w:p>
        </w:tc>
      </w:tr>
      <w:tr w:rsidR="006A636A" w14:paraId="2EC9BD22" w14:textId="77777777" w:rsidTr="008C7C7B">
        <w:tc>
          <w:tcPr>
            <w:tcW w:w="460" w:type="dxa"/>
          </w:tcPr>
          <w:p w14:paraId="4CC8A258" w14:textId="77777777" w:rsidR="006A636A" w:rsidRDefault="006A636A" w:rsidP="008C7C7B">
            <w:pPr>
              <w:rPr>
                <w:rFonts w:asciiTheme="majorHAnsi" w:hAnsiTheme="majorHAnsi"/>
              </w:rPr>
            </w:pPr>
            <w:r>
              <w:rPr>
                <w:rFonts w:asciiTheme="majorHAnsi" w:hAnsiTheme="majorHAnsi"/>
              </w:rPr>
              <w:t>2.</w:t>
            </w:r>
          </w:p>
        </w:tc>
        <w:tc>
          <w:tcPr>
            <w:tcW w:w="2700" w:type="dxa"/>
          </w:tcPr>
          <w:p w14:paraId="4808DF9D" w14:textId="77777777" w:rsidR="006A636A" w:rsidRDefault="006A636A" w:rsidP="008C7C7B">
            <w:pPr>
              <w:rPr>
                <w:rFonts w:asciiTheme="majorHAnsi" w:hAnsiTheme="majorHAnsi"/>
              </w:rPr>
            </w:pPr>
            <w:r>
              <w:rPr>
                <w:rFonts w:asciiTheme="majorHAnsi" w:hAnsiTheme="majorHAnsi"/>
              </w:rPr>
              <w:t>Enumerate container list internally</w:t>
            </w:r>
          </w:p>
        </w:tc>
        <w:tc>
          <w:tcPr>
            <w:tcW w:w="4878" w:type="dxa"/>
          </w:tcPr>
          <w:p w14:paraId="1777551E" w14:textId="77777777" w:rsidR="006A636A" w:rsidRPr="00A665F8" w:rsidRDefault="006A636A" w:rsidP="008C7C7B">
            <w:pPr>
              <w:pStyle w:val="ListParagraph"/>
              <w:numPr>
                <w:ilvl w:val="0"/>
                <w:numId w:val="37"/>
              </w:numPr>
              <w:rPr>
                <w:rFonts w:asciiTheme="majorHAnsi" w:hAnsiTheme="majorHAnsi"/>
              </w:rPr>
            </w:pPr>
            <w:r w:rsidRPr="00A665F8">
              <w:rPr>
                <w:rFonts w:asciiTheme="majorHAnsi" w:hAnsiTheme="majorHAnsi"/>
              </w:rPr>
              <w:t>Configure FDF with 16G storage</w:t>
            </w:r>
          </w:p>
          <w:p w14:paraId="58091386" w14:textId="77777777" w:rsidR="006A636A" w:rsidRDefault="006A636A" w:rsidP="008C7C7B">
            <w:pPr>
              <w:pStyle w:val="ListParagraph"/>
              <w:numPr>
                <w:ilvl w:val="0"/>
                <w:numId w:val="37"/>
              </w:numPr>
              <w:rPr>
                <w:rFonts w:asciiTheme="majorHAnsi" w:hAnsiTheme="majorHAnsi"/>
              </w:rPr>
            </w:pPr>
            <w:r w:rsidRPr="00A665F8">
              <w:rPr>
                <w:rFonts w:asciiTheme="majorHAnsi" w:hAnsiTheme="majorHAnsi"/>
              </w:rPr>
              <w:t>Create 65K equal sized containers with FULL durability</w:t>
            </w:r>
          </w:p>
          <w:p w14:paraId="6F3EDB49" w14:textId="77777777" w:rsidR="006A636A" w:rsidRDefault="006A636A" w:rsidP="008C7C7B">
            <w:pPr>
              <w:pStyle w:val="ListParagraph"/>
              <w:numPr>
                <w:ilvl w:val="0"/>
                <w:numId w:val="37"/>
              </w:numPr>
              <w:rPr>
                <w:rFonts w:asciiTheme="majorHAnsi" w:hAnsiTheme="majorHAnsi"/>
              </w:rPr>
            </w:pPr>
            <w:r>
              <w:rPr>
                <w:rFonts w:asciiTheme="majorHAnsi" w:hAnsiTheme="majorHAnsi"/>
              </w:rPr>
              <w:t>Fill all the containers with some objects</w:t>
            </w:r>
          </w:p>
          <w:p w14:paraId="596F7707" w14:textId="77777777" w:rsidR="006A636A" w:rsidRDefault="006A636A" w:rsidP="008C7C7B">
            <w:pPr>
              <w:pStyle w:val="ListParagraph"/>
              <w:numPr>
                <w:ilvl w:val="0"/>
                <w:numId w:val="37"/>
              </w:numPr>
              <w:rPr>
                <w:rFonts w:asciiTheme="majorHAnsi" w:hAnsiTheme="majorHAnsi"/>
              </w:rPr>
            </w:pPr>
            <w:r>
              <w:rPr>
                <w:rFonts w:asciiTheme="majorHAnsi" w:hAnsiTheme="majorHAnsi"/>
              </w:rPr>
              <w:t>Enumerate the list of containers</w:t>
            </w:r>
          </w:p>
          <w:p w14:paraId="24363CF5"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4FCD4EAE" w14:textId="77777777" w:rsidR="006A636A" w:rsidRPr="00A32456" w:rsidRDefault="006A636A" w:rsidP="008C7C7B">
            <w:pPr>
              <w:pStyle w:val="ListParagraph"/>
              <w:numPr>
                <w:ilvl w:val="0"/>
                <w:numId w:val="39"/>
              </w:numPr>
              <w:rPr>
                <w:rFonts w:asciiTheme="majorHAnsi" w:hAnsiTheme="majorHAnsi"/>
              </w:rPr>
            </w:pPr>
            <w:r w:rsidRPr="00A32456">
              <w:rPr>
                <w:rFonts w:asciiTheme="majorHAnsi" w:hAnsiTheme="majorHAnsi"/>
              </w:rPr>
              <w:t>The enumeration should list all the containers</w:t>
            </w:r>
          </w:p>
          <w:p w14:paraId="12505496" w14:textId="77777777" w:rsidR="006A636A" w:rsidRPr="003849FF" w:rsidRDefault="006A636A" w:rsidP="008C7C7B">
            <w:pPr>
              <w:rPr>
                <w:rFonts w:asciiTheme="majorHAnsi" w:hAnsiTheme="majorHAnsi"/>
              </w:rPr>
            </w:pPr>
          </w:p>
        </w:tc>
      </w:tr>
      <w:tr w:rsidR="006A636A" w14:paraId="7EDB7D9A" w14:textId="77777777" w:rsidTr="008C7C7B">
        <w:tc>
          <w:tcPr>
            <w:tcW w:w="460" w:type="dxa"/>
          </w:tcPr>
          <w:p w14:paraId="0C699580" w14:textId="77777777" w:rsidR="006A636A" w:rsidRDefault="006A636A" w:rsidP="008C7C7B">
            <w:pPr>
              <w:rPr>
                <w:rFonts w:asciiTheme="majorHAnsi" w:hAnsiTheme="majorHAnsi"/>
              </w:rPr>
            </w:pPr>
            <w:r>
              <w:rPr>
                <w:rFonts w:asciiTheme="majorHAnsi" w:hAnsiTheme="majorHAnsi"/>
              </w:rPr>
              <w:t>3.</w:t>
            </w:r>
          </w:p>
        </w:tc>
        <w:tc>
          <w:tcPr>
            <w:tcW w:w="2700" w:type="dxa"/>
          </w:tcPr>
          <w:p w14:paraId="4999024D" w14:textId="0FF4D1A7" w:rsidR="006A636A" w:rsidRDefault="006A636A" w:rsidP="0099738A">
            <w:pPr>
              <w:rPr>
                <w:rFonts w:asciiTheme="majorHAnsi" w:hAnsiTheme="majorHAnsi"/>
              </w:rPr>
            </w:pPr>
            <w:r>
              <w:rPr>
                <w:rFonts w:asciiTheme="majorHAnsi" w:hAnsiTheme="majorHAnsi"/>
              </w:rPr>
              <w:t xml:space="preserve">Check if FDF can recover from a crash while </w:t>
            </w:r>
            <w:r w:rsidR="0099738A">
              <w:rPr>
                <w:rFonts w:asciiTheme="majorHAnsi" w:hAnsiTheme="majorHAnsi"/>
              </w:rPr>
              <w:t>base physical</w:t>
            </w:r>
            <w:r>
              <w:rPr>
                <w:rFonts w:asciiTheme="majorHAnsi" w:hAnsiTheme="majorHAnsi"/>
              </w:rPr>
              <w:t xml:space="preserve"> container</w:t>
            </w:r>
            <w:r w:rsidR="0099738A">
              <w:rPr>
                <w:rFonts w:asciiTheme="majorHAnsi" w:hAnsiTheme="majorHAnsi"/>
              </w:rPr>
              <w:t>s</w:t>
            </w:r>
            <w:r>
              <w:rPr>
                <w:rFonts w:asciiTheme="majorHAnsi" w:hAnsiTheme="majorHAnsi"/>
              </w:rPr>
              <w:t xml:space="preserve"> </w:t>
            </w:r>
            <w:r w:rsidR="00DA6258">
              <w:rPr>
                <w:rFonts w:asciiTheme="majorHAnsi" w:hAnsiTheme="majorHAnsi"/>
              </w:rPr>
              <w:t>a</w:t>
            </w:r>
            <w:r w:rsidR="0099738A">
              <w:rPr>
                <w:rFonts w:asciiTheme="majorHAnsi" w:hAnsiTheme="majorHAnsi"/>
              </w:rPr>
              <w:t xml:space="preserve">re </w:t>
            </w:r>
            <w:r>
              <w:rPr>
                <w:rFonts w:asciiTheme="majorHAnsi" w:hAnsiTheme="majorHAnsi"/>
              </w:rPr>
              <w:t>created</w:t>
            </w:r>
          </w:p>
        </w:tc>
        <w:tc>
          <w:tcPr>
            <w:tcW w:w="4878" w:type="dxa"/>
          </w:tcPr>
          <w:p w14:paraId="0DFA23A9" w14:textId="77777777" w:rsidR="006A636A" w:rsidRPr="00A32456" w:rsidRDefault="006A636A" w:rsidP="008C7C7B">
            <w:pPr>
              <w:pStyle w:val="ListParagraph"/>
              <w:numPr>
                <w:ilvl w:val="0"/>
                <w:numId w:val="38"/>
              </w:numPr>
              <w:rPr>
                <w:rFonts w:asciiTheme="majorHAnsi" w:hAnsiTheme="majorHAnsi"/>
              </w:rPr>
            </w:pPr>
            <w:r w:rsidRPr="00A32456">
              <w:rPr>
                <w:rFonts w:asciiTheme="majorHAnsi" w:hAnsiTheme="majorHAnsi"/>
              </w:rPr>
              <w:t>Configure FDF with 16G storage</w:t>
            </w:r>
          </w:p>
          <w:p w14:paraId="5036BC25" w14:textId="77777777" w:rsidR="006A636A" w:rsidRDefault="006A636A" w:rsidP="008C7C7B">
            <w:pPr>
              <w:pStyle w:val="ListParagraph"/>
              <w:numPr>
                <w:ilvl w:val="0"/>
                <w:numId w:val="38"/>
              </w:numPr>
              <w:rPr>
                <w:rFonts w:asciiTheme="majorHAnsi" w:hAnsiTheme="majorHAnsi"/>
              </w:rPr>
            </w:pPr>
            <w:r>
              <w:rPr>
                <w:rFonts w:asciiTheme="majorHAnsi" w:hAnsiTheme="majorHAnsi"/>
              </w:rPr>
              <w:t>Start the FDF</w:t>
            </w:r>
          </w:p>
          <w:p w14:paraId="5EDCC8A8" w14:textId="77777777" w:rsidR="006A636A" w:rsidRDefault="006A636A" w:rsidP="008C7C7B">
            <w:pPr>
              <w:pStyle w:val="ListParagraph"/>
              <w:numPr>
                <w:ilvl w:val="0"/>
                <w:numId w:val="38"/>
              </w:numPr>
              <w:rPr>
                <w:rFonts w:asciiTheme="majorHAnsi" w:hAnsiTheme="majorHAnsi"/>
              </w:rPr>
            </w:pPr>
            <w:r>
              <w:rPr>
                <w:rFonts w:asciiTheme="majorHAnsi" w:hAnsiTheme="majorHAnsi"/>
              </w:rPr>
              <w:t xml:space="preserve">Inject fault or kill while CMS is being created </w:t>
            </w:r>
          </w:p>
          <w:p w14:paraId="570AC07A" w14:textId="77777777" w:rsidR="006A636A" w:rsidRDefault="006A636A" w:rsidP="008C7C7B">
            <w:pPr>
              <w:pStyle w:val="ListParagraph"/>
              <w:numPr>
                <w:ilvl w:val="0"/>
                <w:numId w:val="38"/>
              </w:numPr>
              <w:rPr>
                <w:rFonts w:asciiTheme="majorHAnsi" w:hAnsiTheme="majorHAnsi"/>
              </w:rPr>
            </w:pPr>
            <w:r>
              <w:rPr>
                <w:rFonts w:asciiTheme="majorHAnsi" w:hAnsiTheme="majorHAnsi"/>
              </w:rPr>
              <w:t>Restart the FDF</w:t>
            </w:r>
          </w:p>
          <w:p w14:paraId="5286F44B"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1E56B146" w14:textId="77777777" w:rsidR="006A636A" w:rsidRPr="00A665F8" w:rsidRDefault="006A636A" w:rsidP="008C7C7B">
            <w:pPr>
              <w:pStyle w:val="ListParagraph"/>
              <w:ind w:left="0"/>
              <w:rPr>
                <w:rFonts w:asciiTheme="majorHAnsi" w:hAnsiTheme="majorHAnsi"/>
              </w:rPr>
            </w:pPr>
            <w:r>
              <w:rPr>
                <w:rFonts w:asciiTheme="majorHAnsi" w:hAnsiTheme="majorHAnsi"/>
              </w:rPr>
              <w:t>The FDF should start successfully</w:t>
            </w:r>
          </w:p>
        </w:tc>
      </w:tr>
      <w:tr w:rsidR="006A636A" w14:paraId="77B4B6F9" w14:textId="77777777" w:rsidTr="008C7C7B">
        <w:tc>
          <w:tcPr>
            <w:tcW w:w="460" w:type="dxa"/>
          </w:tcPr>
          <w:p w14:paraId="456E7F78" w14:textId="77777777" w:rsidR="006A636A" w:rsidRDefault="006A636A" w:rsidP="008C7C7B">
            <w:pPr>
              <w:rPr>
                <w:rFonts w:asciiTheme="majorHAnsi" w:hAnsiTheme="majorHAnsi"/>
              </w:rPr>
            </w:pPr>
            <w:r>
              <w:rPr>
                <w:rFonts w:asciiTheme="majorHAnsi" w:hAnsiTheme="majorHAnsi"/>
              </w:rPr>
              <w:t>5</w:t>
            </w:r>
          </w:p>
        </w:tc>
        <w:tc>
          <w:tcPr>
            <w:tcW w:w="2700" w:type="dxa"/>
          </w:tcPr>
          <w:p w14:paraId="3B1D089E" w14:textId="77777777" w:rsidR="006A636A" w:rsidRDefault="006A636A" w:rsidP="008C7C7B">
            <w:pPr>
              <w:rPr>
                <w:rFonts w:asciiTheme="majorHAnsi" w:hAnsiTheme="majorHAnsi"/>
              </w:rPr>
            </w:pPr>
            <w:r>
              <w:rPr>
                <w:rFonts w:asciiTheme="majorHAnsi" w:hAnsiTheme="majorHAnsi"/>
              </w:rPr>
              <w:t>Check if all objects of a container are cleaned from CMC after the container is deleted</w:t>
            </w:r>
          </w:p>
        </w:tc>
        <w:tc>
          <w:tcPr>
            <w:tcW w:w="4878" w:type="dxa"/>
          </w:tcPr>
          <w:p w14:paraId="63E0700F" w14:textId="77777777" w:rsidR="006A636A" w:rsidRPr="00FA392B" w:rsidRDefault="006A636A" w:rsidP="008C7C7B">
            <w:pPr>
              <w:pStyle w:val="ListParagraph"/>
              <w:numPr>
                <w:ilvl w:val="0"/>
                <w:numId w:val="40"/>
              </w:numPr>
              <w:rPr>
                <w:rFonts w:asciiTheme="majorHAnsi" w:hAnsiTheme="majorHAnsi"/>
              </w:rPr>
            </w:pPr>
            <w:r w:rsidRPr="00FA392B">
              <w:rPr>
                <w:rFonts w:asciiTheme="majorHAnsi" w:hAnsiTheme="majorHAnsi"/>
              </w:rPr>
              <w:t>Configure FDF with 16G storage</w:t>
            </w:r>
          </w:p>
          <w:p w14:paraId="3437E769" w14:textId="77777777" w:rsidR="006A636A" w:rsidRPr="00FA392B" w:rsidRDefault="006A636A" w:rsidP="008C7C7B">
            <w:pPr>
              <w:pStyle w:val="ListParagraph"/>
              <w:numPr>
                <w:ilvl w:val="0"/>
                <w:numId w:val="40"/>
              </w:numPr>
              <w:rPr>
                <w:rFonts w:asciiTheme="majorHAnsi" w:hAnsiTheme="majorHAnsi"/>
              </w:rPr>
            </w:pPr>
            <w:r w:rsidRPr="00FA392B">
              <w:rPr>
                <w:rFonts w:asciiTheme="majorHAnsi" w:hAnsiTheme="majorHAnsi"/>
              </w:rPr>
              <w:t xml:space="preserve">Create </w:t>
            </w:r>
            <w:r>
              <w:rPr>
                <w:rFonts w:asciiTheme="majorHAnsi" w:hAnsiTheme="majorHAnsi"/>
              </w:rPr>
              <w:t>some number of containers</w:t>
            </w:r>
          </w:p>
          <w:p w14:paraId="5FB57990" w14:textId="77777777" w:rsidR="006A636A" w:rsidRPr="00FA392B" w:rsidRDefault="006A636A" w:rsidP="008C7C7B">
            <w:pPr>
              <w:pStyle w:val="ListParagraph"/>
              <w:numPr>
                <w:ilvl w:val="0"/>
                <w:numId w:val="40"/>
              </w:numPr>
              <w:rPr>
                <w:rFonts w:asciiTheme="majorHAnsi" w:hAnsiTheme="majorHAnsi"/>
              </w:rPr>
            </w:pPr>
            <w:r>
              <w:rPr>
                <w:rFonts w:asciiTheme="majorHAnsi" w:hAnsiTheme="majorHAnsi"/>
              </w:rPr>
              <w:t>Start the workload to the containers</w:t>
            </w:r>
          </w:p>
          <w:p w14:paraId="50058205" w14:textId="77777777" w:rsidR="006A636A" w:rsidRPr="00FA392B" w:rsidRDefault="006A636A" w:rsidP="008C7C7B">
            <w:pPr>
              <w:pStyle w:val="ListParagraph"/>
              <w:numPr>
                <w:ilvl w:val="0"/>
                <w:numId w:val="40"/>
              </w:numPr>
              <w:rPr>
                <w:rFonts w:asciiTheme="majorHAnsi" w:hAnsiTheme="majorHAnsi"/>
              </w:rPr>
            </w:pPr>
            <w:r>
              <w:rPr>
                <w:rFonts w:asciiTheme="majorHAnsi" w:hAnsiTheme="majorHAnsi"/>
              </w:rPr>
              <w:t>Delete one or more containers</w:t>
            </w:r>
          </w:p>
          <w:p w14:paraId="7E59EB8E"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5AAE9C72" w14:textId="77777777" w:rsidR="006A636A" w:rsidRPr="00FA392B" w:rsidRDefault="006A636A" w:rsidP="008C7C7B">
            <w:pPr>
              <w:pStyle w:val="ListParagraph"/>
              <w:numPr>
                <w:ilvl w:val="0"/>
                <w:numId w:val="41"/>
              </w:numPr>
              <w:rPr>
                <w:rFonts w:asciiTheme="majorHAnsi" w:hAnsiTheme="majorHAnsi"/>
              </w:rPr>
            </w:pPr>
            <w:r>
              <w:rPr>
                <w:rFonts w:asciiTheme="majorHAnsi" w:hAnsiTheme="majorHAnsi"/>
              </w:rPr>
              <w:t>All objects of the deleted containers must be removed from CMC containers.(We can enumerate the base container to verify this)</w:t>
            </w:r>
          </w:p>
        </w:tc>
      </w:tr>
      <w:tr w:rsidR="006A636A" w14:paraId="6C3D4687" w14:textId="77777777" w:rsidTr="008C7C7B">
        <w:tc>
          <w:tcPr>
            <w:tcW w:w="460" w:type="dxa"/>
          </w:tcPr>
          <w:p w14:paraId="6ADC6E6F" w14:textId="77777777" w:rsidR="006A636A" w:rsidRDefault="006A636A" w:rsidP="008C7C7B">
            <w:pPr>
              <w:rPr>
                <w:rFonts w:asciiTheme="majorHAnsi" w:hAnsiTheme="majorHAnsi"/>
              </w:rPr>
            </w:pPr>
            <w:r>
              <w:rPr>
                <w:rFonts w:asciiTheme="majorHAnsi" w:hAnsiTheme="majorHAnsi"/>
              </w:rPr>
              <w:t>6</w:t>
            </w:r>
          </w:p>
        </w:tc>
        <w:tc>
          <w:tcPr>
            <w:tcW w:w="2700" w:type="dxa"/>
          </w:tcPr>
          <w:p w14:paraId="25857B75" w14:textId="77777777" w:rsidR="006A636A" w:rsidRDefault="006A636A" w:rsidP="008C7C7B">
            <w:pPr>
              <w:rPr>
                <w:rFonts w:asciiTheme="majorHAnsi" w:hAnsiTheme="majorHAnsi"/>
              </w:rPr>
            </w:pPr>
            <w:r>
              <w:rPr>
                <w:rFonts w:asciiTheme="majorHAnsi" w:hAnsiTheme="majorHAnsi"/>
              </w:rPr>
              <w:t>Check if simultaneous deletes of a container are handler correctly</w:t>
            </w:r>
          </w:p>
        </w:tc>
        <w:tc>
          <w:tcPr>
            <w:tcW w:w="4878" w:type="dxa"/>
          </w:tcPr>
          <w:p w14:paraId="0CDDF6F9" w14:textId="77777777" w:rsidR="006A636A" w:rsidRPr="002409F6" w:rsidRDefault="006A636A" w:rsidP="008C7C7B">
            <w:pPr>
              <w:pStyle w:val="ListParagraph"/>
              <w:numPr>
                <w:ilvl w:val="0"/>
                <w:numId w:val="42"/>
              </w:numPr>
              <w:rPr>
                <w:rFonts w:asciiTheme="majorHAnsi" w:hAnsiTheme="majorHAnsi"/>
              </w:rPr>
            </w:pPr>
            <w:r w:rsidRPr="002409F6">
              <w:rPr>
                <w:rFonts w:asciiTheme="majorHAnsi" w:hAnsiTheme="majorHAnsi"/>
              </w:rPr>
              <w:t>Configure FDF with 16G storage</w:t>
            </w:r>
          </w:p>
          <w:p w14:paraId="3A585C2A" w14:textId="77777777" w:rsidR="006A636A" w:rsidRDefault="006A636A" w:rsidP="008C7C7B">
            <w:pPr>
              <w:pStyle w:val="ListParagraph"/>
              <w:numPr>
                <w:ilvl w:val="0"/>
                <w:numId w:val="41"/>
              </w:numPr>
              <w:rPr>
                <w:rFonts w:asciiTheme="majorHAnsi" w:hAnsiTheme="majorHAnsi"/>
              </w:rPr>
            </w:pPr>
            <w:r w:rsidRPr="002409F6">
              <w:rPr>
                <w:rFonts w:asciiTheme="majorHAnsi" w:hAnsiTheme="majorHAnsi"/>
              </w:rPr>
              <w:t>Create some number of containers</w:t>
            </w:r>
          </w:p>
          <w:p w14:paraId="6AD48974" w14:textId="77777777" w:rsidR="006A636A" w:rsidRPr="002409F6" w:rsidRDefault="006A636A" w:rsidP="008C7C7B">
            <w:pPr>
              <w:pStyle w:val="ListParagraph"/>
              <w:numPr>
                <w:ilvl w:val="0"/>
                <w:numId w:val="41"/>
              </w:numPr>
              <w:rPr>
                <w:rFonts w:asciiTheme="majorHAnsi" w:hAnsiTheme="majorHAnsi"/>
              </w:rPr>
            </w:pPr>
            <w:r>
              <w:rPr>
                <w:rFonts w:asciiTheme="majorHAnsi" w:hAnsiTheme="majorHAnsi"/>
              </w:rPr>
              <w:t>Start the workload and fill the container with some amount of data</w:t>
            </w:r>
          </w:p>
          <w:p w14:paraId="76AA0AF1" w14:textId="77777777" w:rsidR="006A636A" w:rsidRPr="002409F6" w:rsidRDefault="006A636A" w:rsidP="008C7C7B">
            <w:pPr>
              <w:pStyle w:val="ListParagraph"/>
              <w:numPr>
                <w:ilvl w:val="0"/>
                <w:numId w:val="41"/>
              </w:numPr>
              <w:rPr>
                <w:rFonts w:asciiTheme="majorHAnsi" w:hAnsiTheme="majorHAnsi"/>
              </w:rPr>
            </w:pPr>
            <w:r>
              <w:rPr>
                <w:rFonts w:asciiTheme="majorHAnsi" w:hAnsiTheme="majorHAnsi"/>
              </w:rPr>
              <w:t xml:space="preserve">Delete a container from multiple application threads at same time </w:t>
            </w:r>
          </w:p>
          <w:p w14:paraId="7472BDA7" w14:textId="77777777" w:rsidR="006A636A" w:rsidRDefault="006A636A" w:rsidP="008C7C7B">
            <w:pPr>
              <w:rPr>
                <w:rFonts w:asciiTheme="majorHAnsi" w:hAnsiTheme="majorHAnsi"/>
              </w:rPr>
            </w:pPr>
            <w:r>
              <w:rPr>
                <w:rFonts w:asciiTheme="majorHAnsi" w:hAnsiTheme="majorHAnsi"/>
              </w:rPr>
              <w:t>Expected Result:</w:t>
            </w:r>
          </w:p>
          <w:p w14:paraId="70E2A47B" w14:textId="77777777" w:rsidR="006A636A" w:rsidRPr="005D7732" w:rsidRDefault="006A636A" w:rsidP="008C7C7B">
            <w:pPr>
              <w:rPr>
                <w:rFonts w:asciiTheme="majorHAnsi" w:hAnsiTheme="majorHAnsi"/>
              </w:rPr>
            </w:pPr>
            <w:r>
              <w:rPr>
                <w:rFonts w:asciiTheme="majorHAnsi" w:hAnsiTheme="majorHAnsi"/>
              </w:rPr>
              <w:t>1. one of the application thread should succeed deleting containers and other threads should get error code</w:t>
            </w:r>
          </w:p>
          <w:p w14:paraId="41CCE36B" w14:textId="77777777" w:rsidR="006A636A" w:rsidRPr="00812772" w:rsidRDefault="006A636A" w:rsidP="008C7C7B">
            <w:pPr>
              <w:rPr>
                <w:rFonts w:asciiTheme="majorHAnsi" w:hAnsiTheme="majorHAnsi"/>
              </w:rPr>
            </w:pPr>
          </w:p>
        </w:tc>
      </w:tr>
      <w:tr w:rsidR="006A636A" w14:paraId="31B90BC1" w14:textId="77777777" w:rsidTr="008C7C7B">
        <w:tc>
          <w:tcPr>
            <w:tcW w:w="460" w:type="dxa"/>
          </w:tcPr>
          <w:p w14:paraId="05C78DE6" w14:textId="77777777" w:rsidR="006A636A" w:rsidRDefault="006A636A" w:rsidP="008C7C7B">
            <w:pPr>
              <w:rPr>
                <w:rFonts w:asciiTheme="majorHAnsi" w:hAnsiTheme="majorHAnsi"/>
              </w:rPr>
            </w:pPr>
            <w:r>
              <w:rPr>
                <w:rFonts w:asciiTheme="majorHAnsi" w:hAnsiTheme="majorHAnsi"/>
              </w:rPr>
              <w:t>7</w:t>
            </w:r>
          </w:p>
        </w:tc>
        <w:tc>
          <w:tcPr>
            <w:tcW w:w="2700" w:type="dxa"/>
          </w:tcPr>
          <w:p w14:paraId="539B76E9" w14:textId="77777777" w:rsidR="006A636A" w:rsidRDefault="006A636A" w:rsidP="008C7C7B">
            <w:pPr>
              <w:rPr>
                <w:rFonts w:asciiTheme="majorHAnsi" w:hAnsiTheme="majorHAnsi"/>
              </w:rPr>
            </w:pPr>
            <w:r>
              <w:rPr>
                <w:rFonts w:asciiTheme="majorHAnsi" w:hAnsiTheme="majorHAnsi"/>
              </w:rPr>
              <w:t>Check if container size can be increased</w:t>
            </w:r>
          </w:p>
        </w:tc>
        <w:tc>
          <w:tcPr>
            <w:tcW w:w="4878" w:type="dxa"/>
          </w:tcPr>
          <w:p w14:paraId="0E2DB7FE" w14:textId="77777777" w:rsidR="006A636A" w:rsidRDefault="006A636A" w:rsidP="008C7C7B">
            <w:pPr>
              <w:pStyle w:val="ListParagraph"/>
              <w:numPr>
                <w:ilvl w:val="0"/>
                <w:numId w:val="43"/>
              </w:numPr>
              <w:rPr>
                <w:rFonts w:asciiTheme="majorHAnsi" w:hAnsiTheme="majorHAnsi"/>
              </w:rPr>
            </w:pPr>
            <w:r w:rsidRPr="009C57E8">
              <w:rPr>
                <w:rFonts w:asciiTheme="majorHAnsi" w:hAnsiTheme="majorHAnsi"/>
              </w:rPr>
              <w:t>Configure FDF with 16G storage</w:t>
            </w:r>
          </w:p>
          <w:p w14:paraId="0AF83B9B" w14:textId="77777777" w:rsidR="006A636A" w:rsidRDefault="006A636A" w:rsidP="008C7C7B">
            <w:pPr>
              <w:pStyle w:val="ListParagraph"/>
              <w:numPr>
                <w:ilvl w:val="0"/>
                <w:numId w:val="43"/>
              </w:numPr>
              <w:rPr>
                <w:rFonts w:asciiTheme="majorHAnsi" w:hAnsiTheme="majorHAnsi"/>
              </w:rPr>
            </w:pPr>
            <w:r w:rsidRPr="009C57E8">
              <w:rPr>
                <w:rFonts w:asciiTheme="majorHAnsi" w:hAnsiTheme="majorHAnsi"/>
              </w:rPr>
              <w:t xml:space="preserve">Create </w:t>
            </w:r>
            <w:r>
              <w:rPr>
                <w:rFonts w:asciiTheme="majorHAnsi" w:hAnsiTheme="majorHAnsi"/>
              </w:rPr>
              <w:t>a container with size 1MB</w:t>
            </w:r>
          </w:p>
          <w:p w14:paraId="701362DA" w14:textId="77777777" w:rsidR="006A636A" w:rsidRDefault="006A636A" w:rsidP="008C7C7B">
            <w:pPr>
              <w:pStyle w:val="ListParagraph"/>
              <w:numPr>
                <w:ilvl w:val="0"/>
                <w:numId w:val="43"/>
              </w:numPr>
              <w:rPr>
                <w:rFonts w:asciiTheme="majorHAnsi" w:hAnsiTheme="majorHAnsi"/>
              </w:rPr>
            </w:pPr>
            <w:r>
              <w:rPr>
                <w:rFonts w:asciiTheme="majorHAnsi" w:hAnsiTheme="majorHAnsi"/>
              </w:rPr>
              <w:t>Start the workload and fill the container with 1MB data.</w:t>
            </w:r>
          </w:p>
          <w:p w14:paraId="32C43238" w14:textId="77777777" w:rsidR="006A636A" w:rsidRDefault="006A636A" w:rsidP="008C7C7B">
            <w:pPr>
              <w:pStyle w:val="ListParagraph"/>
              <w:numPr>
                <w:ilvl w:val="0"/>
                <w:numId w:val="43"/>
              </w:numPr>
              <w:rPr>
                <w:rFonts w:asciiTheme="majorHAnsi" w:hAnsiTheme="majorHAnsi"/>
              </w:rPr>
            </w:pPr>
            <w:r>
              <w:rPr>
                <w:rFonts w:asciiTheme="majorHAnsi" w:hAnsiTheme="majorHAnsi"/>
              </w:rPr>
              <w:t>Increase the size of the container to 2MB</w:t>
            </w:r>
          </w:p>
          <w:p w14:paraId="2BC74CE9" w14:textId="77777777" w:rsidR="006A636A" w:rsidRDefault="006A636A" w:rsidP="008C7C7B">
            <w:pPr>
              <w:pStyle w:val="ListParagraph"/>
              <w:numPr>
                <w:ilvl w:val="0"/>
                <w:numId w:val="43"/>
              </w:numPr>
              <w:rPr>
                <w:rFonts w:asciiTheme="majorHAnsi" w:hAnsiTheme="majorHAnsi"/>
              </w:rPr>
            </w:pPr>
            <w:r>
              <w:rPr>
                <w:rFonts w:asciiTheme="majorHAnsi" w:hAnsiTheme="majorHAnsi"/>
              </w:rPr>
              <w:t>Continue the workload</w:t>
            </w:r>
          </w:p>
          <w:p w14:paraId="17DE53D3" w14:textId="77777777" w:rsidR="006A636A" w:rsidRDefault="006A636A" w:rsidP="008C7C7B">
            <w:pPr>
              <w:rPr>
                <w:rFonts w:asciiTheme="majorHAnsi" w:hAnsiTheme="majorHAnsi"/>
              </w:rPr>
            </w:pPr>
            <w:r>
              <w:rPr>
                <w:rFonts w:asciiTheme="majorHAnsi" w:hAnsiTheme="majorHAnsi"/>
              </w:rPr>
              <w:t>Expected Result:</w:t>
            </w:r>
          </w:p>
          <w:p w14:paraId="47427C93" w14:textId="77777777" w:rsidR="006A636A" w:rsidRPr="007B6BE8" w:rsidRDefault="006A636A" w:rsidP="008C7C7B">
            <w:pPr>
              <w:pStyle w:val="ListParagraph"/>
              <w:numPr>
                <w:ilvl w:val="0"/>
                <w:numId w:val="45"/>
              </w:numPr>
              <w:rPr>
                <w:rFonts w:asciiTheme="majorHAnsi" w:hAnsiTheme="majorHAnsi"/>
              </w:rPr>
            </w:pPr>
            <w:r>
              <w:rPr>
                <w:rFonts w:asciiTheme="majorHAnsi" w:hAnsiTheme="majorHAnsi"/>
              </w:rPr>
              <w:t>Application shall be able to load up to 2MB amount of data</w:t>
            </w:r>
          </w:p>
          <w:p w14:paraId="5CB1F2B6" w14:textId="77777777" w:rsidR="006A636A" w:rsidRPr="00B43BE1" w:rsidRDefault="006A636A" w:rsidP="008C7C7B">
            <w:pPr>
              <w:rPr>
                <w:rFonts w:asciiTheme="majorHAnsi" w:hAnsiTheme="majorHAnsi"/>
              </w:rPr>
            </w:pPr>
          </w:p>
        </w:tc>
      </w:tr>
      <w:tr w:rsidR="006A636A" w14:paraId="28DC751F" w14:textId="77777777" w:rsidTr="008C7C7B">
        <w:tc>
          <w:tcPr>
            <w:tcW w:w="460" w:type="dxa"/>
          </w:tcPr>
          <w:p w14:paraId="2304CA93" w14:textId="77777777" w:rsidR="006A636A" w:rsidRDefault="006A636A" w:rsidP="008C7C7B">
            <w:pPr>
              <w:rPr>
                <w:rFonts w:asciiTheme="majorHAnsi" w:hAnsiTheme="majorHAnsi"/>
              </w:rPr>
            </w:pPr>
            <w:r>
              <w:rPr>
                <w:rFonts w:asciiTheme="majorHAnsi" w:hAnsiTheme="majorHAnsi"/>
              </w:rPr>
              <w:t>8</w:t>
            </w:r>
          </w:p>
        </w:tc>
        <w:tc>
          <w:tcPr>
            <w:tcW w:w="2700" w:type="dxa"/>
          </w:tcPr>
          <w:p w14:paraId="09DC2C9E" w14:textId="77777777" w:rsidR="006A636A" w:rsidRDefault="006A636A" w:rsidP="008C7C7B">
            <w:pPr>
              <w:rPr>
                <w:rFonts w:asciiTheme="majorHAnsi" w:hAnsiTheme="majorHAnsi"/>
              </w:rPr>
            </w:pPr>
            <w:r>
              <w:rPr>
                <w:rFonts w:asciiTheme="majorHAnsi" w:hAnsiTheme="majorHAnsi"/>
              </w:rPr>
              <w:t>Check if container ID of a deleted container can be reused</w:t>
            </w:r>
          </w:p>
        </w:tc>
        <w:tc>
          <w:tcPr>
            <w:tcW w:w="4878" w:type="dxa"/>
          </w:tcPr>
          <w:p w14:paraId="5EA85A40" w14:textId="77777777" w:rsidR="006A636A" w:rsidRPr="00750EE6" w:rsidRDefault="006A636A" w:rsidP="008C7C7B">
            <w:pPr>
              <w:pStyle w:val="ListParagraph"/>
              <w:numPr>
                <w:ilvl w:val="0"/>
                <w:numId w:val="46"/>
              </w:numPr>
              <w:rPr>
                <w:rFonts w:asciiTheme="majorHAnsi" w:hAnsiTheme="majorHAnsi"/>
              </w:rPr>
            </w:pPr>
            <w:r w:rsidRPr="00750EE6">
              <w:rPr>
                <w:rFonts w:asciiTheme="majorHAnsi" w:hAnsiTheme="majorHAnsi"/>
              </w:rPr>
              <w:t>Configure FDF with 16G storage</w:t>
            </w:r>
          </w:p>
          <w:p w14:paraId="7B9B3392" w14:textId="77777777" w:rsidR="006A636A" w:rsidRPr="00750EE6" w:rsidRDefault="006A636A" w:rsidP="008C7C7B">
            <w:pPr>
              <w:pStyle w:val="ListParagraph"/>
              <w:numPr>
                <w:ilvl w:val="0"/>
                <w:numId w:val="45"/>
              </w:numPr>
              <w:rPr>
                <w:rFonts w:asciiTheme="majorHAnsi" w:hAnsiTheme="majorHAnsi"/>
              </w:rPr>
            </w:pPr>
            <w:r w:rsidRPr="00750EE6">
              <w:rPr>
                <w:rFonts w:asciiTheme="majorHAnsi" w:hAnsiTheme="majorHAnsi"/>
              </w:rPr>
              <w:t xml:space="preserve">Create </w:t>
            </w:r>
            <w:r>
              <w:rPr>
                <w:rFonts w:asciiTheme="majorHAnsi" w:hAnsiTheme="majorHAnsi"/>
              </w:rPr>
              <w:t>10 containers</w:t>
            </w:r>
          </w:p>
          <w:p w14:paraId="0C165E94" w14:textId="77777777" w:rsidR="006A636A" w:rsidRDefault="006A636A" w:rsidP="008C7C7B">
            <w:pPr>
              <w:pStyle w:val="ListParagraph"/>
              <w:numPr>
                <w:ilvl w:val="0"/>
                <w:numId w:val="45"/>
              </w:numPr>
              <w:rPr>
                <w:rFonts w:asciiTheme="majorHAnsi" w:hAnsiTheme="majorHAnsi"/>
              </w:rPr>
            </w:pPr>
            <w:r>
              <w:rPr>
                <w:rFonts w:asciiTheme="majorHAnsi" w:hAnsiTheme="majorHAnsi"/>
              </w:rPr>
              <w:t>Delete all containers</w:t>
            </w:r>
          </w:p>
          <w:p w14:paraId="51371507" w14:textId="77777777" w:rsidR="006A636A" w:rsidRPr="00750EE6" w:rsidRDefault="006A636A" w:rsidP="008C7C7B">
            <w:pPr>
              <w:pStyle w:val="ListParagraph"/>
              <w:numPr>
                <w:ilvl w:val="0"/>
                <w:numId w:val="45"/>
              </w:numPr>
              <w:rPr>
                <w:rFonts w:asciiTheme="majorHAnsi" w:hAnsiTheme="majorHAnsi"/>
              </w:rPr>
            </w:pPr>
            <w:r w:rsidRPr="00750EE6">
              <w:rPr>
                <w:rFonts w:asciiTheme="majorHAnsi" w:hAnsiTheme="majorHAnsi"/>
              </w:rPr>
              <w:t xml:space="preserve">Create </w:t>
            </w:r>
            <w:r>
              <w:rPr>
                <w:rFonts w:asciiTheme="majorHAnsi" w:hAnsiTheme="majorHAnsi"/>
              </w:rPr>
              <w:t>10 containers again</w:t>
            </w:r>
          </w:p>
          <w:p w14:paraId="492E8F66" w14:textId="77777777" w:rsidR="006A636A" w:rsidRPr="00D1393A" w:rsidRDefault="006A636A" w:rsidP="008C7C7B">
            <w:pPr>
              <w:rPr>
                <w:rFonts w:asciiTheme="majorHAnsi" w:hAnsiTheme="majorHAnsi"/>
              </w:rPr>
            </w:pPr>
            <w:r>
              <w:rPr>
                <w:rFonts w:asciiTheme="majorHAnsi" w:hAnsiTheme="majorHAnsi"/>
              </w:rPr>
              <w:t>Expected Result:</w:t>
            </w:r>
          </w:p>
          <w:p w14:paraId="1A401E70" w14:textId="77777777" w:rsidR="006A636A" w:rsidRPr="00D1393A" w:rsidRDefault="006A636A" w:rsidP="008C7C7B">
            <w:pPr>
              <w:pStyle w:val="ListParagraph"/>
              <w:numPr>
                <w:ilvl w:val="0"/>
                <w:numId w:val="47"/>
              </w:numPr>
              <w:rPr>
                <w:rFonts w:asciiTheme="majorHAnsi" w:hAnsiTheme="majorHAnsi"/>
              </w:rPr>
            </w:pPr>
            <w:r>
              <w:rPr>
                <w:rFonts w:asciiTheme="majorHAnsi" w:hAnsiTheme="majorHAnsi"/>
              </w:rPr>
              <w:t>The new containers should get the Ids of the deleted containers</w:t>
            </w:r>
          </w:p>
        </w:tc>
      </w:tr>
      <w:tr w:rsidR="006A636A" w14:paraId="4C2A5573" w14:textId="77777777" w:rsidTr="008C7C7B">
        <w:tc>
          <w:tcPr>
            <w:tcW w:w="460" w:type="dxa"/>
          </w:tcPr>
          <w:p w14:paraId="2C85F636" w14:textId="77777777" w:rsidR="006A636A" w:rsidRDefault="006A636A" w:rsidP="008C7C7B">
            <w:pPr>
              <w:rPr>
                <w:rFonts w:asciiTheme="majorHAnsi" w:hAnsiTheme="majorHAnsi"/>
              </w:rPr>
            </w:pPr>
            <w:r>
              <w:rPr>
                <w:rFonts w:asciiTheme="majorHAnsi" w:hAnsiTheme="majorHAnsi"/>
              </w:rPr>
              <w:t>9</w:t>
            </w:r>
          </w:p>
        </w:tc>
        <w:tc>
          <w:tcPr>
            <w:tcW w:w="2700" w:type="dxa"/>
          </w:tcPr>
          <w:p w14:paraId="2A434831" w14:textId="77777777" w:rsidR="006A636A" w:rsidRDefault="006A636A" w:rsidP="008C7C7B">
            <w:pPr>
              <w:rPr>
                <w:rFonts w:asciiTheme="majorHAnsi" w:hAnsiTheme="majorHAnsi"/>
              </w:rPr>
            </w:pPr>
            <w:r>
              <w:rPr>
                <w:rFonts w:asciiTheme="majorHAnsi" w:hAnsiTheme="majorHAnsi"/>
              </w:rPr>
              <w:t>Check if container creation fails after the storage is fully utilized</w:t>
            </w:r>
          </w:p>
        </w:tc>
        <w:tc>
          <w:tcPr>
            <w:tcW w:w="4878" w:type="dxa"/>
          </w:tcPr>
          <w:p w14:paraId="723539B8" w14:textId="77777777" w:rsidR="006A636A" w:rsidRDefault="006A636A" w:rsidP="008C7C7B">
            <w:pPr>
              <w:pStyle w:val="ListParagraph"/>
              <w:numPr>
                <w:ilvl w:val="0"/>
                <w:numId w:val="48"/>
              </w:numPr>
              <w:rPr>
                <w:rFonts w:asciiTheme="majorHAnsi" w:hAnsiTheme="majorHAnsi"/>
              </w:rPr>
            </w:pPr>
            <w:r w:rsidRPr="00251BC8">
              <w:rPr>
                <w:rFonts w:asciiTheme="majorHAnsi" w:hAnsiTheme="majorHAnsi"/>
              </w:rPr>
              <w:t>Configure FDF with 16G storage</w:t>
            </w:r>
          </w:p>
          <w:p w14:paraId="7EF43157" w14:textId="77777777" w:rsidR="006A636A" w:rsidRDefault="006A636A" w:rsidP="008C7C7B">
            <w:pPr>
              <w:pStyle w:val="ListParagraph"/>
              <w:numPr>
                <w:ilvl w:val="0"/>
                <w:numId w:val="48"/>
              </w:numPr>
              <w:rPr>
                <w:rFonts w:asciiTheme="majorHAnsi" w:hAnsiTheme="majorHAnsi"/>
              </w:rPr>
            </w:pPr>
            <w:r w:rsidRPr="00750EE6">
              <w:rPr>
                <w:rFonts w:asciiTheme="majorHAnsi" w:hAnsiTheme="majorHAnsi"/>
              </w:rPr>
              <w:t xml:space="preserve">Create </w:t>
            </w:r>
            <w:r>
              <w:rPr>
                <w:rFonts w:asciiTheme="majorHAnsi" w:hAnsiTheme="majorHAnsi"/>
              </w:rPr>
              <w:t>16 containers  with size 1G each</w:t>
            </w:r>
          </w:p>
          <w:p w14:paraId="7915CD37" w14:textId="77777777" w:rsidR="006A636A" w:rsidRPr="00750EE6" w:rsidRDefault="006A636A" w:rsidP="008C7C7B">
            <w:pPr>
              <w:pStyle w:val="ListParagraph"/>
              <w:numPr>
                <w:ilvl w:val="0"/>
                <w:numId w:val="48"/>
              </w:numPr>
              <w:rPr>
                <w:rFonts w:asciiTheme="majorHAnsi" w:hAnsiTheme="majorHAnsi"/>
              </w:rPr>
            </w:pPr>
            <w:r>
              <w:rPr>
                <w:rFonts w:asciiTheme="majorHAnsi" w:hAnsiTheme="majorHAnsi"/>
              </w:rPr>
              <w:t>Create 17</w:t>
            </w:r>
            <w:r w:rsidRPr="009A12AB">
              <w:rPr>
                <w:rFonts w:asciiTheme="majorHAnsi" w:hAnsiTheme="majorHAnsi"/>
                <w:vertAlign w:val="superscript"/>
              </w:rPr>
              <w:t>th</w:t>
            </w:r>
            <w:r>
              <w:rPr>
                <w:rFonts w:asciiTheme="majorHAnsi" w:hAnsiTheme="majorHAnsi"/>
              </w:rPr>
              <w:t xml:space="preserve"> container</w:t>
            </w:r>
          </w:p>
          <w:p w14:paraId="546EA580" w14:textId="77777777" w:rsidR="006A636A" w:rsidRPr="00D1393A" w:rsidRDefault="006A636A" w:rsidP="008C7C7B">
            <w:pPr>
              <w:rPr>
                <w:rFonts w:asciiTheme="majorHAnsi" w:hAnsiTheme="majorHAnsi"/>
              </w:rPr>
            </w:pPr>
            <w:r>
              <w:rPr>
                <w:rFonts w:asciiTheme="majorHAnsi" w:hAnsiTheme="majorHAnsi"/>
              </w:rPr>
              <w:t>Expected Result:</w:t>
            </w:r>
          </w:p>
          <w:p w14:paraId="33CFF658" w14:textId="77777777" w:rsidR="006A636A" w:rsidRPr="009F6254" w:rsidRDefault="006A636A" w:rsidP="008C7C7B">
            <w:pPr>
              <w:pStyle w:val="ListParagraph"/>
              <w:numPr>
                <w:ilvl w:val="0"/>
                <w:numId w:val="49"/>
              </w:numPr>
              <w:rPr>
                <w:rFonts w:asciiTheme="majorHAnsi" w:hAnsiTheme="majorHAnsi"/>
              </w:rPr>
            </w:pPr>
            <w:r w:rsidRPr="009F6254">
              <w:rPr>
                <w:rFonts w:asciiTheme="majorHAnsi" w:hAnsiTheme="majorHAnsi"/>
              </w:rPr>
              <w:t>The container creation should fail</w:t>
            </w:r>
          </w:p>
        </w:tc>
      </w:tr>
      <w:tr w:rsidR="006A636A" w14:paraId="23403C47" w14:textId="77777777" w:rsidTr="008C7C7B">
        <w:tc>
          <w:tcPr>
            <w:tcW w:w="460" w:type="dxa"/>
          </w:tcPr>
          <w:p w14:paraId="0F1D018F" w14:textId="77777777" w:rsidR="006A636A" w:rsidRDefault="006A636A" w:rsidP="008C7C7B">
            <w:pPr>
              <w:rPr>
                <w:rFonts w:asciiTheme="majorHAnsi" w:hAnsiTheme="majorHAnsi"/>
              </w:rPr>
            </w:pPr>
            <w:r>
              <w:rPr>
                <w:rFonts w:asciiTheme="majorHAnsi" w:hAnsiTheme="majorHAnsi"/>
              </w:rPr>
              <w:t>10</w:t>
            </w:r>
          </w:p>
        </w:tc>
        <w:tc>
          <w:tcPr>
            <w:tcW w:w="2700" w:type="dxa"/>
          </w:tcPr>
          <w:p w14:paraId="66D18A30" w14:textId="77777777" w:rsidR="006A636A" w:rsidRDefault="006A636A" w:rsidP="008C7C7B">
            <w:pPr>
              <w:rPr>
                <w:rFonts w:asciiTheme="majorHAnsi" w:hAnsiTheme="majorHAnsi"/>
              </w:rPr>
            </w:pPr>
            <w:r>
              <w:rPr>
                <w:rFonts w:asciiTheme="majorHAnsi" w:hAnsiTheme="majorHAnsi"/>
              </w:rPr>
              <w:t>Check if there is any memory leak after the containers are deleted</w:t>
            </w:r>
          </w:p>
        </w:tc>
        <w:tc>
          <w:tcPr>
            <w:tcW w:w="4878" w:type="dxa"/>
          </w:tcPr>
          <w:p w14:paraId="0FAF38F8" w14:textId="77777777" w:rsidR="006A636A" w:rsidRPr="00225568" w:rsidRDefault="006A636A" w:rsidP="008C7C7B">
            <w:pPr>
              <w:pStyle w:val="ListParagraph"/>
              <w:numPr>
                <w:ilvl w:val="0"/>
                <w:numId w:val="50"/>
              </w:numPr>
              <w:rPr>
                <w:rFonts w:asciiTheme="majorHAnsi" w:hAnsiTheme="majorHAnsi"/>
              </w:rPr>
            </w:pPr>
            <w:r w:rsidRPr="00225568">
              <w:rPr>
                <w:rFonts w:asciiTheme="majorHAnsi" w:hAnsiTheme="majorHAnsi"/>
              </w:rPr>
              <w:t>Configure FDF with 16G storage</w:t>
            </w:r>
          </w:p>
          <w:p w14:paraId="50293A4A" w14:textId="77777777" w:rsidR="006A636A" w:rsidRPr="00225568" w:rsidRDefault="006A636A" w:rsidP="008C7C7B">
            <w:pPr>
              <w:pStyle w:val="ListParagraph"/>
              <w:numPr>
                <w:ilvl w:val="0"/>
                <w:numId w:val="50"/>
              </w:numPr>
              <w:rPr>
                <w:rFonts w:asciiTheme="majorHAnsi" w:hAnsiTheme="majorHAnsi"/>
              </w:rPr>
            </w:pPr>
            <w:r w:rsidRPr="00225568">
              <w:rPr>
                <w:rFonts w:asciiTheme="majorHAnsi" w:hAnsiTheme="majorHAnsi"/>
              </w:rPr>
              <w:t>Create 65K equal sized containers with FULL durability</w:t>
            </w:r>
          </w:p>
          <w:p w14:paraId="58AE0B90" w14:textId="77777777" w:rsidR="006A636A" w:rsidRDefault="006A636A" w:rsidP="008C7C7B">
            <w:pPr>
              <w:pStyle w:val="ListParagraph"/>
              <w:numPr>
                <w:ilvl w:val="0"/>
                <w:numId w:val="50"/>
              </w:numPr>
              <w:rPr>
                <w:rFonts w:asciiTheme="majorHAnsi" w:hAnsiTheme="majorHAnsi"/>
              </w:rPr>
            </w:pPr>
            <w:r w:rsidRPr="00225568">
              <w:rPr>
                <w:rFonts w:asciiTheme="majorHAnsi" w:hAnsiTheme="majorHAnsi"/>
              </w:rPr>
              <w:t>Fill all the containers with objects</w:t>
            </w:r>
          </w:p>
          <w:p w14:paraId="27FE759F" w14:textId="77777777" w:rsidR="006A636A" w:rsidRPr="00CB039C" w:rsidRDefault="006A636A" w:rsidP="008C7C7B">
            <w:pPr>
              <w:pStyle w:val="ListParagraph"/>
              <w:numPr>
                <w:ilvl w:val="0"/>
                <w:numId w:val="50"/>
              </w:numPr>
              <w:rPr>
                <w:rFonts w:asciiTheme="majorHAnsi" w:hAnsiTheme="majorHAnsi"/>
              </w:rPr>
            </w:pPr>
            <w:r>
              <w:rPr>
                <w:rFonts w:asciiTheme="majorHAnsi" w:hAnsiTheme="majorHAnsi"/>
              </w:rPr>
              <w:t>Delete all containers</w:t>
            </w:r>
          </w:p>
          <w:p w14:paraId="67F31439"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735BC923" w14:textId="77777777" w:rsidR="006A636A" w:rsidRPr="00BF6B05" w:rsidRDefault="006A636A" w:rsidP="008C7C7B">
            <w:pPr>
              <w:rPr>
                <w:rFonts w:asciiTheme="majorHAnsi" w:hAnsiTheme="majorHAnsi"/>
              </w:rPr>
            </w:pPr>
            <w:r w:rsidRPr="00BF6B05">
              <w:rPr>
                <w:rFonts w:asciiTheme="majorHAnsi" w:hAnsiTheme="majorHAnsi"/>
              </w:rPr>
              <w:t xml:space="preserve">1. </w:t>
            </w:r>
            <w:r>
              <w:rPr>
                <w:rFonts w:asciiTheme="majorHAnsi" w:hAnsiTheme="majorHAnsi"/>
              </w:rPr>
              <w:t xml:space="preserve">  </w:t>
            </w:r>
            <w:r w:rsidRPr="00BF6B05">
              <w:rPr>
                <w:rFonts w:asciiTheme="majorHAnsi" w:hAnsiTheme="majorHAnsi"/>
              </w:rPr>
              <w:t>No memory leak</w:t>
            </w:r>
          </w:p>
        </w:tc>
      </w:tr>
      <w:tr w:rsidR="006A636A" w14:paraId="28658D26" w14:textId="77777777" w:rsidTr="008C7C7B">
        <w:tc>
          <w:tcPr>
            <w:tcW w:w="460" w:type="dxa"/>
          </w:tcPr>
          <w:p w14:paraId="72552D4E" w14:textId="77777777" w:rsidR="006A636A" w:rsidRDefault="006A636A" w:rsidP="008C7C7B">
            <w:pPr>
              <w:rPr>
                <w:rFonts w:asciiTheme="majorHAnsi" w:hAnsiTheme="majorHAnsi"/>
              </w:rPr>
            </w:pPr>
            <w:r>
              <w:rPr>
                <w:rFonts w:asciiTheme="majorHAnsi" w:hAnsiTheme="majorHAnsi"/>
              </w:rPr>
              <w:t>11</w:t>
            </w:r>
          </w:p>
        </w:tc>
        <w:tc>
          <w:tcPr>
            <w:tcW w:w="2700" w:type="dxa"/>
          </w:tcPr>
          <w:p w14:paraId="48B80E69" w14:textId="77777777" w:rsidR="006A636A" w:rsidRDefault="006A636A" w:rsidP="008C7C7B">
            <w:pPr>
              <w:rPr>
                <w:rFonts w:asciiTheme="majorHAnsi" w:hAnsiTheme="majorHAnsi"/>
              </w:rPr>
            </w:pPr>
            <w:r>
              <w:rPr>
                <w:rFonts w:asciiTheme="majorHAnsi" w:hAnsiTheme="majorHAnsi"/>
              </w:rPr>
              <w:t>Check if periodical durability works</w:t>
            </w:r>
          </w:p>
        </w:tc>
        <w:tc>
          <w:tcPr>
            <w:tcW w:w="4878" w:type="dxa"/>
          </w:tcPr>
          <w:p w14:paraId="580D9C66" w14:textId="77777777" w:rsidR="006A636A" w:rsidRPr="00ED38A3" w:rsidRDefault="006A636A" w:rsidP="008C7C7B">
            <w:pPr>
              <w:pStyle w:val="ListParagraph"/>
              <w:ind w:left="0"/>
              <w:rPr>
                <w:rFonts w:asciiTheme="majorHAnsi" w:hAnsiTheme="majorHAnsi"/>
              </w:rPr>
            </w:pPr>
            <w:r>
              <w:rPr>
                <w:rFonts w:asciiTheme="majorHAnsi" w:hAnsiTheme="majorHAnsi"/>
              </w:rPr>
              <w:t xml:space="preserve">1.   </w:t>
            </w:r>
            <w:r w:rsidRPr="00ED38A3">
              <w:rPr>
                <w:rFonts w:asciiTheme="majorHAnsi" w:hAnsiTheme="majorHAnsi"/>
              </w:rPr>
              <w:t>Configure FDF with 16G storage</w:t>
            </w:r>
          </w:p>
          <w:p w14:paraId="1D35CF1F" w14:textId="77777777" w:rsidR="006A636A" w:rsidRPr="00ED38A3" w:rsidRDefault="006A636A" w:rsidP="008C7C7B">
            <w:pPr>
              <w:pStyle w:val="ListParagraph"/>
              <w:numPr>
                <w:ilvl w:val="0"/>
                <w:numId w:val="49"/>
              </w:numPr>
              <w:rPr>
                <w:rFonts w:asciiTheme="majorHAnsi" w:hAnsiTheme="majorHAnsi"/>
              </w:rPr>
            </w:pPr>
            <w:r w:rsidRPr="00ED38A3">
              <w:rPr>
                <w:rFonts w:asciiTheme="majorHAnsi" w:hAnsiTheme="majorHAnsi"/>
              </w:rPr>
              <w:t xml:space="preserve">Create </w:t>
            </w:r>
            <w:r>
              <w:rPr>
                <w:rFonts w:asciiTheme="majorHAnsi" w:hAnsiTheme="majorHAnsi"/>
              </w:rPr>
              <w:t>a container</w:t>
            </w:r>
            <w:r w:rsidRPr="00ED38A3">
              <w:rPr>
                <w:rFonts w:asciiTheme="majorHAnsi" w:hAnsiTheme="majorHAnsi"/>
              </w:rPr>
              <w:t xml:space="preserve"> with </w:t>
            </w:r>
            <w:r>
              <w:rPr>
                <w:rFonts w:asciiTheme="majorHAnsi" w:hAnsiTheme="majorHAnsi"/>
              </w:rPr>
              <w:t>periodic</w:t>
            </w:r>
            <w:r w:rsidRPr="00ED38A3">
              <w:rPr>
                <w:rFonts w:asciiTheme="majorHAnsi" w:hAnsiTheme="majorHAnsi"/>
              </w:rPr>
              <w:t xml:space="preserve"> durability</w:t>
            </w:r>
          </w:p>
          <w:p w14:paraId="3457987A" w14:textId="77777777" w:rsidR="006A636A" w:rsidRDefault="006A636A" w:rsidP="008C7C7B">
            <w:pPr>
              <w:pStyle w:val="ListParagraph"/>
              <w:numPr>
                <w:ilvl w:val="0"/>
                <w:numId w:val="49"/>
              </w:numPr>
              <w:rPr>
                <w:rFonts w:asciiTheme="majorHAnsi" w:hAnsiTheme="majorHAnsi"/>
              </w:rPr>
            </w:pPr>
            <w:r>
              <w:rPr>
                <w:rFonts w:asciiTheme="majorHAnsi" w:hAnsiTheme="majorHAnsi"/>
              </w:rPr>
              <w:t xml:space="preserve">Start the workload </w:t>
            </w:r>
          </w:p>
          <w:p w14:paraId="1F814D59" w14:textId="77777777" w:rsidR="006A636A" w:rsidRDefault="006A636A" w:rsidP="008C7C7B">
            <w:pPr>
              <w:pStyle w:val="ListParagraph"/>
              <w:numPr>
                <w:ilvl w:val="0"/>
                <w:numId w:val="49"/>
              </w:numPr>
              <w:rPr>
                <w:rFonts w:asciiTheme="majorHAnsi" w:hAnsiTheme="majorHAnsi"/>
              </w:rPr>
            </w:pPr>
            <w:r>
              <w:rPr>
                <w:rFonts w:asciiTheme="majorHAnsi" w:hAnsiTheme="majorHAnsi"/>
              </w:rPr>
              <w:t xml:space="preserve">Kill FDF </w:t>
            </w:r>
          </w:p>
          <w:p w14:paraId="3E811EAE" w14:textId="77777777" w:rsidR="006A636A" w:rsidRDefault="006A636A" w:rsidP="008C7C7B">
            <w:pPr>
              <w:pStyle w:val="ListParagraph"/>
              <w:numPr>
                <w:ilvl w:val="0"/>
                <w:numId w:val="49"/>
              </w:numPr>
              <w:rPr>
                <w:rFonts w:asciiTheme="majorHAnsi" w:hAnsiTheme="majorHAnsi"/>
              </w:rPr>
            </w:pPr>
            <w:r>
              <w:rPr>
                <w:rFonts w:asciiTheme="majorHAnsi" w:hAnsiTheme="majorHAnsi"/>
              </w:rPr>
              <w:t>Restart FDF</w:t>
            </w:r>
          </w:p>
          <w:p w14:paraId="7A82E0C2"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09F573BB" w14:textId="77777777" w:rsidR="006A636A" w:rsidRPr="00791610" w:rsidRDefault="006A636A" w:rsidP="008C7C7B">
            <w:pPr>
              <w:pStyle w:val="ListParagraph"/>
              <w:numPr>
                <w:ilvl w:val="0"/>
                <w:numId w:val="51"/>
              </w:numPr>
              <w:rPr>
                <w:rFonts w:asciiTheme="majorHAnsi" w:hAnsiTheme="majorHAnsi"/>
              </w:rPr>
            </w:pPr>
            <w:r w:rsidRPr="00791610">
              <w:rPr>
                <w:rFonts w:asciiTheme="majorHAnsi" w:hAnsiTheme="majorHAnsi"/>
              </w:rPr>
              <w:t xml:space="preserve">Up to 512 objects/updates can be lost. Remaining objects </w:t>
            </w:r>
            <w:r>
              <w:rPr>
                <w:rFonts w:asciiTheme="majorHAnsi" w:hAnsiTheme="majorHAnsi"/>
              </w:rPr>
              <w:t>must exist</w:t>
            </w:r>
          </w:p>
        </w:tc>
      </w:tr>
      <w:tr w:rsidR="006A636A" w14:paraId="1C99BBF3" w14:textId="77777777" w:rsidTr="008C7C7B">
        <w:tc>
          <w:tcPr>
            <w:tcW w:w="460" w:type="dxa"/>
          </w:tcPr>
          <w:p w14:paraId="5AE4B7D4" w14:textId="77777777" w:rsidR="006A636A" w:rsidRDefault="006A636A" w:rsidP="008C7C7B">
            <w:pPr>
              <w:rPr>
                <w:rFonts w:asciiTheme="majorHAnsi" w:hAnsiTheme="majorHAnsi"/>
              </w:rPr>
            </w:pPr>
            <w:r>
              <w:rPr>
                <w:rFonts w:asciiTheme="majorHAnsi" w:hAnsiTheme="majorHAnsi"/>
              </w:rPr>
              <w:t>12</w:t>
            </w:r>
          </w:p>
        </w:tc>
        <w:tc>
          <w:tcPr>
            <w:tcW w:w="2700" w:type="dxa"/>
          </w:tcPr>
          <w:p w14:paraId="136D35BB" w14:textId="77777777" w:rsidR="006A636A" w:rsidRDefault="006A636A" w:rsidP="008C7C7B">
            <w:pPr>
              <w:rPr>
                <w:rFonts w:asciiTheme="majorHAnsi" w:hAnsiTheme="majorHAnsi"/>
              </w:rPr>
            </w:pPr>
            <w:r>
              <w:rPr>
                <w:rFonts w:asciiTheme="majorHAnsi" w:hAnsiTheme="majorHAnsi"/>
              </w:rPr>
              <w:t>Check if the durability level Software Crash</w:t>
            </w:r>
          </w:p>
        </w:tc>
        <w:tc>
          <w:tcPr>
            <w:tcW w:w="4878" w:type="dxa"/>
          </w:tcPr>
          <w:p w14:paraId="5FB3081F" w14:textId="77777777" w:rsidR="006A636A" w:rsidRDefault="006A636A" w:rsidP="008C7C7B">
            <w:pPr>
              <w:pStyle w:val="ListParagraph"/>
              <w:numPr>
                <w:ilvl w:val="0"/>
                <w:numId w:val="52"/>
              </w:numPr>
              <w:rPr>
                <w:rFonts w:asciiTheme="majorHAnsi" w:hAnsiTheme="majorHAnsi"/>
              </w:rPr>
            </w:pPr>
            <w:r w:rsidRPr="00ED38A3">
              <w:rPr>
                <w:rFonts w:asciiTheme="majorHAnsi" w:hAnsiTheme="majorHAnsi"/>
              </w:rPr>
              <w:t>Configure FDF with 16G storage</w:t>
            </w:r>
          </w:p>
          <w:p w14:paraId="724B6826" w14:textId="77777777" w:rsidR="006A636A" w:rsidRDefault="006A636A" w:rsidP="008C7C7B">
            <w:pPr>
              <w:pStyle w:val="ListParagraph"/>
              <w:numPr>
                <w:ilvl w:val="0"/>
                <w:numId w:val="52"/>
              </w:numPr>
              <w:rPr>
                <w:rFonts w:asciiTheme="majorHAnsi" w:hAnsiTheme="majorHAnsi"/>
              </w:rPr>
            </w:pPr>
            <w:r w:rsidRPr="005A1354">
              <w:rPr>
                <w:rFonts w:asciiTheme="majorHAnsi" w:hAnsiTheme="majorHAnsi"/>
              </w:rPr>
              <w:t>Create a container</w:t>
            </w:r>
            <w:r>
              <w:rPr>
                <w:rFonts w:asciiTheme="majorHAnsi" w:hAnsiTheme="majorHAnsi"/>
              </w:rPr>
              <w:t xml:space="preserve"> with the</w:t>
            </w:r>
            <w:r w:rsidRPr="005A1354">
              <w:rPr>
                <w:rFonts w:asciiTheme="majorHAnsi" w:hAnsiTheme="majorHAnsi"/>
              </w:rPr>
              <w:t xml:space="preserve"> durability</w:t>
            </w:r>
            <w:r>
              <w:rPr>
                <w:rFonts w:asciiTheme="majorHAnsi" w:hAnsiTheme="majorHAnsi"/>
              </w:rPr>
              <w:t xml:space="preserve"> level “Software Crash”</w:t>
            </w:r>
          </w:p>
          <w:p w14:paraId="51E7604E" w14:textId="77777777" w:rsidR="006A636A" w:rsidRDefault="006A636A" w:rsidP="008C7C7B">
            <w:pPr>
              <w:pStyle w:val="ListParagraph"/>
              <w:numPr>
                <w:ilvl w:val="0"/>
                <w:numId w:val="52"/>
              </w:numPr>
              <w:rPr>
                <w:rFonts w:asciiTheme="majorHAnsi" w:hAnsiTheme="majorHAnsi"/>
              </w:rPr>
            </w:pPr>
            <w:r w:rsidRPr="005A1354">
              <w:rPr>
                <w:rFonts w:asciiTheme="majorHAnsi" w:hAnsiTheme="majorHAnsi"/>
              </w:rPr>
              <w:t xml:space="preserve">Start </w:t>
            </w:r>
            <w:r>
              <w:rPr>
                <w:rFonts w:asciiTheme="majorHAnsi" w:hAnsiTheme="majorHAnsi"/>
              </w:rPr>
              <w:t>the</w:t>
            </w:r>
            <w:r w:rsidRPr="005A1354">
              <w:rPr>
                <w:rFonts w:asciiTheme="majorHAnsi" w:hAnsiTheme="majorHAnsi"/>
              </w:rPr>
              <w:t xml:space="preserve"> workload </w:t>
            </w:r>
          </w:p>
          <w:p w14:paraId="34667CC2" w14:textId="77777777" w:rsidR="006A636A" w:rsidRDefault="006A636A" w:rsidP="008C7C7B">
            <w:pPr>
              <w:pStyle w:val="ListParagraph"/>
              <w:numPr>
                <w:ilvl w:val="0"/>
                <w:numId w:val="52"/>
              </w:numPr>
              <w:rPr>
                <w:rFonts w:asciiTheme="majorHAnsi" w:hAnsiTheme="majorHAnsi"/>
              </w:rPr>
            </w:pPr>
            <w:r w:rsidRPr="005A1354">
              <w:rPr>
                <w:rFonts w:asciiTheme="majorHAnsi" w:hAnsiTheme="majorHAnsi"/>
              </w:rPr>
              <w:t xml:space="preserve">Kill FDF </w:t>
            </w:r>
          </w:p>
          <w:p w14:paraId="5ACCF1F2" w14:textId="77777777" w:rsidR="006A636A" w:rsidRPr="005A1354" w:rsidRDefault="006A636A" w:rsidP="008C7C7B">
            <w:pPr>
              <w:pStyle w:val="ListParagraph"/>
              <w:numPr>
                <w:ilvl w:val="0"/>
                <w:numId w:val="52"/>
              </w:numPr>
              <w:rPr>
                <w:rFonts w:asciiTheme="majorHAnsi" w:hAnsiTheme="majorHAnsi"/>
              </w:rPr>
            </w:pPr>
            <w:r w:rsidRPr="005A1354">
              <w:rPr>
                <w:rFonts w:asciiTheme="majorHAnsi" w:hAnsiTheme="majorHAnsi"/>
              </w:rPr>
              <w:t>Restart FDF</w:t>
            </w:r>
          </w:p>
          <w:p w14:paraId="036AB818"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302528C4" w14:textId="77777777" w:rsidR="006A636A" w:rsidRDefault="006A636A" w:rsidP="008C7C7B">
            <w:pPr>
              <w:pStyle w:val="ListParagraph"/>
              <w:ind w:left="0"/>
              <w:rPr>
                <w:rFonts w:asciiTheme="majorHAnsi" w:hAnsiTheme="majorHAnsi"/>
              </w:rPr>
            </w:pPr>
            <w:r>
              <w:rPr>
                <w:rFonts w:asciiTheme="majorHAnsi" w:hAnsiTheme="majorHAnsi"/>
              </w:rPr>
              <w:t xml:space="preserve">No </w:t>
            </w:r>
            <w:r w:rsidRPr="00791610">
              <w:rPr>
                <w:rFonts w:asciiTheme="majorHAnsi" w:hAnsiTheme="majorHAnsi"/>
              </w:rPr>
              <w:t xml:space="preserve">objects/updates </w:t>
            </w:r>
            <w:r>
              <w:rPr>
                <w:rFonts w:asciiTheme="majorHAnsi" w:hAnsiTheme="majorHAnsi"/>
              </w:rPr>
              <w:t>must be</w:t>
            </w:r>
            <w:r w:rsidRPr="00791610">
              <w:rPr>
                <w:rFonts w:asciiTheme="majorHAnsi" w:hAnsiTheme="majorHAnsi"/>
              </w:rPr>
              <w:t xml:space="preserve"> lost.</w:t>
            </w:r>
          </w:p>
        </w:tc>
      </w:tr>
      <w:tr w:rsidR="006A636A" w14:paraId="7026CECB" w14:textId="77777777" w:rsidTr="008C7C7B">
        <w:tc>
          <w:tcPr>
            <w:tcW w:w="460" w:type="dxa"/>
          </w:tcPr>
          <w:p w14:paraId="50CC1D76" w14:textId="77777777" w:rsidR="006A636A" w:rsidRDefault="006A636A" w:rsidP="008C7C7B">
            <w:pPr>
              <w:rPr>
                <w:rFonts w:asciiTheme="majorHAnsi" w:hAnsiTheme="majorHAnsi"/>
              </w:rPr>
            </w:pPr>
            <w:r>
              <w:rPr>
                <w:rFonts w:asciiTheme="majorHAnsi" w:hAnsiTheme="majorHAnsi"/>
              </w:rPr>
              <w:t>13</w:t>
            </w:r>
          </w:p>
        </w:tc>
        <w:tc>
          <w:tcPr>
            <w:tcW w:w="2700" w:type="dxa"/>
          </w:tcPr>
          <w:p w14:paraId="41931CF2" w14:textId="77777777" w:rsidR="006A636A" w:rsidRDefault="006A636A" w:rsidP="008C7C7B">
            <w:pPr>
              <w:rPr>
                <w:rFonts w:asciiTheme="majorHAnsi" w:hAnsiTheme="majorHAnsi"/>
              </w:rPr>
            </w:pPr>
            <w:r>
              <w:rPr>
                <w:rFonts w:asciiTheme="majorHAnsi" w:hAnsiTheme="majorHAnsi"/>
              </w:rPr>
              <w:t>Check if the durability level Hardware Crash</w:t>
            </w:r>
          </w:p>
        </w:tc>
        <w:tc>
          <w:tcPr>
            <w:tcW w:w="4878" w:type="dxa"/>
          </w:tcPr>
          <w:p w14:paraId="43CA4B07"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Configure FDF with 16G storage</w:t>
            </w:r>
          </w:p>
          <w:p w14:paraId="42AD2096"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Create a container with periodic durability</w:t>
            </w:r>
          </w:p>
          <w:p w14:paraId="06C7FA8E"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 xml:space="preserve">Start </w:t>
            </w:r>
            <w:r>
              <w:rPr>
                <w:rFonts w:asciiTheme="majorHAnsi" w:hAnsiTheme="majorHAnsi"/>
              </w:rPr>
              <w:t>the</w:t>
            </w:r>
            <w:r w:rsidRPr="00C64BB0">
              <w:rPr>
                <w:rFonts w:asciiTheme="majorHAnsi" w:hAnsiTheme="majorHAnsi"/>
              </w:rPr>
              <w:t xml:space="preserve"> workload </w:t>
            </w:r>
          </w:p>
          <w:p w14:paraId="40E3C7D1" w14:textId="77777777" w:rsidR="006A636A" w:rsidRPr="00C64BB0" w:rsidRDefault="006A636A" w:rsidP="008C7C7B">
            <w:pPr>
              <w:pStyle w:val="ListParagraph"/>
              <w:numPr>
                <w:ilvl w:val="0"/>
                <w:numId w:val="53"/>
              </w:numPr>
              <w:rPr>
                <w:rFonts w:asciiTheme="majorHAnsi" w:hAnsiTheme="majorHAnsi"/>
              </w:rPr>
            </w:pPr>
            <w:r w:rsidRPr="00C64BB0">
              <w:rPr>
                <w:rFonts w:asciiTheme="majorHAnsi" w:hAnsiTheme="majorHAnsi"/>
              </w:rPr>
              <w:t xml:space="preserve">Restart </w:t>
            </w:r>
            <w:r>
              <w:rPr>
                <w:rFonts w:asciiTheme="majorHAnsi" w:hAnsiTheme="majorHAnsi"/>
              </w:rPr>
              <w:t>system</w:t>
            </w:r>
          </w:p>
          <w:p w14:paraId="7D757989"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1EC46A18" w14:textId="77777777" w:rsidR="006A636A" w:rsidRPr="00C64BB0" w:rsidRDefault="006A636A" w:rsidP="008C7C7B">
            <w:pPr>
              <w:rPr>
                <w:rFonts w:asciiTheme="majorHAnsi" w:hAnsiTheme="majorHAnsi"/>
              </w:rPr>
            </w:pPr>
            <w:r>
              <w:rPr>
                <w:rFonts w:asciiTheme="majorHAnsi" w:hAnsiTheme="majorHAnsi"/>
              </w:rPr>
              <w:t xml:space="preserve">No </w:t>
            </w:r>
            <w:r w:rsidRPr="00791610">
              <w:rPr>
                <w:rFonts w:asciiTheme="majorHAnsi" w:hAnsiTheme="majorHAnsi"/>
              </w:rPr>
              <w:t xml:space="preserve">objects/updates </w:t>
            </w:r>
            <w:r>
              <w:rPr>
                <w:rFonts w:asciiTheme="majorHAnsi" w:hAnsiTheme="majorHAnsi"/>
              </w:rPr>
              <w:t>must be</w:t>
            </w:r>
            <w:r w:rsidRPr="00791610">
              <w:rPr>
                <w:rFonts w:asciiTheme="majorHAnsi" w:hAnsiTheme="majorHAnsi"/>
              </w:rPr>
              <w:t xml:space="preserve"> lost</w:t>
            </w:r>
          </w:p>
        </w:tc>
      </w:tr>
      <w:tr w:rsidR="006A636A" w14:paraId="484BE6FD" w14:textId="77777777" w:rsidTr="008C7C7B">
        <w:tc>
          <w:tcPr>
            <w:tcW w:w="460" w:type="dxa"/>
          </w:tcPr>
          <w:p w14:paraId="1BD824CE" w14:textId="77777777" w:rsidR="006A636A" w:rsidRDefault="006A636A" w:rsidP="008C7C7B">
            <w:pPr>
              <w:rPr>
                <w:rFonts w:asciiTheme="majorHAnsi" w:hAnsiTheme="majorHAnsi"/>
              </w:rPr>
            </w:pPr>
            <w:r>
              <w:rPr>
                <w:rFonts w:asciiTheme="majorHAnsi" w:hAnsiTheme="majorHAnsi"/>
              </w:rPr>
              <w:t>14</w:t>
            </w:r>
          </w:p>
        </w:tc>
        <w:tc>
          <w:tcPr>
            <w:tcW w:w="2700" w:type="dxa"/>
          </w:tcPr>
          <w:p w14:paraId="4E08AB68" w14:textId="77777777" w:rsidR="006A636A" w:rsidRDefault="006A636A" w:rsidP="008C7C7B">
            <w:pPr>
              <w:rPr>
                <w:rFonts w:asciiTheme="majorHAnsi" w:hAnsiTheme="majorHAnsi"/>
              </w:rPr>
            </w:pPr>
            <w:r>
              <w:rPr>
                <w:rFonts w:asciiTheme="majorHAnsi" w:hAnsiTheme="majorHAnsi"/>
              </w:rPr>
              <w:t>Check if multiple containers with different durability level works</w:t>
            </w:r>
          </w:p>
        </w:tc>
        <w:tc>
          <w:tcPr>
            <w:tcW w:w="4878" w:type="dxa"/>
          </w:tcPr>
          <w:p w14:paraId="3DA493F1" w14:textId="77777777" w:rsidR="006A636A" w:rsidRPr="00E71006" w:rsidRDefault="006A636A" w:rsidP="008C7C7B">
            <w:pPr>
              <w:pStyle w:val="ListParagraph"/>
              <w:numPr>
                <w:ilvl w:val="0"/>
                <w:numId w:val="54"/>
              </w:numPr>
              <w:rPr>
                <w:rFonts w:asciiTheme="majorHAnsi" w:hAnsiTheme="majorHAnsi"/>
              </w:rPr>
            </w:pPr>
            <w:r w:rsidRPr="00E71006">
              <w:rPr>
                <w:rFonts w:asciiTheme="majorHAnsi" w:hAnsiTheme="majorHAnsi"/>
              </w:rPr>
              <w:t>Configure FDF with 16G storage</w:t>
            </w:r>
          </w:p>
          <w:p w14:paraId="6DCC5240" w14:textId="77777777" w:rsidR="006A636A" w:rsidRDefault="006A636A" w:rsidP="008C7C7B">
            <w:pPr>
              <w:pStyle w:val="ListParagraph"/>
              <w:numPr>
                <w:ilvl w:val="0"/>
                <w:numId w:val="54"/>
              </w:numPr>
              <w:rPr>
                <w:rFonts w:asciiTheme="majorHAnsi" w:hAnsiTheme="majorHAnsi"/>
              </w:rPr>
            </w:pPr>
            <w:r>
              <w:rPr>
                <w:rFonts w:asciiTheme="majorHAnsi" w:hAnsiTheme="majorHAnsi"/>
              </w:rPr>
              <w:t>Create 5 containers with periodic durability, 5 containers with “Software Crash” and 5 containers with “hardware crash”</w:t>
            </w:r>
          </w:p>
          <w:p w14:paraId="527C48F3" w14:textId="77777777" w:rsidR="006A636A" w:rsidRPr="00E71006" w:rsidRDefault="006A636A" w:rsidP="008C7C7B">
            <w:pPr>
              <w:pStyle w:val="ListParagraph"/>
              <w:numPr>
                <w:ilvl w:val="0"/>
                <w:numId w:val="54"/>
              </w:numPr>
              <w:rPr>
                <w:rFonts w:asciiTheme="majorHAnsi" w:hAnsiTheme="majorHAnsi"/>
              </w:rPr>
            </w:pPr>
            <w:r w:rsidRPr="00E71006">
              <w:rPr>
                <w:rFonts w:asciiTheme="majorHAnsi" w:hAnsiTheme="majorHAnsi"/>
              </w:rPr>
              <w:t xml:space="preserve">Start </w:t>
            </w:r>
            <w:r>
              <w:rPr>
                <w:rFonts w:asciiTheme="majorHAnsi" w:hAnsiTheme="majorHAnsi"/>
              </w:rPr>
              <w:t>the</w:t>
            </w:r>
            <w:r w:rsidRPr="00E71006">
              <w:rPr>
                <w:rFonts w:asciiTheme="majorHAnsi" w:hAnsiTheme="majorHAnsi"/>
              </w:rPr>
              <w:t xml:space="preserve"> workload </w:t>
            </w:r>
            <w:r>
              <w:rPr>
                <w:rFonts w:asciiTheme="majorHAnsi" w:hAnsiTheme="majorHAnsi"/>
              </w:rPr>
              <w:t>to all the containers</w:t>
            </w:r>
          </w:p>
          <w:p w14:paraId="05077B1B" w14:textId="77777777" w:rsidR="006A636A" w:rsidRPr="00E71006" w:rsidRDefault="006A636A" w:rsidP="008C7C7B">
            <w:pPr>
              <w:pStyle w:val="ListParagraph"/>
              <w:numPr>
                <w:ilvl w:val="0"/>
                <w:numId w:val="54"/>
              </w:numPr>
              <w:rPr>
                <w:rFonts w:asciiTheme="majorHAnsi" w:hAnsiTheme="majorHAnsi"/>
              </w:rPr>
            </w:pPr>
            <w:r w:rsidRPr="00E71006">
              <w:rPr>
                <w:rFonts w:asciiTheme="majorHAnsi" w:hAnsiTheme="majorHAnsi"/>
              </w:rPr>
              <w:t>Restart system</w:t>
            </w:r>
          </w:p>
          <w:p w14:paraId="0B0A72B5"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2ADF5090" w14:textId="77777777" w:rsidR="006A636A" w:rsidRPr="00A2700C" w:rsidRDefault="006A636A" w:rsidP="008C7C7B">
            <w:pPr>
              <w:pStyle w:val="ListParagraph"/>
              <w:numPr>
                <w:ilvl w:val="0"/>
                <w:numId w:val="56"/>
              </w:numPr>
              <w:rPr>
                <w:rFonts w:asciiTheme="majorHAnsi" w:hAnsiTheme="majorHAnsi"/>
              </w:rPr>
            </w:pPr>
            <w:r w:rsidRPr="00A2700C">
              <w:rPr>
                <w:rFonts w:asciiTheme="majorHAnsi" w:hAnsiTheme="majorHAnsi"/>
              </w:rPr>
              <w:t>Up to 512 objects can be lost in the containers with the periodic durability and “software crash” durability</w:t>
            </w:r>
          </w:p>
          <w:p w14:paraId="542270BD" w14:textId="77777777" w:rsidR="006A636A" w:rsidRPr="00A2700C" w:rsidRDefault="006A636A" w:rsidP="008C7C7B">
            <w:pPr>
              <w:pStyle w:val="ListParagraph"/>
              <w:numPr>
                <w:ilvl w:val="0"/>
                <w:numId w:val="56"/>
              </w:numPr>
              <w:rPr>
                <w:rFonts w:asciiTheme="majorHAnsi" w:hAnsiTheme="majorHAnsi"/>
              </w:rPr>
            </w:pPr>
            <w:r w:rsidRPr="00A2700C">
              <w:rPr>
                <w:rFonts w:asciiTheme="majorHAnsi" w:hAnsiTheme="majorHAnsi"/>
              </w:rPr>
              <w:t>No objects can be lost in the containers with the “HW crash” durability</w:t>
            </w:r>
          </w:p>
        </w:tc>
      </w:tr>
      <w:tr w:rsidR="006A636A" w14:paraId="631CFC7D" w14:textId="77777777" w:rsidTr="008C7C7B">
        <w:tc>
          <w:tcPr>
            <w:tcW w:w="460" w:type="dxa"/>
          </w:tcPr>
          <w:p w14:paraId="22E95A11" w14:textId="77777777" w:rsidR="006A636A" w:rsidRDefault="006A636A" w:rsidP="008C7C7B">
            <w:pPr>
              <w:rPr>
                <w:rFonts w:asciiTheme="majorHAnsi" w:hAnsiTheme="majorHAnsi"/>
              </w:rPr>
            </w:pPr>
            <w:r>
              <w:rPr>
                <w:rFonts w:asciiTheme="majorHAnsi" w:hAnsiTheme="majorHAnsi"/>
              </w:rPr>
              <w:t>15</w:t>
            </w:r>
          </w:p>
        </w:tc>
        <w:tc>
          <w:tcPr>
            <w:tcW w:w="2700" w:type="dxa"/>
          </w:tcPr>
          <w:p w14:paraId="6D311610" w14:textId="77777777" w:rsidR="006A636A" w:rsidRDefault="006A636A" w:rsidP="008C7C7B">
            <w:pPr>
              <w:rPr>
                <w:rFonts w:asciiTheme="majorHAnsi" w:hAnsiTheme="majorHAnsi"/>
              </w:rPr>
            </w:pPr>
            <w:r>
              <w:rPr>
                <w:rFonts w:asciiTheme="majorHAnsi" w:hAnsiTheme="majorHAnsi"/>
              </w:rPr>
              <w:t xml:space="preserve">Check if persistent and non persistent stats variables work </w:t>
            </w:r>
          </w:p>
        </w:tc>
        <w:tc>
          <w:tcPr>
            <w:tcW w:w="4878" w:type="dxa"/>
          </w:tcPr>
          <w:p w14:paraId="0F28667E" w14:textId="77777777" w:rsidR="006A636A" w:rsidRPr="00757EEB" w:rsidRDefault="006A636A" w:rsidP="008C7C7B">
            <w:pPr>
              <w:pStyle w:val="ListParagraph"/>
              <w:numPr>
                <w:ilvl w:val="0"/>
                <w:numId w:val="55"/>
              </w:numPr>
              <w:rPr>
                <w:rFonts w:asciiTheme="majorHAnsi" w:hAnsiTheme="majorHAnsi"/>
              </w:rPr>
            </w:pPr>
            <w:r w:rsidRPr="00757EEB">
              <w:rPr>
                <w:rFonts w:asciiTheme="majorHAnsi" w:hAnsiTheme="majorHAnsi"/>
              </w:rPr>
              <w:t>Configure FDF with 16G storage</w:t>
            </w:r>
          </w:p>
          <w:p w14:paraId="1BF09ADC" w14:textId="77777777" w:rsidR="006A636A" w:rsidRPr="00757EEB" w:rsidRDefault="006A636A" w:rsidP="008C7C7B">
            <w:pPr>
              <w:pStyle w:val="ListParagraph"/>
              <w:numPr>
                <w:ilvl w:val="0"/>
                <w:numId w:val="55"/>
              </w:numPr>
              <w:rPr>
                <w:rFonts w:asciiTheme="majorHAnsi" w:hAnsiTheme="majorHAnsi"/>
              </w:rPr>
            </w:pPr>
            <w:r>
              <w:rPr>
                <w:rFonts w:asciiTheme="majorHAnsi" w:hAnsiTheme="majorHAnsi"/>
              </w:rPr>
              <w:t>Create some number of containers</w:t>
            </w:r>
          </w:p>
          <w:p w14:paraId="7871AE67" w14:textId="77777777" w:rsidR="006A636A" w:rsidRPr="00757EEB" w:rsidRDefault="006A636A" w:rsidP="008C7C7B">
            <w:pPr>
              <w:pStyle w:val="ListParagraph"/>
              <w:numPr>
                <w:ilvl w:val="0"/>
                <w:numId w:val="55"/>
              </w:numPr>
              <w:rPr>
                <w:rFonts w:asciiTheme="majorHAnsi" w:hAnsiTheme="majorHAnsi"/>
              </w:rPr>
            </w:pPr>
            <w:r w:rsidRPr="00757EEB">
              <w:rPr>
                <w:rFonts w:asciiTheme="majorHAnsi" w:hAnsiTheme="majorHAnsi"/>
              </w:rPr>
              <w:t>Start the workload to all the containers</w:t>
            </w:r>
          </w:p>
          <w:p w14:paraId="3C3CA65F"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7DC75536" w14:textId="77777777" w:rsidR="006A636A" w:rsidRPr="00A2700C" w:rsidRDefault="006A636A" w:rsidP="008C7C7B">
            <w:pPr>
              <w:rPr>
                <w:rFonts w:asciiTheme="majorHAnsi" w:hAnsiTheme="majorHAnsi"/>
              </w:rPr>
            </w:pPr>
            <w:r>
              <w:rPr>
                <w:rFonts w:asciiTheme="majorHAnsi" w:hAnsiTheme="majorHAnsi"/>
              </w:rPr>
              <w:t>The stats variables like current items, total items, deleted items and so on should reflect correct information</w:t>
            </w:r>
          </w:p>
        </w:tc>
      </w:tr>
      <w:tr w:rsidR="006A636A" w14:paraId="3498A683" w14:textId="77777777" w:rsidTr="008C7C7B">
        <w:tc>
          <w:tcPr>
            <w:tcW w:w="460" w:type="dxa"/>
          </w:tcPr>
          <w:p w14:paraId="6A0F3B9F" w14:textId="77777777" w:rsidR="006A636A" w:rsidRDefault="006A636A" w:rsidP="008C7C7B">
            <w:pPr>
              <w:rPr>
                <w:rFonts w:asciiTheme="majorHAnsi" w:hAnsiTheme="majorHAnsi"/>
              </w:rPr>
            </w:pPr>
            <w:r>
              <w:rPr>
                <w:rFonts w:asciiTheme="majorHAnsi" w:hAnsiTheme="majorHAnsi"/>
              </w:rPr>
              <w:t>16</w:t>
            </w:r>
          </w:p>
        </w:tc>
        <w:tc>
          <w:tcPr>
            <w:tcW w:w="2700" w:type="dxa"/>
          </w:tcPr>
          <w:p w14:paraId="656F3866" w14:textId="77777777" w:rsidR="006A636A" w:rsidRDefault="006A636A" w:rsidP="008C7C7B">
            <w:pPr>
              <w:rPr>
                <w:rFonts w:asciiTheme="majorHAnsi" w:hAnsiTheme="majorHAnsi"/>
              </w:rPr>
            </w:pPr>
            <w:r>
              <w:rPr>
                <w:rFonts w:asciiTheme="majorHAnsi" w:hAnsiTheme="majorHAnsi"/>
              </w:rPr>
              <w:t>Check if persistent stats variables work after FDF restart</w:t>
            </w:r>
          </w:p>
        </w:tc>
        <w:tc>
          <w:tcPr>
            <w:tcW w:w="4878" w:type="dxa"/>
          </w:tcPr>
          <w:p w14:paraId="76D381A2"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Configure FDF with 16G storage</w:t>
            </w:r>
          </w:p>
          <w:p w14:paraId="2B21293A"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Create some number of containers</w:t>
            </w:r>
          </w:p>
          <w:p w14:paraId="323755D6"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Start the workload to all the containers</w:t>
            </w:r>
          </w:p>
          <w:p w14:paraId="0FE4BC53" w14:textId="77777777" w:rsidR="006A636A" w:rsidRPr="00BE3AEC" w:rsidRDefault="006A636A" w:rsidP="008C7C7B">
            <w:pPr>
              <w:pStyle w:val="ListParagraph"/>
              <w:numPr>
                <w:ilvl w:val="0"/>
                <w:numId w:val="57"/>
              </w:numPr>
              <w:rPr>
                <w:rFonts w:asciiTheme="majorHAnsi" w:hAnsiTheme="majorHAnsi"/>
              </w:rPr>
            </w:pPr>
            <w:r w:rsidRPr="00BE3AEC">
              <w:rPr>
                <w:rFonts w:asciiTheme="majorHAnsi" w:hAnsiTheme="majorHAnsi"/>
              </w:rPr>
              <w:t>Restart the FDF</w:t>
            </w:r>
          </w:p>
          <w:p w14:paraId="55197DDD" w14:textId="77777777" w:rsidR="006A636A" w:rsidRDefault="006A636A" w:rsidP="008C7C7B">
            <w:pPr>
              <w:pStyle w:val="ListParagraph"/>
              <w:ind w:left="0"/>
              <w:rPr>
                <w:rFonts w:asciiTheme="majorHAnsi" w:hAnsiTheme="majorHAnsi"/>
              </w:rPr>
            </w:pPr>
            <w:r>
              <w:rPr>
                <w:rFonts w:asciiTheme="majorHAnsi" w:hAnsiTheme="majorHAnsi"/>
              </w:rPr>
              <w:t>Expected Result:</w:t>
            </w:r>
          </w:p>
          <w:p w14:paraId="4DFE6C96" w14:textId="77777777" w:rsidR="006A636A" w:rsidRPr="00E54DB8" w:rsidRDefault="006A636A" w:rsidP="008C7C7B">
            <w:pPr>
              <w:rPr>
                <w:rFonts w:asciiTheme="majorHAnsi" w:hAnsiTheme="majorHAnsi"/>
              </w:rPr>
            </w:pPr>
            <w:r>
              <w:rPr>
                <w:rFonts w:asciiTheme="majorHAnsi" w:hAnsiTheme="majorHAnsi"/>
              </w:rPr>
              <w:t>The persistent stats variables like current items, total items, slab use, … should reflect correct information</w:t>
            </w:r>
          </w:p>
        </w:tc>
      </w:tr>
      <w:tr w:rsidR="006A636A" w14:paraId="4A0D5C51" w14:textId="77777777" w:rsidTr="008C7C7B">
        <w:tc>
          <w:tcPr>
            <w:tcW w:w="460" w:type="dxa"/>
          </w:tcPr>
          <w:p w14:paraId="5F38B845" w14:textId="77777777" w:rsidR="006A636A" w:rsidRDefault="006A636A" w:rsidP="008C7C7B">
            <w:pPr>
              <w:rPr>
                <w:rFonts w:asciiTheme="majorHAnsi" w:hAnsiTheme="majorHAnsi"/>
              </w:rPr>
            </w:pPr>
            <w:r>
              <w:rPr>
                <w:rFonts w:asciiTheme="majorHAnsi" w:hAnsiTheme="majorHAnsi"/>
              </w:rPr>
              <w:t>17</w:t>
            </w:r>
          </w:p>
        </w:tc>
        <w:tc>
          <w:tcPr>
            <w:tcW w:w="2700" w:type="dxa"/>
          </w:tcPr>
          <w:p w14:paraId="1E021040" w14:textId="77777777" w:rsidR="006A636A" w:rsidRDefault="006A636A" w:rsidP="008C7C7B">
            <w:pPr>
              <w:rPr>
                <w:rFonts w:asciiTheme="majorHAnsi" w:hAnsiTheme="majorHAnsi"/>
              </w:rPr>
            </w:pPr>
            <w:r>
              <w:rPr>
                <w:rFonts w:asciiTheme="majorHAnsi" w:hAnsiTheme="majorHAnsi"/>
              </w:rPr>
              <w:t>FDF 1.0 Tests</w:t>
            </w:r>
          </w:p>
        </w:tc>
        <w:tc>
          <w:tcPr>
            <w:tcW w:w="4878" w:type="dxa"/>
          </w:tcPr>
          <w:p w14:paraId="50363147" w14:textId="77777777" w:rsidR="006A636A" w:rsidRPr="00272FBA" w:rsidRDefault="006A636A" w:rsidP="008C7C7B">
            <w:pPr>
              <w:rPr>
                <w:rFonts w:asciiTheme="majorHAnsi" w:hAnsiTheme="majorHAnsi"/>
              </w:rPr>
            </w:pPr>
          </w:p>
        </w:tc>
      </w:tr>
    </w:tbl>
    <w:p w14:paraId="7C67FCB1" w14:textId="77777777" w:rsidR="00741E88" w:rsidRPr="00675BA1" w:rsidRDefault="00741E88" w:rsidP="00555FD5">
      <w:pPr>
        <w:rPr>
          <w:rFonts w:asciiTheme="majorHAnsi" w:hAnsiTheme="majorHAnsi"/>
          <w:sz w:val="22"/>
          <w:szCs w:val="22"/>
        </w:rPr>
      </w:pPr>
    </w:p>
    <w:p w14:paraId="6750F98F" w14:textId="77777777" w:rsidR="000E5C71" w:rsidRPr="00675BA1" w:rsidRDefault="000E5C71" w:rsidP="000E5C71">
      <w:pPr>
        <w:pStyle w:val="Heading2"/>
        <w:rPr>
          <w:color w:val="auto"/>
        </w:rPr>
      </w:pPr>
      <w:bookmarkStart w:id="470" w:name="_Toc219525129"/>
      <w:bookmarkStart w:id="471" w:name="_Toc220746711"/>
      <w:r w:rsidRPr="00675BA1">
        <w:rPr>
          <w:color w:val="auto"/>
        </w:rPr>
        <w:t>Parallel enumeration</w:t>
      </w:r>
      <w:bookmarkEnd w:id="470"/>
      <w:bookmarkEnd w:id="471"/>
    </w:p>
    <w:p w14:paraId="639831BE" w14:textId="77777777" w:rsidR="0056036C" w:rsidRPr="00675BA1" w:rsidRDefault="0056036C" w:rsidP="0056036C">
      <w:pPr>
        <w:rPr>
          <w:rFonts w:asciiTheme="majorHAnsi" w:hAnsiTheme="majorHAnsi"/>
        </w:rPr>
      </w:pPr>
    </w:p>
    <w:p w14:paraId="524E02AC" w14:textId="3F81DD2B" w:rsidR="002E1FA1" w:rsidRPr="00675BA1" w:rsidRDefault="002E1FA1" w:rsidP="00EE0234">
      <w:pPr>
        <w:widowControl w:val="0"/>
        <w:autoSpaceDE w:val="0"/>
        <w:autoSpaceDN w:val="0"/>
        <w:adjustRightInd w:val="0"/>
        <w:ind w:left="576"/>
        <w:jc w:val="both"/>
        <w:rPr>
          <w:rFonts w:asciiTheme="majorHAnsi" w:hAnsiTheme="majorHAnsi" w:cs="Calibri"/>
          <w:sz w:val="22"/>
          <w:szCs w:val="22"/>
        </w:rPr>
      </w:pPr>
      <w:r w:rsidRPr="00675BA1">
        <w:rPr>
          <w:rFonts w:asciiTheme="majorHAnsi" w:hAnsiTheme="majorHAnsi" w:cs="Calibri"/>
          <w:sz w:val="22"/>
          <w:szCs w:val="22"/>
        </w:rPr>
        <w:t>FDF applications might need to scan all the objects in a container for various application use cases. The enumerat</w:t>
      </w:r>
      <w:r w:rsidR="00F020B1" w:rsidRPr="00675BA1">
        <w:rPr>
          <w:rFonts w:asciiTheme="majorHAnsi" w:hAnsiTheme="majorHAnsi" w:cs="Calibri"/>
          <w:sz w:val="22"/>
          <w:szCs w:val="22"/>
        </w:rPr>
        <w:t xml:space="preserve">ion functionality in the current FDF version very limited, mainly </w:t>
      </w:r>
      <w:r w:rsidR="00EE0234" w:rsidRPr="00675BA1">
        <w:rPr>
          <w:rFonts w:asciiTheme="majorHAnsi" w:hAnsiTheme="majorHAnsi" w:cs="Calibri"/>
          <w:sz w:val="22"/>
          <w:szCs w:val="22"/>
        </w:rPr>
        <w:t>i</w:t>
      </w:r>
      <w:r w:rsidR="00F020B1" w:rsidRPr="00675BA1">
        <w:rPr>
          <w:rFonts w:asciiTheme="majorHAnsi" w:hAnsiTheme="majorHAnsi" w:cs="Calibri"/>
          <w:sz w:val="22"/>
          <w:szCs w:val="22"/>
        </w:rPr>
        <w:t>t does not support parallel enumeration.</w:t>
      </w:r>
    </w:p>
    <w:p w14:paraId="5C475864" w14:textId="360A1D1F" w:rsidR="002E1FA1" w:rsidRPr="00675BA1" w:rsidRDefault="002E1FA1" w:rsidP="00EE0234">
      <w:pPr>
        <w:widowControl w:val="0"/>
        <w:autoSpaceDE w:val="0"/>
        <w:autoSpaceDN w:val="0"/>
        <w:adjustRightInd w:val="0"/>
        <w:ind w:left="576"/>
        <w:jc w:val="both"/>
        <w:rPr>
          <w:rFonts w:asciiTheme="majorHAnsi" w:hAnsiTheme="majorHAnsi" w:cs="Calibri"/>
          <w:sz w:val="22"/>
          <w:szCs w:val="22"/>
        </w:rPr>
      </w:pPr>
      <w:r w:rsidRPr="00675BA1">
        <w:rPr>
          <w:rFonts w:asciiTheme="majorHAnsi" w:hAnsiTheme="majorHAnsi" w:cs="Calibri"/>
          <w:sz w:val="22"/>
          <w:szCs w:val="22"/>
        </w:rPr>
        <w:t>The FDF 1.1 shall support parallel enumeration</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of containers in order to support such use cases. One or more application threads shall be able to enumerate one or more </w:t>
      </w:r>
    </w:p>
    <w:p w14:paraId="3EC6AA40" w14:textId="77777777" w:rsidR="00EE0234" w:rsidRPr="00675BA1" w:rsidRDefault="002E1FA1" w:rsidP="00EE0234">
      <w:pPr>
        <w:widowControl w:val="0"/>
        <w:autoSpaceDE w:val="0"/>
        <w:autoSpaceDN w:val="0"/>
        <w:adjustRightInd w:val="0"/>
        <w:ind w:left="576"/>
        <w:jc w:val="both"/>
        <w:rPr>
          <w:rFonts w:asciiTheme="majorHAnsi" w:hAnsiTheme="majorHAnsi" w:cs="Calibri"/>
          <w:sz w:val="22"/>
          <w:szCs w:val="22"/>
        </w:rPr>
      </w:pPr>
      <w:r w:rsidRPr="00675BA1">
        <w:rPr>
          <w:rFonts w:asciiTheme="majorHAnsi" w:hAnsiTheme="majorHAnsi" w:cs="Calibri"/>
          <w:sz w:val="22"/>
          <w:szCs w:val="22"/>
        </w:rPr>
        <w:t>containers in parallel.</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 xml:space="preserve">In FDF, we have one base physical container and </w:t>
      </w:r>
      <w:r w:rsidR="000D7322" w:rsidRPr="00675BA1">
        <w:rPr>
          <w:rFonts w:asciiTheme="majorHAnsi" w:hAnsiTheme="majorHAnsi" w:cs="Calibri"/>
          <w:sz w:val="22"/>
          <w:szCs w:val="22"/>
        </w:rPr>
        <w:t xml:space="preserve">large set of logical containers. </w:t>
      </w:r>
      <w:r w:rsidRPr="00675BA1">
        <w:rPr>
          <w:rFonts w:asciiTheme="majorHAnsi" w:hAnsiTheme="majorHAnsi" w:cs="Calibri"/>
          <w:sz w:val="22"/>
          <w:szCs w:val="22"/>
        </w:rPr>
        <w:t>FDF architecture will be enhanced for enumerating logical containers.</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 xml:space="preserve">Applications shall be able to end enumerating at any point during the enumeration. More than one </w:t>
      </w:r>
      <w:r w:rsidR="000D7322" w:rsidRPr="00675BA1">
        <w:rPr>
          <w:rFonts w:asciiTheme="majorHAnsi" w:hAnsiTheme="majorHAnsi" w:cs="Calibri"/>
          <w:sz w:val="22"/>
          <w:szCs w:val="22"/>
        </w:rPr>
        <w:t>application</w:t>
      </w:r>
      <w:r w:rsidRPr="00675BA1">
        <w:rPr>
          <w:rFonts w:asciiTheme="majorHAnsi" w:hAnsiTheme="majorHAnsi" w:cs="Calibri"/>
          <w:sz w:val="22"/>
          <w:szCs w:val="22"/>
        </w:rPr>
        <w:t xml:space="preserve"> threads shall be able enumerate same</w:t>
      </w:r>
      <w:r w:rsidR="000D7322" w:rsidRPr="00675BA1">
        <w:rPr>
          <w:rFonts w:asciiTheme="majorHAnsi" w:hAnsiTheme="majorHAnsi" w:cs="Calibri"/>
          <w:sz w:val="22"/>
          <w:szCs w:val="22"/>
        </w:rPr>
        <w:t xml:space="preserve"> </w:t>
      </w:r>
      <w:r w:rsidRPr="00675BA1">
        <w:rPr>
          <w:rFonts w:asciiTheme="majorHAnsi" w:hAnsiTheme="majorHAnsi" w:cs="Calibri"/>
          <w:sz w:val="22"/>
          <w:szCs w:val="22"/>
        </w:rPr>
        <w:t xml:space="preserve">container. One application thread shall be able to enumerate more than </w:t>
      </w:r>
      <w:r w:rsidR="000D7322" w:rsidRPr="00675BA1">
        <w:rPr>
          <w:rFonts w:asciiTheme="majorHAnsi" w:hAnsiTheme="majorHAnsi" w:cs="Calibri"/>
          <w:sz w:val="22"/>
          <w:szCs w:val="22"/>
        </w:rPr>
        <w:t>one containers</w:t>
      </w:r>
      <w:r w:rsidRPr="00675BA1">
        <w:rPr>
          <w:rFonts w:asciiTheme="majorHAnsi" w:hAnsiTheme="majorHAnsi" w:cs="Calibri"/>
          <w:sz w:val="22"/>
          <w:szCs w:val="22"/>
        </w:rPr>
        <w:t xml:space="preserve"> at same time.</w:t>
      </w:r>
    </w:p>
    <w:p w14:paraId="3AAA3106" w14:textId="77777777" w:rsidR="00EE0234" w:rsidRPr="00675BA1" w:rsidRDefault="00EE0234" w:rsidP="00EE0234">
      <w:pPr>
        <w:widowControl w:val="0"/>
        <w:autoSpaceDE w:val="0"/>
        <w:autoSpaceDN w:val="0"/>
        <w:adjustRightInd w:val="0"/>
        <w:ind w:left="576"/>
        <w:jc w:val="both"/>
        <w:rPr>
          <w:rFonts w:asciiTheme="majorHAnsi" w:hAnsiTheme="majorHAnsi"/>
          <w:sz w:val="22"/>
          <w:szCs w:val="22"/>
        </w:rPr>
      </w:pPr>
    </w:p>
    <w:p w14:paraId="284B8368" w14:textId="11E288E3" w:rsidR="00086E59" w:rsidRPr="00675BA1" w:rsidRDefault="00D6011B" w:rsidP="00EE0234">
      <w:pPr>
        <w:widowControl w:val="0"/>
        <w:autoSpaceDE w:val="0"/>
        <w:autoSpaceDN w:val="0"/>
        <w:adjustRightInd w:val="0"/>
        <w:ind w:left="576"/>
        <w:jc w:val="both"/>
        <w:rPr>
          <w:rFonts w:asciiTheme="majorHAnsi" w:hAnsiTheme="majorHAnsi" w:cs="Calibri"/>
          <w:sz w:val="22"/>
          <w:szCs w:val="22"/>
        </w:rPr>
      </w:pPr>
      <w:r w:rsidRPr="00675BA1">
        <w:rPr>
          <w:rFonts w:asciiTheme="majorHAnsi" w:hAnsiTheme="majorHAnsi"/>
          <w:sz w:val="22"/>
          <w:szCs w:val="22"/>
        </w:rPr>
        <w:t xml:space="preserve">This feature enables applications to enumerate all objects in a container </w:t>
      </w:r>
      <w:r w:rsidR="00484502" w:rsidRPr="00675BA1">
        <w:rPr>
          <w:rFonts w:asciiTheme="majorHAnsi" w:hAnsiTheme="majorHAnsi"/>
          <w:sz w:val="22"/>
          <w:szCs w:val="22"/>
        </w:rPr>
        <w:t xml:space="preserve">efficiently </w:t>
      </w:r>
      <w:r w:rsidRPr="00675BA1">
        <w:rPr>
          <w:rFonts w:asciiTheme="majorHAnsi" w:hAnsiTheme="majorHAnsi"/>
          <w:sz w:val="22"/>
          <w:szCs w:val="22"/>
        </w:rPr>
        <w:t xml:space="preserve">and allows more than one threads to enumerate one </w:t>
      </w:r>
      <w:r w:rsidR="00484502" w:rsidRPr="00675BA1">
        <w:rPr>
          <w:rFonts w:asciiTheme="majorHAnsi" w:hAnsiTheme="majorHAnsi"/>
          <w:sz w:val="22"/>
          <w:szCs w:val="22"/>
        </w:rPr>
        <w:t xml:space="preserve">or </w:t>
      </w:r>
      <w:r w:rsidRPr="00675BA1">
        <w:rPr>
          <w:rFonts w:asciiTheme="majorHAnsi" w:hAnsiTheme="majorHAnsi"/>
          <w:sz w:val="22"/>
          <w:szCs w:val="22"/>
        </w:rPr>
        <w:t>more containers in parallel.</w:t>
      </w:r>
      <w:r w:rsidR="00277276" w:rsidRPr="00675BA1">
        <w:rPr>
          <w:rFonts w:asciiTheme="majorHAnsi" w:hAnsiTheme="majorHAnsi"/>
          <w:sz w:val="22"/>
          <w:szCs w:val="22"/>
        </w:rPr>
        <w:t xml:space="preserve"> </w:t>
      </w:r>
    </w:p>
    <w:p w14:paraId="74DEF601" w14:textId="77777777" w:rsidR="00277276" w:rsidRPr="00675BA1" w:rsidRDefault="00277276" w:rsidP="00D6011B">
      <w:pPr>
        <w:ind w:left="576"/>
        <w:rPr>
          <w:rFonts w:asciiTheme="majorHAnsi" w:hAnsiTheme="majorHAnsi"/>
          <w:sz w:val="22"/>
          <w:szCs w:val="22"/>
        </w:rPr>
      </w:pPr>
    </w:p>
    <w:p w14:paraId="0045FFC6" w14:textId="77777777" w:rsidR="00277276" w:rsidRPr="00675BA1" w:rsidRDefault="00277276" w:rsidP="00B5691D">
      <w:pPr>
        <w:pStyle w:val="Heading3"/>
        <w:rPr>
          <w:color w:val="auto"/>
        </w:rPr>
      </w:pPr>
      <w:bookmarkStart w:id="472" w:name="_Toc220746712"/>
      <w:r w:rsidRPr="00675BA1">
        <w:rPr>
          <w:color w:val="auto"/>
        </w:rPr>
        <w:t>Design</w:t>
      </w:r>
      <w:bookmarkEnd w:id="472"/>
    </w:p>
    <w:p w14:paraId="4E5558F8" w14:textId="0F6D99EE" w:rsidR="00316316" w:rsidRPr="00675BA1" w:rsidRDefault="00316316" w:rsidP="00DF16F1">
      <w:pPr>
        <w:ind w:left="720"/>
        <w:jc w:val="both"/>
        <w:rPr>
          <w:rFonts w:asciiTheme="majorHAnsi" w:hAnsiTheme="majorHAnsi" w:cs="Arial"/>
          <w:bCs/>
          <w:sz w:val="22"/>
          <w:szCs w:val="22"/>
        </w:rPr>
      </w:pPr>
      <w:r w:rsidRPr="00675BA1">
        <w:rPr>
          <w:rFonts w:asciiTheme="majorHAnsi" w:hAnsiTheme="majorHAnsi" w:cs="Arial"/>
          <w:bCs/>
          <w:sz w:val="22"/>
          <w:szCs w:val="22"/>
        </w:rPr>
        <w:t>Containers will now be implemented virtually and will live in a large physical container that expands to use all of flash. Logical containers are differentiated by a 16 bit container id which resides in the hash table entry for each object.</w:t>
      </w:r>
    </w:p>
    <w:p w14:paraId="13F8D192" w14:textId="47954547" w:rsidR="0014385E" w:rsidRPr="00675BA1" w:rsidRDefault="00316316" w:rsidP="00DF16F1">
      <w:pPr>
        <w:ind w:left="720"/>
        <w:jc w:val="both"/>
        <w:rPr>
          <w:rFonts w:asciiTheme="majorHAnsi" w:hAnsiTheme="majorHAnsi" w:cs="Arial"/>
          <w:bCs/>
          <w:sz w:val="22"/>
          <w:szCs w:val="22"/>
        </w:rPr>
      </w:pPr>
      <w:r w:rsidRPr="00675BA1">
        <w:rPr>
          <w:rFonts w:asciiTheme="majorHAnsi" w:hAnsiTheme="majorHAnsi" w:cs="Arial"/>
          <w:bCs/>
          <w:sz w:val="22"/>
          <w:szCs w:val="22"/>
        </w:rPr>
        <w:t>A container is enumerated by running through the hash table and returning all entries that match the container id. The container id will now be stored as part of the hash tables and log records. Logging needs to ensure that the container id is preserved.</w:t>
      </w:r>
    </w:p>
    <w:p w14:paraId="2136D41A" w14:textId="4F73B4AD" w:rsidR="00403329" w:rsidRPr="00675BA1" w:rsidRDefault="00403329" w:rsidP="0014385E">
      <w:pPr>
        <w:pStyle w:val="Heading3"/>
        <w:rPr>
          <w:color w:val="auto"/>
        </w:rPr>
      </w:pPr>
      <w:bookmarkStart w:id="473" w:name="_Toc220746713"/>
      <w:r w:rsidRPr="00675BA1">
        <w:rPr>
          <w:color w:val="auto"/>
        </w:rPr>
        <w:t>User APIs</w:t>
      </w:r>
      <w:bookmarkEnd w:id="473"/>
    </w:p>
    <w:p w14:paraId="786C3261" w14:textId="46DBC197" w:rsidR="00651F93" w:rsidRPr="00675BA1" w:rsidRDefault="00651F93" w:rsidP="00651F93">
      <w:pPr>
        <w:ind w:left="720"/>
        <w:rPr>
          <w:rFonts w:asciiTheme="majorHAnsi" w:hAnsiTheme="majorHAnsi"/>
          <w:sz w:val="22"/>
          <w:szCs w:val="22"/>
        </w:rPr>
      </w:pPr>
      <w:r w:rsidRPr="00675BA1">
        <w:rPr>
          <w:rFonts w:asciiTheme="majorHAnsi" w:hAnsiTheme="majorHAnsi"/>
          <w:sz w:val="22"/>
          <w:szCs w:val="22"/>
        </w:rPr>
        <w:t>No change to current enumeration APIs.</w:t>
      </w:r>
    </w:p>
    <w:p w14:paraId="5144EAA3" w14:textId="6261E8A6" w:rsidR="00403329" w:rsidRPr="00675BA1" w:rsidRDefault="00403329" w:rsidP="00403329">
      <w:pPr>
        <w:pStyle w:val="Heading3"/>
        <w:rPr>
          <w:color w:val="auto"/>
        </w:rPr>
      </w:pPr>
      <w:bookmarkStart w:id="474" w:name="_Toc220746714"/>
      <w:r w:rsidRPr="00675BA1">
        <w:rPr>
          <w:color w:val="auto"/>
        </w:rPr>
        <w:t>Internal APIs</w:t>
      </w:r>
      <w:bookmarkEnd w:id="474"/>
    </w:p>
    <w:p w14:paraId="779E9837" w14:textId="1A42786F" w:rsidR="00651F93" w:rsidRPr="00675BA1" w:rsidRDefault="00651F93" w:rsidP="00651F93">
      <w:pPr>
        <w:ind w:left="720"/>
        <w:rPr>
          <w:rFonts w:asciiTheme="majorHAnsi" w:hAnsiTheme="majorHAnsi"/>
        </w:rPr>
      </w:pPr>
      <w:r w:rsidRPr="00675BA1">
        <w:rPr>
          <w:rFonts w:asciiTheme="majorHAnsi" w:hAnsiTheme="majorHAnsi"/>
        </w:rPr>
        <w:t>None.</w:t>
      </w:r>
    </w:p>
    <w:p w14:paraId="31665A8D" w14:textId="7802CC39" w:rsidR="00403329" w:rsidRPr="00675BA1" w:rsidRDefault="00403329" w:rsidP="00403329">
      <w:pPr>
        <w:pStyle w:val="Heading3"/>
        <w:rPr>
          <w:color w:val="auto"/>
        </w:rPr>
      </w:pPr>
      <w:bookmarkStart w:id="475" w:name="_Toc220746715"/>
      <w:r w:rsidRPr="00675BA1">
        <w:rPr>
          <w:color w:val="auto"/>
        </w:rPr>
        <w:t>Configuration</w:t>
      </w:r>
      <w:bookmarkEnd w:id="475"/>
    </w:p>
    <w:p w14:paraId="0312F6F2" w14:textId="0998535F" w:rsidR="00651F93" w:rsidRPr="00675BA1" w:rsidRDefault="00651F93" w:rsidP="00651F93">
      <w:pPr>
        <w:ind w:left="720"/>
        <w:rPr>
          <w:rFonts w:asciiTheme="majorHAnsi" w:hAnsiTheme="majorHAnsi"/>
          <w:sz w:val="22"/>
          <w:szCs w:val="22"/>
        </w:rPr>
      </w:pPr>
      <w:r w:rsidRPr="00675BA1">
        <w:rPr>
          <w:rFonts w:asciiTheme="majorHAnsi" w:hAnsiTheme="majorHAnsi"/>
          <w:sz w:val="22"/>
          <w:szCs w:val="22"/>
        </w:rPr>
        <w:t>Enumeration does not require any configuration</w:t>
      </w:r>
    </w:p>
    <w:p w14:paraId="52CC89B3" w14:textId="31156C00" w:rsidR="00403329" w:rsidRPr="00675BA1" w:rsidRDefault="00403329" w:rsidP="00403329">
      <w:pPr>
        <w:pStyle w:val="Heading3"/>
        <w:rPr>
          <w:color w:val="auto"/>
        </w:rPr>
      </w:pPr>
      <w:bookmarkStart w:id="476" w:name="_Toc220746716"/>
      <w:r w:rsidRPr="00675BA1">
        <w:rPr>
          <w:color w:val="auto"/>
        </w:rPr>
        <w:t>Issues and Limitations</w:t>
      </w:r>
      <w:bookmarkEnd w:id="476"/>
    </w:p>
    <w:p w14:paraId="74BD75B8" w14:textId="34645266"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Maximum of roughly 65000 containers will be supported.</w:t>
      </w:r>
    </w:p>
    <w:p w14:paraId="235A0C41" w14:textId="07B9DD16"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Internal hash table now uses 25% more space.</w:t>
      </w:r>
    </w:p>
    <w:p w14:paraId="4DFD6442" w14:textId="77777777"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Some performance impact; positive in many cases.</w:t>
      </w:r>
    </w:p>
    <w:p w14:paraId="1B2C4582" w14:textId="6998EBC0" w:rsidR="00AE7C3E" w:rsidRPr="00675BA1" w:rsidRDefault="00AE7C3E" w:rsidP="00750EE6">
      <w:pPr>
        <w:pStyle w:val="ListParagraph"/>
        <w:numPr>
          <w:ilvl w:val="0"/>
          <w:numId w:val="7"/>
        </w:numPr>
        <w:rPr>
          <w:rFonts w:asciiTheme="majorHAnsi" w:hAnsiTheme="majorHAnsi"/>
          <w:sz w:val="22"/>
          <w:szCs w:val="22"/>
        </w:rPr>
      </w:pPr>
      <w:r w:rsidRPr="00675BA1">
        <w:rPr>
          <w:rFonts w:asciiTheme="majorHAnsi" w:hAnsiTheme="majorHAnsi"/>
          <w:sz w:val="22"/>
          <w:szCs w:val="22"/>
        </w:rPr>
        <w:t>If we run at a million operations per second continuously for more than eight years and 11 months, counters will overflow and FDF will crash</w:t>
      </w:r>
    </w:p>
    <w:p w14:paraId="531AD124" w14:textId="6EC4F806" w:rsidR="00403329" w:rsidRPr="00675BA1" w:rsidRDefault="00403329" w:rsidP="00403329">
      <w:pPr>
        <w:pStyle w:val="Heading3"/>
        <w:rPr>
          <w:color w:val="auto"/>
        </w:rPr>
      </w:pPr>
      <w:bookmarkStart w:id="477" w:name="_Toc220746717"/>
      <w:r w:rsidRPr="00675BA1">
        <w:rPr>
          <w:color w:val="auto"/>
        </w:rPr>
        <w:t>Statistics</w:t>
      </w:r>
      <w:bookmarkEnd w:id="477"/>
    </w:p>
    <w:p w14:paraId="71B936A9" w14:textId="7EA3F779" w:rsidR="004779D3" w:rsidRPr="00675BA1" w:rsidRDefault="004779D3" w:rsidP="004779D3">
      <w:pPr>
        <w:ind w:left="720"/>
        <w:rPr>
          <w:rFonts w:asciiTheme="majorHAnsi" w:hAnsiTheme="majorHAnsi"/>
        </w:rPr>
      </w:pPr>
      <w:r w:rsidRPr="00675BA1">
        <w:rPr>
          <w:rFonts w:asciiTheme="majorHAnsi" w:hAnsiTheme="majorHAnsi"/>
        </w:rPr>
        <w:t xml:space="preserve">Enumeration </w:t>
      </w:r>
      <w:r w:rsidR="001719EB" w:rsidRPr="00675BA1">
        <w:rPr>
          <w:rFonts w:asciiTheme="majorHAnsi" w:hAnsiTheme="majorHAnsi"/>
        </w:rPr>
        <w:t>does not have any statistics.</w:t>
      </w:r>
    </w:p>
    <w:p w14:paraId="55AB1661" w14:textId="7268EEB0" w:rsidR="0014385E" w:rsidRDefault="0010167C" w:rsidP="0014385E">
      <w:pPr>
        <w:pStyle w:val="Heading3"/>
        <w:rPr>
          <w:color w:val="auto"/>
        </w:rPr>
      </w:pPr>
      <w:bookmarkStart w:id="478" w:name="_Toc220746718"/>
      <w:r w:rsidRPr="00675BA1">
        <w:rPr>
          <w:color w:val="auto"/>
        </w:rPr>
        <w:t>Testcases</w:t>
      </w:r>
      <w:bookmarkEnd w:id="478"/>
    </w:p>
    <w:p w14:paraId="1785796B" w14:textId="77777777" w:rsidR="006407DE" w:rsidRPr="006407DE" w:rsidRDefault="006407DE" w:rsidP="006407DE"/>
    <w:tbl>
      <w:tblPr>
        <w:tblStyle w:val="TableGrid"/>
        <w:tblW w:w="0" w:type="auto"/>
        <w:tblInd w:w="288" w:type="dxa"/>
        <w:tblLook w:val="04A0" w:firstRow="1" w:lastRow="0" w:firstColumn="1" w:lastColumn="0" w:noHBand="0" w:noVBand="1"/>
      </w:tblPr>
      <w:tblGrid>
        <w:gridCol w:w="460"/>
        <w:gridCol w:w="2700"/>
        <w:gridCol w:w="4878"/>
      </w:tblGrid>
      <w:tr w:rsidR="00F973E5" w14:paraId="238503F3" w14:textId="77777777" w:rsidTr="002F5DC3">
        <w:tc>
          <w:tcPr>
            <w:tcW w:w="370" w:type="dxa"/>
            <w:shd w:val="clear" w:color="auto" w:fill="333333"/>
          </w:tcPr>
          <w:p w14:paraId="7918D5F3" w14:textId="768FADBF" w:rsidR="006407DE" w:rsidRDefault="006407DE" w:rsidP="006407DE">
            <w:pPr>
              <w:rPr>
                <w:rFonts w:asciiTheme="majorHAnsi" w:hAnsiTheme="majorHAnsi"/>
              </w:rPr>
            </w:pPr>
            <w:r>
              <w:rPr>
                <w:rFonts w:asciiTheme="majorHAnsi" w:hAnsiTheme="majorHAnsi"/>
              </w:rPr>
              <w:t>#</w:t>
            </w:r>
          </w:p>
        </w:tc>
        <w:tc>
          <w:tcPr>
            <w:tcW w:w="2700" w:type="dxa"/>
            <w:shd w:val="clear" w:color="auto" w:fill="333333"/>
          </w:tcPr>
          <w:p w14:paraId="48D4D346" w14:textId="6B17FB01" w:rsidR="006407DE" w:rsidRDefault="006407DE" w:rsidP="006407DE">
            <w:pPr>
              <w:rPr>
                <w:rFonts w:asciiTheme="majorHAnsi" w:hAnsiTheme="majorHAnsi"/>
              </w:rPr>
            </w:pPr>
            <w:r>
              <w:rPr>
                <w:rFonts w:asciiTheme="majorHAnsi" w:hAnsiTheme="majorHAnsi"/>
              </w:rPr>
              <w:t>Test</w:t>
            </w:r>
            <w:r w:rsidR="001311E0">
              <w:rPr>
                <w:rFonts w:asciiTheme="majorHAnsi" w:hAnsiTheme="majorHAnsi"/>
              </w:rPr>
              <w:t xml:space="preserve"> </w:t>
            </w:r>
            <w:r>
              <w:rPr>
                <w:rFonts w:asciiTheme="majorHAnsi" w:hAnsiTheme="majorHAnsi"/>
              </w:rPr>
              <w:t>case</w:t>
            </w:r>
          </w:p>
        </w:tc>
        <w:tc>
          <w:tcPr>
            <w:tcW w:w="4878" w:type="dxa"/>
            <w:shd w:val="clear" w:color="auto" w:fill="333333"/>
          </w:tcPr>
          <w:p w14:paraId="27B9F1FB" w14:textId="63C8A626" w:rsidR="006407DE" w:rsidRDefault="006407DE" w:rsidP="006407DE">
            <w:pPr>
              <w:rPr>
                <w:rFonts w:asciiTheme="majorHAnsi" w:hAnsiTheme="majorHAnsi"/>
              </w:rPr>
            </w:pPr>
            <w:r>
              <w:rPr>
                <w:rFonts w:asciiTheme="majorHAnsi" w:hAnsiTheme="majorHAnsi"/>
              </w:rPr>
              <w:t>Description</w:t>
            </w:r>
          </w:p>
        </w:tc>
      </w:tr>
      <w:tr w:rsidR="00F973E5" w14:paraId="31AA2A3A" w14:textId="77777777" w:rsidTr="002F5DC3">
        <w:tc>
          <w:tcPr>
            <w:tcW w:w="370" w:type="dxa"/>
          </w:tcPr>
          <w:p w14:paraId="40F54BFB" w14:textId="4F6C393C" w:rsidR="006407DE" w:rsidRDefault="004170A2" w:rsidP="006407DE">
            <w:pPr>
              <w:rPr>
                <w:rFonts w:asciiTheme="majorHAnsi" w:hAnsiTheme="majorHAnsi"/>
              </w:rPr>
            </w:pPr>
            <w:r>
              <w:rPr>
                <w:rFonts w:asciiTheme="majorHAnsi" w:hAnsiTheme="majorHAnsi"/>
              </w:rPr>
              <w:t>1</w:t>
            </w:r>
          </w:p>
        </w:tc>
        <w:tc>
          <w:tcPr>
            <w:tcW w:w="2700" w:type="dxa"/>
          </w:tcPr>
          <w:p w14:paraId="1D70B9B2" w14:textId="564594CE" w:rsidR="006407DE" w:rsidRDefault="0088550B" w:rsidP="0088550B">
            <w:pPr>
              <w:rPr>
                <w:rFonts w:asciiTheme="majorHAnsi" w:hAnsiTheme="majorHAnsi"/>
              </w:rPr>
            </w:pPr>
            <w:r>
              <w:rPr>
                <w:rFonts w:asciiTheme="majorHAnsi" w:hAnsiTheme="majorHAnsi"/>
              </w:rPr>
              <w:t>Enumerate single container from multiple application thread</w:t>
            </w:r>
            <w:r w:rsidR="00464E0F">
              <w:rPr>
                <w:rFonts w:asciiTheme="majorHAnsi" w:hAnsiTheme="majorHAnsi"/>
              </w:rPr>
              <w:t>s</w:t>
            </w:r>
            <w:r>
              <w:rPr>
                <w:rFonts w:asciiTheme="majorHAnsi" w:hAnsiTheme="majorHAnsi"/>
              </w:rPr>
              <w:t xml:space="preserve"> while there is no write load </w:t>
            </w:r>
          </w:p>
        </w:tc>
        <w:tc>
          <w:tcPr>
            <w:tcW w:w="4878" w:type="dxa"/>
          </w:tcPr>
          <w:p w14:paraId="2464D44A" w14:textId="338CC7E1" w:rsidR="006407DE" w:rsidRPr="0088550B" w:rsidRDefault="0088550B" w:rsidP="00750EE6">
            <w:pPr>
              <w:pStyle w:val="ListParagraph"/>
              <w:numPr>
                <w:ilvl w:val="0"/>
                <w:numId w:val="13"/>
              </w:numPr>
              <w:rPr>
                <w:rFonts w:asciiTheme="majorHAnsi" w:hAnsiTheme="majorHAnsi"/>
              </w:rPr>
            </w:pPr>
            <w:r w:rsidRPr="0088550B">
              <w:rPr>
                <w:rFonts w:asciiTheme="majorHAnsi" w:hAnsiTheme="majorHAnsi"/>
              </w:rPr>
              <w:t xml:space="preserve">Create a </w:t>
            </w:r>
            <w:r w:rsidR="00D61A03">
              <w:rPr>
                <w:rFonts w:asciiTheme="majorHAnsi" w:hAnsiTheme="majorHAnsi"/>
              </w:rPr>
              <w:t>1</w:t>
            </w:r>
            <w:r w:rsidRPr="0088550B">
              <w:rPr>
                <w:rFonts w:asciiTheme="majorHAnsi" w:hAnsiTheme="majorHAnsi"/>
              </w:rPr>
              <w:t>G container</w:t>
            </w:r>
            <w:r>
              <w:rPr>
                <w:rFonts w:asciiTheme="majorHAnsi" w:hAnsiTheme="majorHAnsi"/>
              </w:rPr>
              <w:t xml:space="preserve"> C1</w:t>
            </w:r>
          </w:p>
          <w:p w14:paraId="5D5B9918" w14:textId="5A081EB1" w:rsidR="0088550B" w:rsidRDefault="0012040F" w:rsidP="00750EE6">
            <w:pPr>
              <w:pStyle w:val="ListParagraph"/>
              <w:numPr>
                <w:ilvl w:val="0"/>
                <w:numId w:val="13"/>
              </w:numPr>
              <w:rPr>
                <w:rFonts w:asciiTheme="majorHAnsi" w:hAnsiTheme="majorHAnsi"/>
              </w:rPr>
            </w:pPr>
            <w:r>
              <w:rPr>
                <w:rFonts w:asciiTheme="majorHAnsi" w:hAnsiTheme="majorHAnsi"/>
              </w:rPr>
              <w:t>Fill</w:t>
            </w:r>
            <w:r w:rsidR="0088550B">
              <w:rPr>
                <w:rFonts w:asciiTheme="majorHAnsi" w:hAnsiTheme="majorHAnsi"/>
              </w:rPr>
              <w:t xml:space="preserve"> container with data(example: memslap)</w:t>
            </w:r>
          </w:p>
          <w:p w14:paraId="35526334" w14:textId="217BE709" w:rsidR="0088550B" w:rsidRDefault="0088550B" w:rsidP="00750EE6">
            <w:pPr>
              <w:pStyle w:val="ListParagraph"/>
              <w:numPr>
                <w:ilvl w:val="0"/>
                <w:numId w:val="13"/>
              </w:numPr>
              <w:rPr>
                <w:rFonts w:asciiTheme="majorHAnsi" w:hAnsiTheme="majorHAnsi"/>
              </w:rPr>
            </w:pPr>
            <w:r>
              <w:rPr>
                <w:rFonts w:asciiTheme="majorHAnsi" w:hAnsiTheme="majorHAnsi"/>
              </w:rPr>
              <w:t xml:space="preserve">Start N(where N=10) application threads </w:t>
            </w:r>
          </w:p>
          <w:p w14:paraId="06A26AA8" w14:textId="1F50902F" w:rsidR="0088550B" w:rsidRDefault="0088550B" w:rsidP="00750EE6">
            <w:pPr>
              <w:pStyle w:val="ListParagraph"/>
              <w:numPr>
                <w:ilvl w:val="0"/>
                <w:numId w:val="13"/>
              </w:numPr>
              <w:rPr>
                <w:rFonts w:asciiTheme="majorHAnsi" w:hAnsiTheme="majorHAnsi"/>
              </w:rPr>
            </w:pPr>
            <w:r>
              <w:rPr>
                <w:rFonts w:asciiTheme="majorHAnsi" w:hAnsiTheme="majorHAnsi"/>
              </w:rPr>
              <w:t>Enumerate the container C1 from all threads</w:t>
            </w:r>
          </w:p>
          <w:p w14:paraId="600948A6" w14:textId="77777777" w:rsidR="00EC7C94" w:rsidRDefault="0088550B" w:rsidP="00EC7C94">
            <w:pPr>
              <w:rPr>
                <w:rFonts w:asciiTheme="majorHAnsi" w:hAnsiTheme="majorHAnsi"/>
              </w:rPr>
            </w:pPr>
            <w:r>
              <w:rPr>
                <w:rFonts w:asciiTheme="majorHAnsi" w:hAnsiTheme="majorHAnsi"/>
              </w:rPr>
              <w:t>Expected Result:</w:t>
            </w:r>
          </w:p>
          <w:p w14:paraId="398735F0" w14:textId="77777777" w:rsidR="00EC7C94" w:rsidRDefault="0088550B" w:rsidP="00750EE6">
            <w:pPr>
              <w:pStyle w:val="ListParagraph"/>
              <w:numPr>
                <w:ilvl w:val="0"/>
                <w:numId w:val="14"/>
              </w:numPr>
              <w:rPr>
                <w:rFonts w:asciiTheme="majorHAnsi" w:hAnsiTheme="majorHAnsi"/>
              </w:rPr>
            </w:pPr>
            <w:r w:rsidRPr="00EC7C94">
              <w:rPr>
                <w:rFonts w:asciiTheme="majorHAnsi" w:hAnsiTheme="majorHAnsi"/>
              </w:rPr>
              <w:t>All enumerations</w:t>
            </w:r>
            <w:r w:rsidR="00EC7C94">
              <w:rPr>
                <w:rFonts w:asciiTheme="majorHAnsi" w:hAnsiTheme="majorHAnsi"/>
              </w:rPr>
              <w:t xml:space="preserve"> should succeed</w:t>
            </w:r>
          </w:p>
          <w:p w14:paraId="100F1116" w14:textId="77777777" w:rsidR="0088550B" w:rsidRDefault="0088550B" w:rsidP="00750EE6">
            <w:pPr>
              <w:pStyle w:val="ListParagraph"/>
              <w:numPr>
                <w:ilvl w:val="0"/>
                <w:numId w:val="14"/>
              </w:numPr>
              <w:rPr>
                <w:rFonts w:asciiTheme="majorHAnsi" w:hAnsiTheme="majorHAnsi"/>
              </w:rPr>
            </w:pPr>
            <w:r w:rsidRPr="00EC7C94">
              <w:rPr>
                <w:rFonts w:asciiTheme="majorHAnsi" w:hAnsiTheme="majorHAnsi"/>
              </w:rPr>
              <w:t>The enumerated data from all threads must be consistent with container data</w:t>
            </w:r>
          </w:p>
          <w:p w14:paraId="0890AF85" w14:textId="2D0F316A" w:rsidR="00DC15F8" w:rsidRPr="00EC7C94" w:rsidRDefault="00DC15F8" w:rsidP="00750EE6">
            <w:pPr>
              <w:pStyle w:val="ListParagraph"/>
              <w:numPr>
                <w:ilvl w:val="0"/>
                <w:numId w:val="14"/>
              </w:numPr>
              <w:rPr>
                <w:rFonts w:asciiTheme="majorHAnsi" w:hAnsiTheme="majorHAnsi"/>
              </w:rPr>
            </w:pPr>
            <w:r>
              <w:rPr>
                <w:rFonts w:asciiTheme="majorHAnsi" w:hAnsiTheme="majorHAnsi"/>
              </w:rPr>
              <w:t>No memory leak</w:t>
            </w:r>
          </w:p>
        </w:tc>
      </w:tr>
      <w:tr w:rsidR="002F5DC3" w14:paraId="07D07667" w14:textId="77777777" w:rsidTr="002F5DC3">
        <w:tc>
          <w:tcPr>
            <w:tcW w:w="370" w:type="dxa"/>
          </w:tcPr>
          <w:p w14:paraId="6822D3A7" w14:textId="4BA2D318" w:rsidR="006407DE" w:rsidRDefault="00464E0F" w:rsidP="006407DE">
            <w:pPr>
              <w:rPr>
                <w:rFonts w:asciiTheme="majorHAnsi" w:hAnsiTheme="majorHAnsi"/>
              </w:rPr>
            </w:pPr>
            <w:r>
              <w:rPr>
                <w:rFonts w:asciiTheme="majorHAnsi" w:hAnsiTheme="majorHAnsi"/>
              </w:rPr>
              <w:t>2</w:t>
            </w:r>
          </w:p>
        </w:tc>
        <w:tc>
          <w:tcPr>
            <w:tcW w:w="2700" w:type="dxa"/>
          </w:tcPr>
          <w:p w14:paraId="1B1E8CAE" w14:textId="20B7F0EF" w:rsidR="006407DE" w:rsidRDefault="00464E0F" w:rsidP="00464E0F">
            <w:pPr>
              <w:rPr>
                <w:rFonts w:asciiTheme="majorHAnsi" w:hAnsiTheme="majorHAnsi"/>
              </w:rPr>
            </w:pPr>
            <w:r>
              <w:rPr>
                <w:rFonts w:asciiTheme="majorHAnsi" w:hAnsiTheme="majorHAnsi"/>
              </w:rPr>
              <w:t>Enumerate single container from multiple application threads while there is write load under progress</w:t>
            </w:r>
          </w:p>
        </w:tc>
        <w:tc>
          <w:tcPr>
            <w:tcW w:w="4878" w:type="dxa"/>
          </w:tcPr>
          <w:p w14:paraId="2F069A58" w14:textId="46AAC411" w:rsidR="0031630D" w:rsidRPr="0031630D" w:rsidRDefault="0031630D" w:rsidP="00750EE6">
            <w:pPr>
              <w:pStyle w:val="ListParagraph"/>
              <w:numPr>
                <w:ilvl w:val="0"/>
                <w:numId w:val="15"/>
              </w:numPr>
              <w:rPr>
                <w:rFonts w:asciiTheme="majorHAnsi" w:hAnsiTheme="majorHAnsi"/>
              </w:rPr>
            </w:pPr>
            <w:r w:rsidRPr="0031630D">
              <w:rPr>
                <w:rFonts w:asciiTheme="majorHAnsi" w:hAnsiTheme="majorHAnsi"/>
              </w:rPr>
              <w:t xml:space="preserve">Create a </w:t>
            </w:r>
            <w:r w:rsidR="00D61A03">
              <w:rPr>
                <w:rFonts w:asciiTheme="majorHAnsi" w:hAnsiTheme="majorHAnsi"/>
              </w:rPr>
              <w:t>1</w:t>
            </w:r>
            <w:r w:rsidRPr="0031630D">
              <w:rPr>
                <w:rFonts w:asciiTheme="majorHAnsi" w:hAnsiTheme="majorHAnsi"/>
              </w:rPr>
              <w:t>G container C1</w:t>
            </w:r>
          </w:p>
          <w:p w14:paraId="2B5BF956" w14:textId="7EE9F979" w:rsidR="0031630D" w:rsidRDefault="00515C6F" w:rsidP="00750EE6">
            <w:pPr>
              <w:pStyle w:val="ListParagraph"/>
              <w:numPr>
                <w:ilvl w:val="0"/>
                <w:numId w:val="15"/>
              </w:numPr>
              <w:rPr>
                <w:rFonts w:asciiTheme="majorHAnsi" w:hAnsiTheme="majorHAnsi"/>
              </w:rPr>
            </w:pPr>
            <w:r>
              <w:rPr>
                <w:rFonts w:asciiTheme="majorHAnsi" w:hAnsiTheme="majorHAnsi"/>
              </w:rPr>
              <w:t>Fill</w:t>
            </w:r>
            <w:r w:rsidR="0031630D">
              <w:rPr>
                <w:rFonts w:asciiTheme="majorHAnsi" w:hAnsiTheme="majorHAnsi"/>
              </w:rPr>
              <w:t xml:space="preserve"> container with some data(example: memslap)</w:t>
            </w:r>
          </w:p>
          <w:p w14:paraId="71148925" w14:textId="0F1292C1" w:rsidR="00515C6F" w:rsidRDefault="00515C6F" w:rsidP="00750EE6">
            <w:pPr>
              <w:pStyle w:val="ListParagraph"/>
              <w:numPr>
                <w:ilvl w:val="0"/>
                <w:numId w:val="15"/>
              </w:numPr>
              <w:rPr>
                <w:rFonts w:asciiTheme="majorHAnsi" w:hAnsiTheme="majorHAnsi"/>
              </w:rPr>
            </w:pPr>
            <w:r>
              <w:rPr>
                <w:rFonts w:asciiTheme="majorHAnsi" w:hAnsiTheme="majorHAnsi"/>
              </w:rPr>
              <w:t>Start dynamic work load(Memslap)</w:t>
            </w:r>
            <w:r w:rsidR="005E73E4">
              <w:rPr>
                <w:rFonts w:asciiTheme="majorHAnsi" w:hAnsiTheme="majorHAnsi"/>
              </w:rPr>
              <w:t xml:space="preserve"> which does update, insert and deletes</w:t>
            </w:r>
          </w:p>
          <w:p w14:paraId="02792A25" w14:textId="77777777" w:rsidR="0031630D" w:rsidRDefault="0031630D" w:rsidP="00750EE6">
            <w:pPr>
              <w:pStyle w:val="ListParagraph"/>
              <w:numPr>
                <w:ilvl w:val="0"/>
                <w:numId w:val="15"/>
              </w:numPr>
              <w:rPr>
                <w:rFonts w:asciiTheme="majorHAnsi" w:hAnsiTheme="majorHAnsi"/>
              </w:rPr>
            </w:pPr>
            <w:r>
              <w:rPr>
                <w:rFonts w:asciiTheme="majorHAnsi" w:hAnsiTheme="majorHAnsi"/>
              </w:rPr>
              <w:t xml:space="preserve">Start N(where N=10) application threads </w:t>
            </w:r>
          </w:p>
          <w:p w14:paraId="7D526F02" w14:textId="77777777" w:rsidR="0031630D" w:rsidRDefault="0031630D" w:rsidP="00750EE6">
            <w:pPr>
              <w:pStyle w:val="ListParagraph"/>
              <w:numPr>
                <w:ilvl w:val="0"/>
                <w:numId w:val="15"/>
              </w:numPr>
              <w:rPr>
                <w:rFonts w:asciiTheme="majorHAnsi" w:hAnsiTheme="majorHAnsi"/>
              </w:rPr>
            </w:pPr>
            <w:r>
              <w:rPr>
                <w:rFonts w:asciiTheme="majorHAnsi" w:hAnsiTheme="majorHAnsi"/>
              </w:rPr>
              <w:t>Enumerate the container C1 from all threads</w:t>
            </w:r>
          </w:p>
          <w:p w14:paraId="5E7987F4" w14:textId="77777777" w:rsidR="0031630D" w:rsidRDefault="0031630D" w:rsidP="0031630D">
            <w:pPr>
              <w:rPr>
                <w:rFonts w:asciiTheme="majorHAnsi" w:hAnsiTheme="majorHAnsi"/>
              </w:rPr>
            </w:pPr>
            <w:r>
              <w:rPr>
                <w:rFonts w:asciiTheme="majorHAnsi" w:hAnsiTheme="majorHAnsi"/>
              </w:rPr>
              <w:t>Expected Result:</w:t>
            </w:r>
          </w:p>
          <w:p w14:paraId="5E425BE0" w14:textId="77777777" w:rsidR="006407DE" w:rsidRDefault="0031630D" w:rsidP="00750EE6">
            <w:pPr>
              <w:pStyle w:val="ListParagraph"/>
              <w:numPr>
                <w:ilvl w:val="0"/>
                <w:numId w:val="16"/>
              </w:numPr>
              <w:rPr>
                <w:rFonts w:asciiTheme="majorHAnsi" w:hAnsiTheme="majorHAnsi"/>
              </w:rPr>
            </w:pPr>
            <w:r w:rsidRPr="005E73E4">
              <w:rPr>
                <w:rFonts w:asciiTheme="majorHAnsi" w:hAnsiTheme="majorHAnsi"/>
              </w:rPr>
              <w:t>All enumerations should succeed</w:t>
            </w:r>
            <w:r w:rsidR="00C16A6D">
              <w:rPr>
                <w:rFonts w:asciiTheme="majorHAnsi" w:hAnsiTheme="majorHAnsi"/>
              </w:rPr>
              <w:t xml:space="preserve"> and return container objects</w:t>
            </w:r>
          </w:p>
          <w:p w14:paraId="7E07AEF9" w14:textId="32CB8754" w:rsidR="00DC15F8" w:rsidRPr="00C16A6D" w:rsidRDefault="00DC15F8" w:rsidP="00750EE6">
            <w:pPr>
              <w:pStyle w:val="ListParagraph"/>
              <w:numPr>
                <w:ilvl w:val="0"/>
                <w:numId w:val="16"/>
              </w:numPr>
              <w:rPr>
                <w:rFonts w:asciiTheme="majorHAnsi" w:hAnsiTheme="majorHAnsi"/>
              </w:rPr>
            </w:pPr>
            <w:r>
              <w:rPr>
                <w:rFonts w:asciiTheme="majorHAnsi" w:hAnsiTheme="majorHAnsi"/>
              </w:rPr>
              <w:t>No memory leak</w:t>
            </w:r>
          </w:p>
        </w:tc>
      </w:tr>
      <w:tr w:rsidR="00F973E5" w14:paraId="51A24F01" w14:textId="77777777" w:rsidTr="002F5DC3">
        <w:tc>
          <w:tcPr>
            <w:tcW w:w="370" w:type="dxa"/>
          </w:tcPr>
          <w:p w14:paraId="635B0F47" w14:textId="59D06C08" w:rsidR="006407DE" w:rsidRDefault="00292CC2" w:rsidP="006407DE">
            <w:pPr>
              <w:rPr>
                <w:rFonts w:asciiTheme="majorHAnsi" w:hAnsiTheme="majorHAnsi"/>
              </w:rPr>
            </w:pPr>
            <w:r>
              <w:rPr>
                <w:rFonts w:asciiTheme="majorHAnsi" w:hAnsiTheme="majorHAnsi"/>
              </w:rPr>
              <w:t>3</w:t>
            </w:r>
          </w:p>
        </w:tc>
        <w:tc>
          <w:tcPr>
            <w:tcW w:w="2700" w:type="dxa"/>
          </w:tcPr>
          <w:p w14:paraId="37660A09" w14:textId="797906E3" w:rsidR="006407DE" w:rsidRDefault="00292CC2" w:rsidP="00292CC2">
            <w:pPr>
              <w:rPr>
                <w:rFonts w:asciiTheme="majorHAnsi" w:hAnsiTheme="majorHAnsi"/>
              </w:rPr>
            </w:pPr>
            <w:r>
              <w:rPr>
                <w:rFonts w:asciiTheme="majorHAnsi" w:hAnsiTheme="majorHAnsi"/>
              </w:rPr>
              <w:t>Enumerate multiple containers from multiple application threads while there is no write load</w:t>
            </w:r>
          </w:p>
        </w:tc>
        <w:tc>
          <w:tcPr>
            <w:tcW w:w="4878" w:type="dxa"/>
          </w:tcPr>
          <w:p w14:paraId="145ED0CF" w14:textId="53A019A7" w:rsidR="00292CC2" w:rsidRDefault="00292CC2" w:rsidP="00750EE6">
            <w:pPr>
              <w:pStyle w:val="ListParagraph"/>
              <w:numPr>
                <w:ilvl w:val="0"/>
                <w:numId w:val="17"/>
              </w:numPr>
              <w:rPr>
                <w:rFonts w:asciiTheme="majorHAnsi" w:hAnsiTheme="majorHAnsi"/>
              </w:rPr>
            </w:pPr>
            <w:r w:rsidRPr="0088550B">
              <w:rPr>
                <w:rFonts w:asciiTheme="majorHAnsi" w:hAnsiTheme="majorHAnsi"/>
              </w:rPr>
              <w:t xml:space="preserve">Create </w:t>
            </w:r>
            <w:r>
              <w:rPr>
                <w:rFonts w:asciiTheme="majorHAnsi" w:hAnsiTheme="majorHAnsi"/>
              </w:rPr>
              <w:t>five 1</w:t>
            </w:r>
            <w:r w:rsidRPr="0088550B">
              <w:rPr>
                <w:rFonts w:asciiTheme="majorHAnsi" w:hAnsiTheme="majorHAnsi"/>
              </w:rPr>
              <w:t>G container</w:t>
            </w:r>
            <w:r>
              <w:rPr>
                <w:rFonts w:asciiTheme="majorHAnsi" w:hAnsiTheme="majorHAnsi"/>
              </w:rPr>
              <w:t>s C1</w:t>
            </w:r>
            <w:r w:rsidR="00D42778">
              <w:rPr>
                <w:rFonts w:asciiTheme="majorHAnsi" w:hAnsiTheme="majorHAnsi"/>
              </w:rPr>
              <w:t xml:space="preserve"> to c5</w:t>
            </w:r>
          </w:p>
          <w:p w14:paraId="7D0A3CC7" w14:textId="77777777" w:rsidR="00292CC2" w:rsidRDefault="00292CC2" w:rsidP="00750EE6">
            <w:pPr>
              <w:pStyle w:val="ListParagraph"/>
              <w:numPr>
                <w:ilvl w:val="0"/>
                <w:numId w:val="17"/>
              </w:numPr>
              <w:rPr>
                <w:rFonts w:asciiTheme="majorHAnsi" w:hAnsiTheme="majorHAnsi"/>
              </w:rPr>
            </w:pPr>
            <w:r w:rsidRPr="00292CC2">
              <w:rPr>
                <w:rFonts w:asciiTheme="majorHAnsi" w:hAnsiTheme="majorHAnsi"/>
              </w:rPr>
              <w:t>Fill container with data(example: memslap)</w:t>
            </w:r>
          </w:p>
          <w:p w14:paraId="393AE232" w14:textId="39FBCD64" w:rsidR="00292CC2" w:rsidRDefault="00292CC2" w:rsidP="00750EE6">
            <w:pPr>
              <w:pStyle w:val="ListParagraph"/>
              <w:numPr>
                <w:ilvl w:val="0"/>
                <w:numId w:val="17"/>
              </w:numPr>
              <w:rPr>
                <w:rFonts w:asciiTheme="majorHAnsi" w:hAnsiTheme="majorHAnsi"/>
              </w:rPr>
            </w:pPr>
            <w:r>
              <w:rPr>
                <w:rFonts w:asciiTheme="majorHAnsi" w:hAnsiTheme="majorHAnsi"/>
              </w:rPr>
              <w:t>Start ten</w:t>
            </w:r>
            <w:r w:rsidRPr="00292CC2">
              <w:rPr>
                <w:rFonts w:asciiTheme="majorHAnsi" w:hAnsiTheme="majorHAnsi"/>
              </w:rPr>
              <w:t xml:space="preserve">(where N=10) application threads </w:t>
            </w:r>
          </w:p>
          <w:p w14:paraId="1EAC7633" w14:textId="136CE82E" w:rsidR="00292CC2" w:rsidRPr="00292CC2" w:rsidRDefault="00292CC2" w:rsidP="00750EE6">
            <w:pPr>
              <w:pStyle w:val="ListParagraph"/>
              <w:numPr>
                <w:ilvl w:val="0"/>
                <w:numId w:val="17"/>
              </w:numPr>
              <w:rPr>
                <w:rFonts w:asciiTheme="majorHAnsi" w:hAnsiTheme="majorHAnsi"/>
              </w:rPr>
            </w:pPr>
            <w:r w:rsidRPr="00292CC2">
              <w:rPr>
                <w:rFonts w:asciiTheme="majorHAnsi" w:hAnsiTheme="majorHAnsi"/>
              </w:rPr>
              <w:t xml:space="preserve">Enumerate the </w:t>
            </w:r>
            <w:r w:rsidR="00D42778">
              <w:rPr>
                <w:rFonts w:asciiTheme="majorHAnsi" w:hAnsiTheme="majorHAnsi"/>
              </w:rPr>
              <w:t xml:space="preserve">five </w:t>
            </w:r>
            <w:r w:rsidRPr="00292CC2">
              <w:rPr>
                <w:rFonts w:asciiTheme="majorHAnsi" w:hAnsiTheme="majorHAnsi"/>
              </w:rPr>
              <w:t>container</w:t>
            </w:r>
            <w:r>
              <w:rPr>
                <w:rFonts w:asciiTheme="majorHAnsi" w:hAnsiTheme="majorHAnsi"/>
              </w:rPr>
              <w:t>s</w:t>
            </w:r>
            <w:r w:rsidRPr="00292CC2">
              <w:rPr>
                <w:rFonts w:asciiTheme="majorHAnsi" w:hAnsiTheme="majorHAnsi"/>
              </w:rPr>
              <w:t xml:space="preserve"> </w:t>
            </w:r>
            <w:r w:rsidR="00D42778">
              <w:rPr>
                <w:rFonts w:asciiTheme="majorHAnsi" w:hAnsiTheme="majorHAnsi"/>
              </w:rPr>
              <w:t>with</w:t>
            </w:r>
            <w:r w:rsidR="0016670D">
              <w:rPr>
                <w:rFonts w:asciiTheme="majorHAnsi" w:hAnsiTheme="majorHAnsi"/>
              </w:rPr>
              <w:t xml:space="preserve"> two threads per container</w:t>
            </w:r>
          </w:p>
          <w:p w14:paraId="593F5253" w14:textId="77777777" w:rsidR="00292CC2" w:rsidRDefault="00292CC2" w:rsidP="00292CC2">
            <w:pPr>
              <w:rPr>
                <w:rFonts w:asciiTheme="majorHAnsi" w:hAnsiTheme="majorHAnsi"/>
              </w:rPr>
            </w:pPr>
            <w:r>
              <w:rPr>
                <w:rFonts w:asciiTheme="majorHAnsi" w:hAnsiTheme="majorHAnsi"/>
              </w:rPr>
              <w:t>Expected Result:</w:t>
            </w:r>
          </w:p>
          <w:p w14:paraId="2D126989" w14:textId="77777777" w:rsidR="00D42778" w:rsidRPr="004F6056" w:rsidRDefault="00292CC2" w:rsidP="00750EE6">
            <w:pPr>
              <w:pStyle w:val="ListParagraph"/>
              <w:numPr>
                <w:ilvl w:val="0"/>
                <w:numId w:val="18"/>
              </w:numPr>
              <w:rPr>
                <w:rFonts w:asciiTheme="majorHAnsi" w:hAnsiTheme="majorHAnsi"/>
              </w:rPr>
            </w:pPr>
            <w:r w:rsidRPr="004F6056">
              <w:rPr>
                <w:rFonts w:asciiTheme="majorHAnsi" w:hAnsiTheme="majorHAnsi"/>
              </w:rPr>
              <w:t>All enumerations should succeed</w:t>
            </w:r>
          </w:p>
          <w:p w14:paraId="45136B05" w14:textId="77777777" w:rsidR="006407DE" w:rsidRDefault="00292CC2" w:rsidP="00750EE6">
            <w:pPr>
              <w:pStyle w:val="ListParagraph"/>
              <w:numPr>
                <w:ilvl w:val="0"/>
                <w:numId w:val="18"/>
              </w:numPr>
              <w:rPr>
                <w:rFonts w:asciiTheme="majorHAnsi" w:hAnsiTheme="majorHAnsi"/>
              </w:rPr>
            </w:pPr>
            <w:r w:rsidRPr="004F6056">
              <w:rPr>
                <w:rFonts w:asciiTheme="majorHAnsi" w:hAnsiTheme="majorHAnsi"/>
              </w:rPr>
              <w:t>The enumerated data from all threads must be consistent with container data</w:t>
            </w:r>
          </w:p>
          <w:p w14:paraId="609BBCAE" w14:textId="14FD7FED" w:rsidR="00DC15F8" w:rsidRPr="004F6056" w:rsidRDefault="00DC15F8" w:rsidP="00750EE6">
            <w:pPr>
              <w:pStyle w:val="ListParagraph"/>
              <w:numPr>
                <w:ilvl w:val="0"/>
                <w:numId w:val="18"/>
              </w:numPr>
              <w:rPr>
                <w:rFonts w:asciiTheme="majorHAnsi" w:hAnsiTheme="majorHAnsi"/>
              </w:rPr>
            </w:pPr>
            <w:r>
              <w:rPr>
                <w:rFonts w:asciiTheme="majorHAnsi" w:hAnsiTheme="majorHAnsi"/>
              </w:rPr>
              <w:t>No memory leak</w:t>
            </w:r>
          </w:p>
        </w:tc>
      </w:tr>
      <w:tr w:rsidR="002F5DC3" w14:paraId="00EF9C6E" w14:textId="77777777" w:rsidTr="002F5DC3">
        <w:tc>
          <w:tcPr>
            <w:tcW w:w="370" w:type="dxa"/>
          </w:tcPr>
          <w:p w14:paraId="5ABDB380" w14:textId="2F5732C8" w:rsidR="006407DE" w:rsidRDefault="00AD684F" w:rsidP="006407DE">
            <w:pPr>
              <w:rPr>
                <w:rFonts w:asciiTheme="majorHAnsi" w:hAnsiTheme="majorHAnsi"/>
              </w:rPr>
            </w:pPr>
            <w:r>
              <w:rPr>
                <w:rFonts w:asciiTheme="majorHAnsi" w:hAnsiTheme="majorHAnsi"/>
              </w:rPr>
              <w:t>4</w:t>
            </w:r>
          </w:p>
        </w:tc>
        <w:tc>
          <w:tcPr>
            <w:tcW w:w="2700" w:type="dxa"/>
          </w:tcPr>
          <w:p w14:paraId="3A9C230C" w14:textId="56ADF02B" w:rsidR="006407DE" w:rsidRDefault="00AD684F" w:rsidP="006407DE">
            <w:pPr>
              <w:rPr>
                <w:rFonts w:asciiTheme="majorHAnsi" w:hAnsiTheme="majorHAnsi"/>
              </w:rPr>
            </w:pPr>
            <w:r>
              <w:rPr>
                <w:rFonts w:asciiTheme="majorHAnsi" w:hAnsiTheme="majorHAnsi"/>
              </w:rPr>
              <w:t xml:space="preserve">Enumerate multiple containers from multiple application threads while there is </w:t>
            </w:r>
            <w:r w:rsidR="00141109">
              <w:rPr>
                <w:rFonts w:asciiTheme="majorHAnsi" w:hAnsiTheme="majorHAnsi"/>
              </w:rPr>
              <w:t>write load under progress</w:t>
            </w:r>
          </w:p>
        </w:tc>
        <w:tc>
          <w:tcPr>
            <w:tcW w:w="4878" w:type="dxa"/>
          </w:tcPr>
          <w:p w14:paraId="6EB196C1" w14:textId="77777777" w:rsidR="004F6056" w:rsidRDefault="004F6056" w:rsidP="00750EE6">
            <w:pPr>
              <w:pStyle w:val="ListParagraph"/>
              <w:numPr>
                <w:ilvl w:val="0"/>
                <w:numId w:val="19"/>
              </w:numPr>
              <w:rPr>
                <w:rFonts w:asciiTheme="majorHAnsi" w:hAnsiTheme="majorHAnsi"/>
              </w:rPr>
            </w:pPr>
            <w:r w:rsidRPr="0088550B">
              <w:rPr>
                <w:rFonts w:asciiTheme="majorHAnsi" w:hAnsiTheme="majorHAnsi"/>
              </w:rPr>
              <w:t xml:space="preserve">Create </w:t>
            </w:r>
            <w:r>
              <w:rPr>
                <w:rFonts w:asciiTheme="majorHAnsi" w:hAnsiTheme="majorHAnsi"/>
              </w:rPr>
              <w:t>five 1</w:t>
            </w:r>
            <w:r w:rsidRPr="0088550B">
              <w:rPr>
                <w:rFonts w:asciiTheme="majorHAnsi" w:hAnsiTheme="majorHAnsi"/>
              </w:rPr>
              <w:t>G container</w:t>
            </w:r>
            <w:r>
              <w:rPr>
                <w:rFonts w:asciiTheme="majorHAnsi" w:hAnsiTheme="majorHAnsi"/>
              </w:rPr>
              <w:t>s C1 to c5</w:t>
            </w:r>
          </w:p>
          <w:p w14:paraId="64EEB083" w14:textId="7C950A94" w:rsidR="004F6056" w:rsidRPr="004F6056" w:rsidRDefault="004F6056" w:rsidP="00750EE6">
            <w:pPr>
              <w:pStyle w:val="ListParagraph"/>
              <w:numPr>
                <w:ilvl w:val="0"/>
                <w:numId w:val="19"/>
              </w:numPr>
              <w:rPr>
                <w:rFonts w:asciiTheme="majorHAnsi" w:hAnsiTheme="majorHAnsi"/>
              </w:rPr>
            </w:pPr>
            <w:r w:rsidRPr="004F6056">
              <w:rPr>
                <w:rFonts w:asciiTheme="majorHAnsi" w:hAnsiTheme="majorHAnsi"/>
              </w:rPr>
              <w:t xml:space="preserve">Fill </w:t>
            </w:r>
            <w:r w:rsidR="008E23B1">
              <w:rPr>
                <w:rFonts w:asciiTheme="majorHAnsi" w:hAnsiTheme="majorHAnsi"/>
              </w:rPr>
              <w:t xml:space="preserve">the </w:t>
            </w:r>
            <w:r w:rsidRPr="004F6056">
              <w:rPr>
                <w:rFonts w:asciiTheme="majorHAnsi" w:hAnsiTheme="majorHAnsi"/>
              </w:rPr>
              <w:t>container</w:t>
            </w:r>
            <w:r w:rsidR="008E23B1">
              <w:rPr>
                <w:rFonts w:asciiTheme="majorHAnsi" w:hAnsiTheme="majorHAnsi"/>
              </w:rPr>
              <w:t>s</w:t>
            </w:r>
            <w:r w:rsidRPr="004F6056">
              <w:rPr>
                <w:rFonts w:asciiTheme="majorHAnsi" w:hAnsiTheme="majorHAnsi"/>
              </w:rPr>
              <w:t xml:space="preserve"> with some data(example: memslap)</w:t>
            </w:r>
          </w:p>
          <w:p w14:paraId="33F67F5C" w14:textId="77777777" w:rsidR="004F6056" w:rsidRPr="004F6056" w:rsidRDefault="004F6056" w:rsidP="00750EE6">
            <w:pPr>
              <w:pStyle w:val="ListParagraph"/>
              <w:numPr>
                <w:ilvl w:val="0"/>
                <w:numId w:val="19"/>
              </w:numPr>
              <w:rPr>
                <w:rFonts w:asciiTheme="majorHAnsi" w:hAnsiTheme="majorHAnsi"/>
              </w:rPr>
            </w:pPr>
            <w:r w:rsidRPr="004F6056">
              <w:rPr>
                <w:rFonts w:asciiTheme="majorHAnsi" w:hAnsiTheme="majorHAnsi"/>
              </w:rPr>
              <w:t>Start dynamic work load(Memslap) which does update, insert and deletes</w:t>
            </w:r>
          </w:p>
          <w:p w14:paraId="662FA666" w14:textId="0DBF77D8" w:rsidR="008E23B1" w:rsidRPr="003604C0" w:rsidRDefault="008E23B1" w:rsidP="00750EE6">
            <w:pPr>
              <w:pStyle w:val="ListParagraph"/>
              <w:numPr>
                <w:ilvl w:val="0"/>
                <w:numId w:val="19"/>
              </w:numPr>
              <w:rPr>
                <w:rFonts w:asciiTheme="majorHAnsi" w:hAnsiTheme="majorHAnsi"/>
              </w:rPr>
            </w:pPr>
            <w:r w:rsidRPr="00292CC2">
              <w:rPr>
                <w:rFonts w:asciiTheme="majorHAnsi" w:hAnsiTheme="majorHAnsi"/>
              </w:rPr>
              <w:t xml:space="preserve">Enumerate the </w:t>
            </w:r>
            <w:r>
              <w:rPr>
                <w:rFonts w:asciiTheme="majorHAnsi" w:hAnsiTheme="majorHAnsi"/>
              </w:rPr>
              <w:t xml:space="preserve">five </w:t>
            </w:r>
            <w:r w:rsidRPr="00292CC2">
              <w:rPr>
                <w:rFonts w:asciiTheme="majorHAnsi" w:hAnsiTheme="majorHAnsi"/>
              </w:rPr>
              <w:t>container</w:t>
            </w:r>
            <w:r>
              <w:rPr>
                <w:rFonts w:asciiTheme="majorHAnsi" w:hAnsiTheme="majorHAnsi"/>
              </w:rPr>
              <w:t>s</w:t>
            </w:r>
            <w:r w:rsidRPr="00292CC2">
              <w:rPr>
                <w:rFonts w:asciiTheme="majorHAnsi" w:hAnsiTheme="majorHAnsi"/>
              </w:rPr>
              <w:t xml:space="preserve"> </w:t>
            </w:r>
            <w:r>
              <w:rPr>
                <w:rFonts w:asciiTheme="majorHAnsi" w:hAnsiTheme="majorHAnsi"/>
              </w:rPr>
              <w:t>with two threads per container</w:t>
            </w:r>
          </w:p>
          <w:p w14:paraId="7EE09AAE" w14:textId="77777777" w:rsidR="004F6056" w:rsidRDefault="004F6056" w:rsidP="004F6056">
            <w:pPr>
              <w:rPr>
                <w:rFonts w:asciiTheme="majorHAnsi" w:hAnsiTheme="majorHAnsi"/>
              </w:rPr>
            </w:pPr>
            <w:r>
              <w:rPr>
                <w:rFonts w:asciiTheme="majorHAnsi" w:hAnsiTheme="majorHAnsi"/>
              </w:rPr>
              <w:t>Expected Result:</w:t>
            </w:r>
          </w:p>
          <w:p w14:paraId="5C216A28" w14:textId="77777777" w:rsidR="006407DE" w:rsidRPr="00DC15F8" w:rsidRDefault="004F6056" w:rsidP="00750EE6">
            <w:pPr>
              <w:pStyle w:val="ListParagraph"/>
              <w:numPr>
                <w:ilvl w:val="0"/>
                <w:numId w:val="20"/>
              </w:numPr>
              <w:rPr>
                <w:rFonts w:asciiTheme="majorHAnsi" w:hAnsiTheme="majorHAnsi"/>
              </w:rPr>
            </w:pPr>
            <w:r w:rsidRPr="00DC15F8">
              <w:rPr>
                <w:rFonts w:asciiTheme="majorHAnsi" w:hAnsiTheme="majorHAnsi"/>
              </w:rPr>
              <w:t>All enumerations should succeed and return container objects</w:t>
            </w:r>
          </w:p>
          <w:p w14:paraId="12F94C45" w14:textId="08F2702E" w:rsidR="00DC15F8" w:rsidRPr="00DC15F8" w:rsidRDefault="00DC15F8" w:rsidP="00750EE6">
            <w:pPr>
              <w:pStyle w:val="ListParagraph"/>
              <w:numPr>
                <w:ilvl w:val="0"/>
                <w:numId w:val="20"/>
              </w:numPr>
              <w:rPr>
                <w:rFonts w:asciiTheme="majorHAnsi" w:hAnsiTheme="majorHAnsi"/>
              </w:rPr>
            </w:pPr>
            <w:r w:rsidRPr="00DC15F8">
              <w:rPr>
                <w:rFonts w:asciiTheme="majorHAnsi" w:hAnsiTheme="majorHAnsi"/>
              </w:rPr>
              <w:t>No memory leak</w:t>
            </w:r>
          </w:p>
        </w:tc>
      </w:tr>
      <w:tr w:rsidR="00F973E5" w14:paraId="71C4C58B" w14:textId="77777777" w:rsidTr="002F5DC3">
        <w:tc>
          <w:tcPr>
            <w:tcW w:w="370" w:type="dxa"/>
          </w:tcPr>
          <w:p w14:paraId="0350E5A2" w14:textId="6D9A5878" w:rsidR="006407DE" w:rsidRDefault="008D13B3" w:rsidP="006407DE">
            <w:pPr>
              <w:rPr>
                <w:rFonts w:asciiTheme="majorHAnsi" w:hAnsiTheme="majorHAnsi"/>
              </w:rPr>
            </w:pPr>
            <w:r>
              <w:rPr>
                <w:rFonts w:asciiTheme="majorHAnsi" w:hAnsiTheme="majorHAnsi"/>
              </w:rPr>
              <w:t>5</w:t>
            </w:r>
          </w:p>
        </w:tc>
        <w:tc>
          <w:tcPr>
            <w:tcW w:w="2700" w:type="dxa"/>
          </w:tcPr>
          <w:p w14:paraId="518617C5" w14:textId="5540D7C6" w:rsidR="006407DE" w:rsidRDefault="008D13B3" w:rsidP="006407DE">
            <w:pPr>
              <w:rPr>
                <w:rFonts w:asciiTheme="majorHAnsi" w:hAnsiTheme="majorHAnsi"/>
              </w:rPr>
            </w:pPr>
            <w:r>
              <w:rPr>
                <w:rFonts w:asciiTheme="majorHAnsi" w:hAnsiTheme="majorHAnsi"/>
              </w:rPr>
              <w:t>Enumerate multiple containers from one thread</w:t>
            </w:r>
          </w:p>
        </w:tc>
        <w:tc>
          <w:tcPr>
            <w:tcW w:w="4878" w:type="dxa"/>
          </w:tcPr>
          <w:p w14:paraId="1293F95B" w14:textId="3BA29B48" w:rsidR="00D53043" w:rsidRPr="0088550B" w:rsidRDefault="00D53043" w:rsidP="00750EE6">
            <w:pPr>
              <w:pStyle w:val="ListParagraph"/>
              <w:numPr>
                <w:ilvl w:val="0"/>
                <w:numId w:val="21"/>
              </w:numPr>
              <w:rPr>
                <w:rFonts w:asciiTheme="majorHAnsi" w:hAnsiTheme="majorHAnsi"/>
              </w:rPr>
            </w:pPr>
            <w:r w:rsidRPr="0088550B">
              <w:rPr>
                <w:rFonts w:asciiTheme="majorHAnsi" w:hAnsiTheme="majorHAnsi"/>
              </w:rPr>
              <w:t xml:space="preserve">Create </w:t>
            </w:r>
            <w:r>
              <w:rPr>
                <w:rFonts w:asciiTheme="majorHAnsi" w:hAnsiTheme="majorHAnsi"/>
              </w:rPr>
              <w:t>five 1G containers</w:t>
            </w:r>
          </w:p>
          <w:p w14:paraId="51D1D0EE" w14:textId="77777777" w:rsidR="00D53043" w:rsidRDefault="00D53043" w:rsidP="00750EE6">
            <w:pPr>
              <w:pStyle w:val="ListParagraph"/>
              <w:numPr>
                <w:ilvl w:val="0"/>
                <w:numId w:val="21"/>
              </w:numPr>
              <w:rPr>
                <w:rFonts w:asciiTheme="majorHAnsi" w:hAnsiTheme="majorHAnsi"/>
              </w:rPr>
            </w:pPr>
            <w:r>
              <w:rPr>
                <w:rFonts w:asciiTheme="majorHAnsi" w:hAnsiTheme="majorHAnsi"/>
              </w:rPr>
              <w:t>Fill container with data(example: memslap)</w:t>
            </w:r>
          </w:p>
          <w:p w14:paraId="79490F20" w14:textId="35DE42C9" w:rsidR="00D53043" w:rsidRDefault="00D53043" w:rsidP="00750EE6">
            <w:pPr>
              <w:pStyle w:val="ListParagraph"/>
              <w:numPr>
                <w:ilvl w:val="0"/>
                <w:numId w:val="21"/>
              </w:numPr>
              <w:rPr>
                <w:rFonts w:asciiTheme="majorHAnsi" w:hAnsiTheme="majorHAnsi"/>
              </w:rPr>
            </w:pPr>
            <w:r>
              <w:rPr>
                <w:rFonts w:asciiTheme="majorHAnsi" w:hAnsiTheme="majorHAnsi"/>
              </w:rPr>
              <w:t xml:space="preserve">Start 1 </w:t>
            </w:r>
            <w:r w:rsidR="005A56C1">
              <w:rPr>
                <w:rFonts w:asciiTheme="majorHAnsi" w:hAnsiTheme="majorHAnsi"/>
              </w:rPr>
              <w:t>application thread</w:t>
            </w:r>
            <w:r>
              <w:rPr>
                <w:rFonts w:asciiTheme="majorHAnsi" w:hAnsiTheme="majorHAnsi"/>
              </w:rPr>
              <w:t xml:space="preserve"> </w:t>
            </w:r>
          </w:p>
          <w:p w14:paraId="02D64892" w14:textId="160A47E2" w:rsidR="00D53043" w:rsidRDefault="00D53043" w:rsidP="00750EE6">
            <w:pPr>
              <w:pStyle w:val="ListParagraph"/>
              <w:numPr>
                <w:ilvl w:val="0"/>
                <w:numId w:val="21"/>
              </w:numPr>
              <w:rPr>
                <w:rFonts w:asciiTheme="majorHAnsi" w:hAnsiTheme="majorHAnsi"/>
              </w:rPr>
            </w:pPr>
            <w:r>
              <w:rPr>
                <w:rFonts w:asciiTheme="majorHAnsi" w:hAnsiTheme="majorHAnsi"/>
              </w:rPr>
              <w:t>Enumerate the all five containers from one thread</w:t>
            </w:r>
          </w:p>
          <w:p w14:paraId="71AACBF3" w14:textId="77777777" w:rsidR="00D53043" w:rsidRPr="00D53043" w:rsidRDefault="00D53043" w:rsidP="00D53043">
            <w:pPr>
              <w:pStyle w:val="ListParagraph"/>
              <w:ind w:left="360"/>
              <w:rPr>
                <w:rFonts w:asciiTheme="majorHAnsi" w:hAnsiTheme="majorHAnsi"/>
              </w:rPr>
            </w:pPr>
            <w:r w:rsidRPr="00D53043">
              <w:rPr>
                <w:rFonts w:asciiTheme="majorHAnsi" w:hAnsiTheme="majorHAnsi"/>
              </w:rPr>
              <w:t>Expected Result:</w:t>
            </w:r>
          </w:p>
          <w:p w14:paraId="405F0AFD" w14:textId="77777777" w:rsidR="00D53043" w:rsidRPr="00D53043" w:rsidRDefault="00D53043" w:rsidP="00750EE6">
            <w:pPr>
              <w:pStyle w:val="ListParagraph"/>
              <w:numPr>
                <w:ilvl w:val="0"/>
                <w:numId w:val="22"/>
              </w:numPr>
              <w:rPr>
                <w:rFonts w:asciiTheme="majorHAnsi" w:hAnsiTheme="majorHAnsi"/>
              </w:rPr>
            </w:pPr>
            <w:r w:rsidRPr="00D53043">
              <w:rPr>
                <w:rFonts w:asciiTheme="majorHAnsi" w:hAnsiTheme="majorHAnsi"/>
              </w:rPr>
              <w:t>All enumerations should succeed</w:t>
            </w:r>
          </w:p>
          <w:p w14:paraId="19355112" w14:textId="77777777" w:rsidR="00D53043" w:rsidRPr="00D53043" w:rsidRDefault="00D53043" w:rsidP="00750EE6">
            <w:pPr>
              <w:pStyle w:val="ListParagraph"/>
              <w:numPr>
                <w:ilvl w:val="0"/>
                <w:numId w:val="22"/>
              </w:numPr>
              <w:rPr>
                <w:rFonts w:asciiTheme="majorHAnsi" w:hAnsiTheme="majorHAnsi"/>
              </w:rPr>
            </w:pPr>
            <w:r w:rsidRPr="00D53043">
              <w:rPr>
                <w:rFonts w:asciiTheme="majorHAnsi" w:hAnsiTheme="majorHAnsi"/>
              </w:rPr>
              <w:t>The enumerated data from all threads must be consistent with container data</w:t>
            </w:r>
          </w:p>
          <w:p w14:paraId="204AD471" w14:textId="2D73EC1E" w:rsidR="006407DE" w:rsidRPr="00D53043" w:rsidRDefault="00D53043" w:rsidP="00750EE6">
            <w:pPr>
              <w:pStyle w:val="ListParagraph"/>
              <w:numPr>
                <w:ilvl w:val="0"/>
                <w:numId w:val="22"/>
              </w:numPr>
              <w:rPr>
                <w:rFonts w:asciiTheme="majorHAnsi" w:hAnsiTheme="majorHAnsi"/>
              </w:rPr>
            </w:pPr>
            <w:r w:rsidRPr="00D53043">
              <w:rPr>
                <w:rFonts w:asciiTheme="majorHAnsi" w:hAnsiTheme="majorHAnsi"/>
              </w:rPr>
              <w:t>No memory leak</w:t>
            </w:r>
          </w:p>
        </w:tc>
      </w:tr>
      <w:tr w:rsidR="002F5DC3" w14:paraId="155CDEAE" w14:textId="77777777" w:rsidTr="002F5DC3">
        <w:tc>
          <w:tcPr>
            <w:tcW w:w="370" w:type="dxa"/>
          </w:tcPr>
          <w:p w14:paraId="24DB652D" w14:textId="2A136D8F" w:rsidR="006407DE" w:rsidRDefault="00903F82" w:rsidP="006407DE">
            <w:pPr>
              <w:rPr>
                <w:rFonts w:asciiTheme="majorHAnsi" w:hAnsiTheme="majorHAnsi"/>
              </w:rPr>
            </w:pPr>
            <w:r>
              <w:rPr>
                <w:rFonts w:asciiTheme="majorHAnsi" w:hAnsiTheme="majorHAnsi"/>
              </w:rPr>
              <w:t>6</w:t>
            </w:r>
          </w:p>
        </w:tc>
        <w:tc>
          <w:tcPr>
            <w:tcW w:w="2700" w:type="dxa"/>
          </w:tcPr>
          <w:p w14:paraId="0FC5369C" w14:textId="640FFD91" w:rsidR="006407DE" w:rsidRDefault="001762CA" w:rsidP="006407DE">
            <w:pPr>
              <w:rPr>
                <w:rFonts w:asciiTheme="majorHAnsi" w:hAnsiTheme="majorHAnsi"/>
              </w:rPr>
            </w:pPr>
            <w:r>
              <w:rPr>
                <w:rFonts w:asciiTheme="majorHAnsi" w:hAnsiTheme="majorHAnsi"/>
              </w:rPr>
              <w:t xml:space="preserve">Check if the application thread can terminate the enumeration </w:t>
            </w:r>
            <w:r w:rsidR="0065025D">
              <w:rPr>
                <w:rFonts w:asciiTheme="majorHAnsi" w:hAnsiTheme="majorHAnsi"/>
              </w:rPr>
              <w:t>before enumeration completes</w:t>
            </w:r>
            <w:r>
              <w:rPr>
                <w:rFonts w:asciiTheme="majorHAnsi" w:hAnsiTheme="majorHAnsi"/>
              </w:rPr>
              <w:t xml:space="preserve"> </w:t>
            </w:r>
          </w:p>
        </w:tc>
        <w:tc>
          <w:tcPr>
            <w:tcW w:w="4878" w:type="dxa"/>
          </w:tcPr>
          <w:p w14:paraId="235D0626" w14:textId="4014FF00" w:rsidR="000E670C" w:rsidRPr="000E670C" w:rsidRDefault="000E670C" w:rsidP="00750EE6">
            <w:pPr>
              <w:pStyle w:val="ListParagraph"/>
              <w:numPr>
                <w:ilvl w:val="0"/>
                <w:numId w:val="23"/>
              </w:numPr>
              <w:rPr>
                <w:rFonts w:asciiTheme="majorHAnsi" w:hAnsiTheme="majorHAnsi"/>
              </w:rPr>
            </w:pPr>
            <w:r w:rsidRPr="000E670C">
              <w:rPr>
                <w:rFonts w:asciiTheme="majorHAnsi" w:hAnsiTheme="majorHAnsi"/>
              </w:rPr>
              <w:t xml:space="preserve">Create a </w:t>
            </w:r>
            <w:r>
              <w:rPr>
                <w:rFonts w:asciiTheme="majorHAnsi" w:hAnsiTheme="majorHAnsi"/>
              </w:rPr>
              <w:t>1</w:t>
            </w:r>
            <w:r w:rsidRPr="000E670C">
              <w:rPr>
                <w:rFonts w:asciiTheme="majorHAnsi" w:hAnsiTheme="majorHAnsi"/>
              </w:rPr>
              <w:t>G container C1</w:t>
            </w:r>
          </w:p>
          <w:p w14:paraId="42C198AD" w14:textId="77777777" w:rsidR="000E670C" w:rsidRPr="000E670C" w:rsidRDefault="000E670C" w:rsidP="00750EE6">
            <w:pPr>
              <w:pStyle w:val="ListParagraph"/>
              <w:numPr>
                <w:ilvl w:val="0"/>
                <w:numId w:val="23"/>
              </w:numPr>
              <w:rPr>
                <w:rFonts w:asciiTheme="majorHAnsi" w:hAnsiTheme="majorHAnsi"/>
              </w:rPr>
            </w:pPr>
            <w:r w:rsidRPr="000E670C">
              <w:rPr>
                <w:rFonts w:asciiTheme="majorHAnsi" w:hAnsiTheme="majorHAnsi"/>
              </w:rPr>
              <w:t>Fill container with data(example: memslap)</w:t>
            </w:r>
          </w:p>
          <w:p w14:paraId="180AF985" w14:textId="604AAA1B" w:rsidR="000E670C" w:rsidRPr="000E670C" w:rsidRDefault="00755FB3" w:rsidP="00750EE6">
            <w:pPr>
              <w:pStyle w:val="ListParagraph"/>
              <w:numPr>
                <w:ilvl w:val="0"/>
                <w:numId w:val="23"/>
              </w:numPr>
              <w:rPr>
                <w:rFonts w:asciiTheme="majorHAnsi" w:hAnsiTheme="majorHAnsi"/>
              </w:rPr>
            </w:pPr>
            <w:r>
              <w:rPr>
                <w:rFonts w:asciiTheme="majorHAnsi" w:hAnsiTheme="majorHAnsi"/>
              </w:rPr>
              <w:t>Start 1 application thread1</w:t>
            </w:r>
          </w:p>
          <w:p w14:paraId="78132088" w14:textId="79F047CB" w:rsidR="000E670C" w:rsidRPr="000E670C" w:rsidRDefault="000E670C" w:rsidP="00750EE6">
            <w:pPr>
              <w:pStyle w:val="ListParagraph"/>
              <w:numPr>
                <w:ilvl w:val="0"/>
                <w:numId w:val="23"/>
              </w:numPr>
              <w:rPr>
                <w:rFonts w:asciiTheme="majorHAnsi" w:hAnsiTheme="majorHAnsi"/>
              </w:rPr>
            </w:pPr>
            <w:r w:rsidRPr="000E670C">
              <w:rPr>
                <w:rFonts w:asciiTheme="majorHAnsi" w:hAnsiTheme="majorHAnsi"/>
              </w:rPr>
              <w:t xml:space="preserve">Enumerate the container C1 </w:t>
            </w:r>
            <w:r w:rsidR="00755FB3">
              <w:rPr>
                <w:rFonts w:asciiTheme="majorHAnsi" w:hAnsiTheme="majorHAnsi"/>
              </w:rPr>
              <w:t>and terminate the enumeration after partial data is retrieved from application thread</w:t>
            </w:r>
          </w:p>
          <w:p w14:paraId="10D3EA9C" w14:textId="77777777" w:rsidR="000E670C" w:rsidRDefault="000E670C" w:rsidP="000E670C">
            <w:pPr>
              <w:rPr>
                <w:rFonts w:asciiTheme="majorHAnsi" w:hAnsiTheme="majorHAnsi"/>
              </w:rPr>
            </w:pPr>
            <w:r>
              <w:rPr>
                <w:rFonts w:asciiTheme="majorHAnsi" w:hAnsiTheme="majorHAnsi"/>
              </w:rPr>
              <w:t>Expected Result:</w:t>
            </w:r>
          </w:p>
          <w:p w14:paraId="6D0EFDF5" w14:textId="1D3314A5" w:rsidR="00DA02B6" w:rsidRPr="00DA02B6" w:rsidRDefault="00DA02B6" w:rsidP="00750EE6">
            <w:pPr>
              <w:pStyle w:val="ListParagraph"/>
              <w:numPr>
                <w:ilvl w:val="0"/>
                <w:numId w:val="24"/>
              </w:numPr>
              <w:rPr>
                <w:rFonts w:asciiTheme="majorHAnsi" w:hAnsiTheme="majorHAnsi"/>
              </w:rPr>
            </w:pPr>
            <w:r w:rsidRPr="00DA02B6">
              <w:rPr>
                <w:rFonts w:asciiTheme="majorHAnsi" w:hAnsiTheme="majorHAnsi"/>
              </w:rPr>
              <w:t>The</w:t>
            </w:r>
            <w:r w:rsidR="000E670C" w:rsidRPr="00DA02B6">
              <w:rPr>
                <w:rFonts w:asciiTheme="majorHAnsi" w:hAnsiTheme="majorHAnsi"/>
              </w:rPr>
              <w:t xml:space="preserve"> enumeration should succeed</w:t>
            </w:r>
          </w:p>
          <w:p w14:paraId="1BCCA82F" w14:textId="7331865A" w:rsidR="006407DE" w:rsidRPr="00DA02B6" w:rsidRDefault="000E670C" w:rsidP="00750EE6">
            <w:pPr>
              <w:pStyle w:val="ListParagraph"/>
              <w:numPr>
                <w:ilvl w:val="0"/>
                <w:numId w:val="24"/>
              </w:numPr>
              <w:rPr>
                <w:rFonts w:asciiTheme="majorHAnsi" w:hAnsiTheme="majorHAnsi"/>
              </w:rPr>
            </w:pPr>
            <w:r w:rsidRPr="00DA02B6">
              <w:rPr>
                <w:rFonts w:asciiTheme="majorHAnsi" w:hAnsiTheme="majorHAnsi"/>
              </w:rPr>
              <w:t>No memory leak</w:t>
            </w:r>
          </w:p>
        </w:tc>
      </w:tr>
      <w:tr w:rsidR="00F973E5" w14:paraId="0B6407A2" w14:textId="77777777" w:rsidTr="002F5DC3">
        <w:tc>
          <w:tcPr>
            <w:tcW w:w="370" w:type="dxa"/>
          </w:tcPr>
          <w:p w14:paraId="26D77741" w14:textId="7037E2D1" w:rsidR="006407DE" w:rsidRDefault="00DA02B6" w:rsidP="006407DE">
            <w:pPr>
              <w:rPr>
                <w:rFonts w:asciiTheme="majorHAnsi" w:hAnsiTheme="majorHAnsi"/>
              </w:rPr>
            </w:pPr>
            <w:r>
              <w:rPr>
                <w:rFonts w:asciiTheme="majorHAnsi" w:hAnsiTheme="majorHAnsi"/>
              </w:rPr>
              <w:t>7</w:t>
            </w:r>
          </w:p>
        </w:tc>
        <w:tc>
          <w:tcPr>
            <w:tcW w:w="2700" w:type="dxa"/>
          </w:tcPr>
          <w:p w14:paraId="3306BB60" w14:textId="4D149422" w:rsidR="006407DE" w:rsidRDefault="00B55951" w:rsidP="006407DE">
            <w:pPr>
              <w:rPr>
                <w:rFonts w:asciiTheme="majorHAnsi" w:hAnsiTheme="majorHAnsi"/>
              </w:rPr>
            </w:pPr>
            <w:r>
              <w:rPr>
                <w:rFonts w:asciiTheme="majorHAnsi" w:hAnsiTheme="majorHAnsi"/>
              </w:rPr>
              <w:t>Check if enumeration on closed container fail</w:t>
            </w:r>
          </w:p>
        </w:tc>
        <w:tc>
          <w:tcPr>
            <w:tcW w:w="4878" w:type="dxa"/>
          </w:tcPr>
          <w:p w14:paraId="4421300E" w14:textId="14907BDD" w:rsidR="00DB0911" w:rsidRPr="00DB0911" w:rsidRDefault="00DB0911" w:rsidP="00750EE6">
            <w:pPr>
              <w:pStyle w:val="ListParagraph"/>
              <w:numPr>
                <w:ilvl w:val="0"/>
                <w:numId w:val="25"/>
              </w:numPr>
              <w:rPr>
                <w:rFonts w:asciiTheme="majorHAnsi" w:hAnsiTheme="majorHAnsi"/>
              </w:rPr>
            </w:pPr>
            <w:r w:rsidRPr="00DB0911">
              <w:rPr>
                <w:rFonts w:asciiTheme="majorHAnsi" w:hAnsiTheme="majorHAnsi"/>
              </w:rPr>
              <w:t xml:space="preserve">Create a </w:t>
            </w:r>
            <w:r w:rsidR="004738B3">
              <w:rPr>
                <w:rFonts w:asciiTheme="majorHAnsi" w:hAnsiTheme="majorHAnsi"/>
              </w:rPr>
              <w:t>1M</w:t>
            </w:r>
            <w:r w:rsidRPr="00DB0911">
              <w:rPr>
                <w:rFonts w:asciiTheme="majorHAnsi" w:hAnsiTheme="majorHAnsi"/>
              </w:rPr>
              <w:t xml:space="preserve"> container C1</w:t>
            </w:r>
          </w:p>
          <w:p w14:paraId="483D6938" w14:textId="77777777" w:rsidR="00DB0911" w:rsidRDefault="00DB0911" w:rsidP="00750EE6">
            <w:pPr>
              <w:pStyle w:val="ListParagraph"/>
              <w:numPr>
                <w:ilvl w:val="0"/>
                <w:numId w:val="25"/>
              </w:numPr>
              <w:rPr>
                <w:rFonts w:asciiTheme="majorHAnsi" w:hAnsiTheme="majorHAnsi"/>
              </w:rPr>
            </w:pPr>
            <w:r w:rsidRPr="00DB0911">
              <w:rPr>
                <w:rFonts w:asciiTheme="majorHAnsi" w:hAnsiTheme="majorHAnsi"/>
              </w:rPr>
              <w:t>Fill container with data(example: memslap)</w:t>
            </w:r>
          </w:p>
          <w:p w14:paraId="621B215C" w14:textId="05EC9B70" w:rsidR="004738B3" w:rsidRPr="00DB0911" w:rsidRDefault="004738B3" w:rsidP="00750EE6">
            <w:pPr>
              <w:pStyle w:val="ListParagraph"/>
              <w:numPr>
                <w:ilvl w:val="0"/>
                <w:numId w:val="25"/>
              </w:numPr>
              <w:rPr>
                <w:rFonts w:asciiTheme="majorHAnsi" w:hAnsiTheme="majorHAnsi"/>
              </w:rPr>
            </w:pPr>
            <w:r>
              <w:rPr>
                <w:rFonts w:asciiTheme="majorHAnsi" w:hAnsiTheme="majorHAnsi"/>
              </w:rPr>
              <w:t>Close the container</w:t>
            </w:r>
          </w:p>
          <w:p w14:paraId="76FA64E7" w14:textId="77777777" w:rsidR="00DB0911" w:rsidRPr="00DB0911" w:rsidRDefault="00DB0911" w:rsidP="00750EE6">
            <w:pPr>
              <w:pStyle w:val="ListParagraph"/>
              <w:numPr>
                <w:ilvl w:val="0"/>
                <w:numId w:val="25"/>
              </w:numPr>
              <w:rPr>
                <w:rFonts w:asciiTheme="majorHAnsi" w:hAnsiTheme="majorHAnsi"/>
              </w:rPr>
            </w:pPr>
            <w:r w:rsidRPr="00DB0911">
              <w:rPr>
                <w:rFonts w:asciiTheme="majorHAnsi" w:hAnsiTheme="majorHAnsi"/>
              </w:rPr>
              <w:t>Start 1 application thread1</w:t>
            </w:r>
          </w:p>
          <w:p w14:paraId="7EFDF0C5" w14:textId="62565523" w:rsidR="00DB0911" w:rsidRPr="00DB0911" w:rsidRDefault="00DB0911" w:rsidP="00750EE6">
            <w:pPr>
              <w:pStyle w:val="ListParagraph"/>
              <w:numPr>
                <w:ilvl w:val="0"/>
                <w:numId w:val="25"/>
              </w:numPr>
              <w:rPr>
                <w:rFonts w:asciiTheme="majorHAnsi" w:hAnsiTheme="majorHAnsi"/>
              </w:rPr>
            </w:pPr>
            <w:r w:rsidRPr="00DB0911">
              <w:rPr>
                <w:rFonts w:asciiTheme="majorHAnsi" w:hAnsiTheme="majorHAnsi"/>
              </w:rPr>
              <w:t xml:space="preserve">Enumerate the container C1 </w:t>
            </w:r>
          </w:p>
          <w:p w14:paraId="6F0AA355" w14:textId="77777777" w:rsidR="00DB0911" w:rsidRDefault="00DB0911" w:rsidP="00DB0911">
            <w:pPr>
              <w:rPr>
                <w:rFonts w:asciiTheme="majorHAnsi" w:hAnsiTheme="majorHAnsi"/>
              </w:rPr>
            </w:pPr>
            <w:r>
              <w:rPr>
                <w:rFonts w:asciiTheme="majorHAnsi" w:hAnsiTheme="majorHAnsi"/>
              </w:rPr>
              <w:t>Expected Result:</w:t>
            </w:r>
          </w:p>
          <w:p w14:paraId="0628F822" w14:textId="4921B6CF" w:rsidR="005E7665" w:rsidRPr="005E7665" w:rsidRDefault="005E7665" w:rsidP="00750EE6">
            <w:pPr>
              <w:pStyle w:val="ListParagraph"/>
              <w:numPr>
                <w:ilvl w:val="0"/>
                <w:numId w:val="26"/>
              </w:numPr>
              <w:rPr>
                <w:rFonts w:asciiTheme="majorHAnsi" w:hAnsiTheme="majorHAnsi"/>
              </w:rPr>
            </w:pPr>
            <w:r w:rsidRPr="005E7665">
              <w:rPr>
                <w:rFonts w:asciiTheme="majorHAnsi" w:hAnsiTheme="majorHAnsi"/>
              </w:rPr>
              <w:t>The enumeration initializer call should fail with appropriate error code</w:t>
            </w:r>
          </w:p>
          <w:p w14:paraId="244F25A6" w14:textId="250CFA28" w:rsidR="006407DE" w:rsidRDefault="006407DE" w:rsidP="00DB0911">
            <w:pPr>
              <w:rPr>
                <w:rFonts w:asciiTheme="majorHAnsi" w:hAnsiTheme="majorHAnsi"/>
              </w:rPr>
            </w:pPr>
          </w:p>
        </w:tc>
      </w:tr>
      <w:tr w:rsidR="002F5DC3" w14:paraId="0C1027B0" w14:textId="77777777" w:rsidTr="002F5DC3">
        <w:tc>
          <w:tcPr>
            <w:tcW w:w="370" w:type="dxa"/>
          </w:tcPr>
          <w:p w14:paraId="453BB9FA" w14:textId="5478D8C9" w:rsidR="00A33E92" w:rsidRDefault="00F67171" w:rsidP="006407DE">
            <w:pPr>
              <w:rPr>
                <w:rFonts w:asciiTheme="majorHAnsi" w:hAnsiTheme="majorHAnsi"/>
              </w:rPr>
            </w:pPr>
            <w:r>
              <w:rPr>
                <w:rFonts w:asciiTheme="majorHAnsi" w:hAnsiTheme="majorHAnsi"/>
              </w:rPr>
              <w:t>8</w:t>
            </w:r>
          </w:p>
        </w:tc>
        <w:tc>
          <w:tcPr>
            <w:tcW w:w="2700" w:type="dxa"/>
          </w:tcPr>
          <w:p w14:paraId="1F5A77E0" w14:textId="37B70678" w:rsidR="00A33E92" w:rsidRDefault="00AC290F" w:rsidP="00A44452">
            <w:pPr>
              <w:rPr>
                <w:rFonts w:asciiTheme="majorHAnsi" w:hAnsiTheme="majorHAnsi"/>
              </w:rPr>
            </w:pPr>
            <w:r>
              <w:rPr>
                <w:rFonts w:asciiTheme="majorHAnsi" w:hAnsiTheme="majorHAnsi"/>
              </w:rPr>
              <w:t>Che</w:t>
            </w:r>
            <w:r w:rsidR="00A44452">
              <w:rPr>
                <w:rFonts w:asciiTheme="majorHAnsi" w:hAnsiTheme="majorHAnsi"/>
              </w:rPr>
              <w:t>ck container deletes are handled appropriately</w:t>
            </w:r>
            <w:r>
              <w:rPr>
                <w:rFonts w:asciiTheme="majorHAnsi" w:hAnsiTheme="majorHAnsi"/>
              </w:rPr>
              <w:t xml:space="preserve"> while enumeration</w:t>
            </w:r>
            <w:r w:rsidR="0075683A">
              <w:rPr>
                <w:rFonts w:asciiTheme="majorHAnsi" w:hAnsiTheme="majorHAnsi"/>
              </w:rPr>
              <w:t xml:space="preserve"> is</w:t>
            </w:r>
            <w:r>
              <w:rPr>
                <w:rFonts w:asciiTheme="majorHAnsi" w:hAnsiTheme="majorHAnsi"/>
              </w:rPr>
              <w:t xml:space="preserve"> under progress </w:t>
            </w:r>
          </w:p>
        </w:tc>
        <w:tc>
          <w:tcPr>
            <w:tcW w:w="4878" w:type="dxa"/>
          </w:tcPr>
          <w:p w14:paraId="1FD85CB6" w14:textId="42AD6BFC" w:rsidR="00AC290F" w:rsidRPr="00AC290F" w:rsidRDefault="00AC290F" w:rsidP="00750EE6">
            <w:pPr>
              <w:pStyle w:val="ListParagraph"/>
              <w:numPr>
                <w:ilvl w:val="0"/>
                <w:numId w:val="27"/>
              </w:numPr>
              <w:rPr>
                <w:rFonts w:asciiTheme="majorHAnsi" w:hAnsiTheme="majorHAnsi"/>
              </w:rPr>
            </w:pPr>
            <w:r w:rsidRPr="00AC290F">
              <w:rPr>
                <w:rFonts w:asciiTheme="majorHAnsi" w:hAnsiTheme="majorHAnsi"/>
              </w:rPr>
              <w:t xml:space="preserve">Create a </w:t>
            </w:r>
            <w:r>
              <w:rPr>
                <w:rFonts w:asciiTheme="majorHAnsi" w:hAnsiTheme="majorHAnsi"/>
              </w:rPr>
              <w:t>1</w:t>
            </w:r>
            <w:r w:rsidRPr="00AC290F">
              <w:rPr>
                <w:rFonts w:asciiTheme="majorHAnsi" w:hAnsiTheme="majorHAnsi"/>
              </w:rPr>
              <w:t>G container C1</w:t>
            </w:r>
          </w:p>
          <w:p w14:paraId="4A6973D4" w14:textId="77777777" w:rsidR="00AC290F" w:rsidRPr="00AC290F" w:rsidRDefault="00AC290F" w:rsidP="00750EE6">
            <w:pPr>
              <w:pStyle w:val="ListParagraph"/>
              <w:numPr>
                <w:ilvl w:val="0"/>
                <w:numId w:val="27"/>
              </w:numPr>
              <w:rPr>
                <w:rFonts w:asciiTheme="majorHAnsi" w:hAnsiTheme="majorHAnsi"/>
              </w:rPr>
            </w:pPr>
            <w:r w:rsidRPr="00AC290F">
              <w:rPr>
                <w:rFonts w:asciiTheme="majorHAnsi" w:hAnsiTheme="majorHAnsi"/>
              </w:rPr>
              <w:t>Fill container with data(example: memslap)</w:t>
            </w:r>
          </w:p>
          <w:p w14:paraId="4A8D7151" w14:textId="77777777" w:rsidR="00AC290F" w:rsidRPr="00AC290F" w:rsidRDefault="00AC290F" w:rsidP="00750EE6">
            <w:pPr>
              <w:pStyle w:val="ListParagraph"/>
              <w:numPr>
                <w:ilvl w:val="0"/>
                <w:numId w:val="27"/>
              </w:numPr>
              <w:rPr>
                <w:rFonts w:asciiTheme="majorHAnsi" w:hAnsiTheme="majorHAnsi"/>
              </w:rPr>
            </w:pPr>
            <w:r w:rsidRPr="00AC290F">
              <w:rPr>
                <w:rFonts w:asciiTheme="majorHAnsi" w:hAnsiTheme="majorHAnsi"/>
              </w:rPr>
              <w:t xml:space="preserve">Start N(where N=10) application threads </w:t>
            </w:r>
          </w:p>
          <w:p w14:paraId="42DB0C07" w14:textId="5CBE9E4A" w:rsidR="00AC290F" w:rsidRDefault="00AC290F" w:rsidP="00750EE6">
            <w:pPr>
              <w:pStyle w:val="ListParagraph"/>
              <w:numPr>
                <w:ilvl w:val="0"/>
                <w:numId w:val="27"/>
              </w:numPr>
              <w:rPr>
                <w:rFonts w:asciiTheme="majorHAnsi" w:hAnsiTheme="majorHAnsi"/>
              </w:rPr>
            </w:pPr>
            <w:r w:rsidRPr="00AC290F">
              <w:rPr>
                <w:rFonts w:asciiTheme="majorHAnsi" w:hAnsiTheme="majorHAnsi"/>
              </w:rPr>
              <w:t xml:space="preserve">Enumerate the container C1 from </w:t>
            </w:r>
            <w:r w:rsidR="00B32D2D">
              <w:rPr>
                <w:rFonts w:asciiTheme="majorHAnsi" w:hAnsiTheme="majorHAnsi"/>
              </w:rPr>
              <w:t>N-1 threads</w:t>
            </w:r>
          </w:p>
          <w:p w14:paraId="60B16A98" w14:textId="17CB572D" w:rsidR="00AC290F" w:rsidRPr="00AC290F" w:rsidRDefault="00B32D2D" w:rsidP="00750EE6">
            <w:pPr>
              <w:pStyle w:val="ListParagraph"/>
              <w:numPr>
                <w:ilvl w:val="0"/>
                <w:numId w:val="27"/>
              </w:numPr>
              <w:rPr>
                <w:rFonts w:asciiTheme="majorHAnsi" w:hAnsiTheme="majorHAnsi"/>
              </w:rPr>
            </w:pPr>
            <w:r>
              <w:rPr>
                <w:rFonts w:asciiTheme="majorHAnsi" w:hAnsiTheme="majorHAnsi"/>
              </w:rPr>
              <w:t>Delete the container from Nth thread</w:t>
            </w:r>
          </w:p>
          <w:p w14:paraId="70867E18" w14:textId="77777777" w:rsidR="00AC290F" w:rsidRDefault="00AC290F" w:rsidP="00AC290F">
            <w:pPr>
              <w:rPr>
                <w:rFonts w:asciiTheme="majorHAnsi" w:hAnsiTheme="majorHAnsi"/>
              </w:rPr>
            </w:pPr>
            <w:r>
              <w:rPr>
                <w:rFonts w:asciiTheme="majorHAnsi" w:hAnsiTheme="majorHAnsi"/>
              </w:rPr>
              <w:t>Expected Result:</w:t>
            </w:r>
          </w:p>
          <w:p w14:paraId="172B23D8" w14:textId="77777777" w:rsidR="002A10A2" w:rsidRPr="002A10A2" w:rsidRDefault="00AC290F" w:rsidP="00750EE6">
            <w:pPr>
              <w:pStyle w:val="ListParagraph"/>
              <w:numPr>
                <w:ilvl w:val="0"/>
                <w:numId w:val="28"/>
              </w:numPr>
              <w:rPr>
                <w:rFonts w:asciiTheme="majorHAnsi" w:hAnsiTheme="majorHAnsi"/>
              </w:rPr>
            </w:pPr>
            <w:r w:rsidRPr="002A10A2">
              <w:rPr>
                <w:rFonts w:asciiTheme="majorHAnsi" w:hAnsiTheme="majorHAnsi"/>
              </w:rPr>
              <w:t xml:space="preserve">All enumerations should </w:t>
            </w:r>
            <w:r w:rsidR="002A10A2" w:rsidRPr="002A10A2">
              <w:rPr>
                <w:rFonts w:asciiTheme="majorHAnsi" w:hAnsiTheme="majorHAnsi"/>
              </w:rPr>
              <w:t>be gracefully terminated before the delete</w:t>
            </w:r>
          </w:p>
          <w:p w14:paraId="6CB58DDC" w14:textId="6D0ADD9F" w:rsidR="00A33E92" w:rsidRPr="002A10A2" w:rsidRDefault="00AC290F" w:rsidP="00750EE6">
            <w:pPr>
              <w:pStyle w:val="ListParagraph"/>
              <w:numPr>
                <w:ilvl w:val="0"/>
                <w:numId w:val="28"/>
              </w:numPr>
              <w:rPr>
                <w:rFonts w:asciiTheme="majorHAnsi" w:hAnsiTheme="majorHAnsi"/>
              </w:rPr>
            </w:pPr>
            <w:r w:rsidRPr="002A10A2">
              <w:rPr>
                <w:rFonts w:asciiTheme="majorHAnsi" w:hAnsiTheme="majorHAnsi"/>
              </w:rPr>
              <w:t>No memory leak</w:t>
            </w:r>
          </w:p>
        </w:tc>
      </w:tr>
      <w:tr w:rsidR="00F973E5" w14:paraId="5A4A0549" w14:textId="77777777" w:rsidTr="002F5DC3">
        <w:tc>
          <w:tcPr>
            <w:tcW w:w="370" w:type="dxa"/>
          </w:tcPr>
          <w:p w14:paraId="57937CA1" w14:textId="64B9B32F" w:rsidR="002A10A2" w:rsidRDefault="002A10A2" w:rsidP="006407DE">
            <w:pPr>
              <w:rPr>
                <w:rFonts w:asciiTheme="majorHAnsi" w:hAnsiTheme="majorHAnsi"/>
              </w:rPr>
            </w:pPr>
            <w:r>
              <w:rPr>
                <w:rFonts w:asciiTheme="majorHAnsi" w:hAnsiTheme="majorHAnsi"/>
              </w:rPr>
              <w:t>9</w:t>
            </w:r>
          </w:p>
        </w:tc>
        <w:tc>
          <w:tcPr>
            <w:tcW w:w="2700" w:type="dxa"/>
          </w:tcPr>
          <w:p w14:paraId="50211516" w14:textId="4F7D3DA1" w:rsidR="002A10A2" w:rsidRDefault="00CC7EA8" w:rsidP="00A575FF">
            <w:pPr>
              <w:rPr>
                <w:rFonts w:asciiTheme="majorHAnsi" w:hAnsiTheme="majorHAnsi"/>
              </w:rPr>
            </w:pPr>
            <w:r>
              <w:rPr>
                <w:rFonts w:asciiTheme="majorHAnsi" w:hAnsiTheme="majorHAnsi"/>
              </w:rPr>
              <w:t xml:space="preserve">Check </w:t>
            </w:r>
            <w:r w:rsidR="00120F1C">
              <w:rPr>
                <w:rFonts w:asciiTheme="majorHAnsi" w:hAnsiTheme="majorHAnsi"/>
              </w:rPr>
              <w:t xml:space="preserve">close </w:t>
            </w:r>
            <w:r>
              <w:rPr>
                <w:rFonts w:asciiTheme="majorHAnsi" w:hAnsiTheme="majorHAnsi"/>
              </w:rPr>
              <w:t xml:space="preserve">container </w:t>
            </w:r>
            <w:r w:rsidR="00120F1C">
              <w:rPr>
                <w:rFonts w:asciiTheme="majorHAnsi" w:hAnsiTheme="majorHAnsi"/>
              </w:rPr>
              <w:t>operations are handled appropriately</w:t>
            </w:r>
            <w:r>
              <w:rPr>
                <w:rFonts w:asciiTheme="majorHAnsi" w:hAnsiTheme="majorHAnsi"/>
              </w:rPr>
              <w:t xml:space="preserve"> while enumeration </w:t>
            </w:r>
            <w:r w:rsidR="00A575FF">
              <w:rPr>
                <w:rFonts w:asciiTheme="majorHAnsi" w:hAnsiTheme="majorHAnsi"/>
              </w:rPr>
              <w:t xml:space="preserve">is </w:t>
            </w:r>
            <w:r>
              <w:rPr>
                <w:rFonts w:asciiTheme="majorHAnsi" w:hAnsiTheme="majorHAnsi"/>
              </w:rPr>
              <w:t xml:space="preserve">under progress </w:t>
            </w:r>
          </w:p>
        </w:tc>
        <w:tc>
          <w:tcPr>
            <w:tcW w:w="4878" w:type="dxa"/>
          </w:tcPr>
          <w:p w14:paraId="761A1354"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Create a 1G container C1</w:t>
            </w:r>
          </w:p>
          <w:p w14:paraId="6164648A"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Fill container with data(example: memslap)</w:t>
            </w:r>
          </w:p>
          <w:p w14:paraId="6371F90B"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 xml:space="preserve">Start N(where N=10) application threads </w:t>
            </w:r>
          </w:p>
          <w:p w14:paraId="266BFEF4" w14:textId="77777777" w:rsidR="000103C8" w:rsidRPr="000103C8" w:rsidRDefault="000103C8" w:rsidP="00750EE6">
            <w:pPr>
              <w:pStyle w:val="ListParagraph"/>
              <w:numPr>
                <w:ilvl w:val="0"/>
                <w:numId w:val="29"/>
              </w:numPr>
              <w:rPr>
                <w:rFonts w:asciiTheme="majorHAnsi" w:hAnsiTheme="majorHAnsi"/>
              </w:rPr>
            </w:pPr>
            <w:r w:rsidRPr="000103C8">
              <w:rPr>
                <w:rFonts w:asciiTheme="majorHAnsi" w:hAnsiTheme="majorHAnsi"/>
              </w:rPr>
              <w:t>Enumerate the container C1 from N-1 threads</w:t>
            </w:r>
          </w:p>
          <w:p w14:paraId="182095F5" w14:textId="05F99E93" w:rsidR="000103C8" w:rsidRPr="000103C8" w:rsidRDefault="00631DA2" w:rsidP="00750EE6">
            <w:pPr>
              <w:pStyle w:val="ListParagraph"/>
              <w:numPr>
                <w:ilvl w:val="0"/>
                <w:numId w:val="29"/>
              </w:numPr>
              <w:rPr>
                <w:rFonts w:asciiTheme="majorHAnsi" w:hAnsiTheme="majorHAnsi"/>
              </w:rPr>
            </w:pPr>
            <w:r>
              <w:rPr>
                <w:rFonts w:asciiTheme="majorHAnsi" w:hAnsiTheme="majorHAnsi"/>
              </w:rPr>
              <w:t>Close</w:t>
            </w:r>
            <w:r w:rsidR="000103C8" w:rsidRPr="000103C8">
              <w:rPr>
                <w:rFonts w:asciiTheme="majorHAnsi" w:hAnsiTheme="majorHAnsi"/>
              </w:rPr>
              <w:t xml:space="preserve"> the container from Nth thread</w:t>
            </w:r>
          </w:p>
          <w:p w14:paraId="35259E23" w14:textId="77777777" w:rsidR="000103C8" w:rsidRDefault="000103C8" w:rsidP="000103C8">
            <w:pPr>
              <w:rPr>
                <w:rFonts w:asciiTheme="majorHAnsi" w:hAnsiTheme="majorHAnsi"/>
              </w:rPr>
            </w:pPr>
            <w:r>
              <w:rPr>
                <w:rFonts w:asciiTheme="majorHAnsi" w:hAnsiTheme="majorHAnsi"/>
              </w:rPr>
              <w:t>Expected Result:</w:t>
            </w:r>
          </w:p>
          <w:p w14:paraId="66267DFA" w14:textId="77777777" w:rsidR="003D0F0A" w:rsidRPr="003D0F0A" w:rsidRDefault="000103C8" w:rsidP="00750EE6">
            <w:pPr>
              <w:pStyle w:val="ListParagraph"/>
              <w:numPr>
                <w:ilvl w:val="0"/>
                <w:numId w:val="30"/>
              </w:numPr>
              <w:rPr>
                <w:rFonts w:asciiTheme="majorHAnsi" w:hAnsiTheme="majorHAnsi"/>
              </w:rPr>
            </w:pPr>
            <w:r w:rsidRPr="003D0F0A">
              <w:rPr>
                <w:rFonts w:asciiTheme="majorHAnsi" w:hAnsiTheme="majorHAnsi"/>
              </w:rPr>
              <w:t>All enumerations should be g</w:t>
            </w:r>
            <w:r w:rsidR="003D0F0A" w:rsidRPr="003D0F0A">
              <w:rPr>
                <w:rFonts w:asciiTheme="majorHAnsi" w:hAnsiTheme="majorHAnsi"/>
              </w:rPr>
              <w:t>racefully terminated before close operation</w:t>
            </w:r>
          </w:p>
          <w:p w14:paraId="2032DCB6" w14:textId="6DBBBD2E" w:rsidR="002A10A2" w:rsidRPr="003D0F0A" w:rsidRDefault="000103C8" w:rsidP="00750EE6">
            <w:pPr>
              <w:pStyle w:val="ListParagraph"/>
              <w:numPr>
                <w:ilvl w:val="0"/>
                <w:numId w:val="30"/>
              </w:numPr>
              <w:rPr>
                <w:rFonts w:asciiTheme="majorHAnsi" w:hAnsiTheme="majorHAnsi"/>
              </w:rPr>
            </w:pPr>
            <w:r w:rsidRPr="003D0F0A">
              <w:rPr>
                <w:rFonts w:asciiTheme="majorHAnsi" w:hAnsiTheme="majorHAnsi"/>
              </w:rPr>
              <w:t>No memory leak</w:t>
            </w:r>
          </w:p>
        </w:tc>
      </w:tr>
      <w:tr w:rsidR="002F5DC3" w14:paraId="088933A4" w14:textId="77777777" w:rsidTr="002F5DC3">
        <w:tc>
          <w:tcPr>
            <w:tcW w:w="370" w:type="dxa"/>
          </w:tcPr>
          <w:p w14:paraId="579D0A07" w14:textId="128ED387" w:rsidR="00594155" w:rsidRDefault="00594155" w:rsidP="006407DE">
            <w:pPr>
              <w:rPr>
                <w:rFonts w:asciiTheme="majorHAnsi" w:hAnsiTheme="majorHAnsi"/>
              </w:rPr>
            </w:pPr>
            <w:r>
              <w:rPr>
                <w:rFonts w:asciiTheme="majorHAnsi" w:hAnsiTheme="majorHAnsi"/>
              </w:rPr>
              <w:t>10</w:t>
            </w:r>
          </w:p>
        </w:tc>
        <w:tc>
          <w:tcPr>
            <w:tcW w:w="2700" w:type="dxa"/>
          </w:tcPr>
          <w:p w14:paraId="3E969379" w14:textId="2B901423" w:rsidR="00594155" w:rsidRDefault="003E386F" w:rsidP="00A575FF">
            <w:pPr>
              <w:rPr>
                <w:rFonts w:asciiTheme="majorHAnsi" w:hAnsiTheme="majorHAnsi"/>
              </w:rPr>
            </w:pPr>
            <w:r>
              <w:rPr>
                <w:rFonts w:asciiTheme="majorHAnsi" w:hAnsiTheme="majorHAnsi"/>
              </w:rPr>
              <w:t>Check if enumeration succeeds after FDF restart</w:t>
            </w:r>
          </w:p>
        </w:tc>
        <w:tc>
          <w:tcPr>
            <w:tcW w:w="4878" w:type="dxa"/>
          </w:tcPr>
          <w:p w14:paraId="7046D00A"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Create five 1G containers C1 to c5</w:t>
            </w:r>
          </w:p>
          <w:p w14:paraId="67A7F4B6"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Fill container with data(example: memslap)</w:t>
            </w:r>
          </w:p>
          <w:p w14:paraId="28D715F1" w14:textId="0EA4AA78" w:rsidR="00AB7E28" w:rsidRDefault="00AB7E28" w:rsidP="00750EE6">
            <w:pPr>
              <w:pStyle w:val="ListParagraph"/>
              <w:numPr>
                <w:ilvl w:val="0"/>
                <w:numId w:val="31"/>
              </w:numPr>
              <w:rPr>
                <w:rFonts w:asciiTheme="majorHAnsi" w:hAnsiTheme="majorHAnsi"/>
              </w:rPr>
            </w:pPr>
            <w:r w:rsidRPr="004F6056">
              <w:rPr>
                <w:rFonts w:asciiTheme="majorHAnsi" w:hAnsiTheme="majorHAnsi"/>
              </w:rPr>
              <w:t>Start dynamic work load(Memslap) which does update, insert and deletes</w:t>
            </w:r>
          </w:p>
          <w:p w14:paraId="145A3EE1" w14:textId="02C22DBC" w:rsidR="00565755" w:rsidRPr="00AB7E28" w:rsidRDefault="00565755" w:rsidP="00750EE6">
            <w:pPr>
              <w:pStyle w:val="ListParagraph"/>
              <w:numPr>
                <w:ilvl w:val="0"/>
                <w:numId w:val="31"/>
              </w:numPr>
              <w:rPr>
                <w:rFonts w:asciiTheme="majorHAnsi" w:hAnsiTheme="majorHAnsi"/>
              </w:rPr>
            </w:pPr>
            <w:r>
              <w:rPr>
                <w:rFonts w:asciiTheme="majorHAnsi" w:hAnsiTheme="majorHAnsi"/>
              </w:rPr>
              <w:t>Restart FDF</w:t>
            </w:r>
          </w:p>
          <w:p w14:paraId="3163C54E"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 xml:space="preserve">Start ten(where N=10) application threads </w:t>
            </w:r>
          </w:p>
          <w:p w14:paraId="5B951D59" w14:textId="77777777" w:rsidR="001044F8" w:rsidRPr="001044F8" w:rsidRDefault="001044F8" w:rsidP="00750EE6">
            <w:pPr>
              <w:pStyle w:val="ListParagraph"/>
              <w:numPr>
                <w:ilvl w:val="0"/>
                <w:numId w:val="31"/>
              </w:numPr>
              <w:rPr>
                <w:rFonts w:asciiTheme="majorHAnsi" w:hAnsiTheme="majorHAnsi"/>
              </w:rPr>
            </w:pPr>
            <w:r w:rsidRPr="001044F8">
              <w:rPr>
                <w:rFonts w:asciiTheme="majorHAnsi" w:hAnsiTheme="majorHAnsi"/>
              </w:rPr>
              <w:t>Enumerate the five containers with two threads per container</w:t>
            </w:r>
          </w:p>
          <w:p w14:paraId="0293BB46" w14:textId="77777777" w:rsidR="001044F8" w:rsidRDefault="001044F8" w:rsidP="001044F8">
            <w:pPr>
              <w:rPr>
                <w:rFonts w:asciiTheme="majorHAnsi" w:hAnsiTheme="majorHAnsi"/>
              </w:rPr>
            </w:pPr>
            <w:r>
              <w:rPr>
                <w:rFonts w:asciiTheme="majorHAnsi" w:hAnsiTheme="majorHAnsi"/>
              </w:rPr>
              <w:t>Expected Result:</w:t>
            </w:r>
          </w:p>
          <w:p w14:paraId="78841B08" w14:textId="77777777" w:rsidR="001044F8" w:rsidRPr="004F6056" w:rsidRDefault="001044F8" w:rsidP="00750EE6">
            <w:pPr>
              <w:pStyle w:val="ListParagraph"/>
              <w:numPr>
                <w:ilvl w:val="0"/>
                <w:numId w:val="31"/>
              </w:numPr>
              <w:rPr>
                <w:rFonts w:asciiTheme="majorHAnsi" w:hAnsiTheme="majorHAnsi"/>
              </w:rPr>
            </w:pPr>
            <w:r w:rsidRPr="004F6056">
              <w:rPr>
                <w:rFonts w:asciiTheme="majorHAnsi" w:hAnsiTheme="majorHAnsi"/>
              </w:rPr>
              <w:t>All enumerations should succeed</w:t>
            </w:r>
          </w:p>
          <w:p w14:paraId="0DDFD725" w14:textId="77777777" w:rsidR="00323214" w:rsidRDefault="001044F8" w:rsidP="00750EE6">
            <w:pPr>
              <w:pStyle w:val="ListParagraph"/>
              <w:numPr>
                <w:ilvl w:val="0"/>
                <w:numId w:val="31"/>
              </w:numPr>
              <w:rPr>
                <w:rFonts w:asciiTheme="majorHAnsi" w:hAnsiTheme="majorHAnsi"/>
              </w:rPr>
            </w:pPr>
            <w:r w:rsidRPr="004F6056">
              <w:rPr>
                <w:rFonts w:asciiTheme="majorHAnsi" w:hAnsiTheme="majorHAnsi"/>
              </w:rPr>
              <w:t>The enumerated data from all threads must be consistent with container data</w:t>
            </w:r>
          </w:p>
          <w:p w14:paraId="31A45622" w14:textId="5F4D5366" w:rsidR="00594155" w:rsidRPr="00323214" w:rsidRDefault="001044F8" w:rsidP="00750EE6">
            <w:pPr>
              <w:pStyle w:val="ListParagraph"/>
              <w:numPr>
                <w:ilvl w:val="0"/>
                <w:numId w:val="31"/>
              </w:numPr>
              <w:rPr>
                <w:rFonts w:asciiTheme="majorHAnsi" w:hAnsiTheme="majorHAnsi"/>
              </w:rPr>
            </w:pPr>
            <w:r w:rsidRPr="00323214">
              <w:rPr>
                <w:rFonts w:asciiTheme="majorHAnsi" w:hAnsiTheme="majorHAnsi"/>
              </w:rPr>
              <w:t>No memory leak</w:t>
            </w:r>
          </w:p>
        </w:tc>
      </w:tr>
      <w:tr w:rsidR="00F973E5" w14:paraId="10DFDDA4" w14:textId="77777777" w:rsidTr="002F5DC3">
        <w:tc>
          <w:tcPr>
            <w:tcW w:w="370" w:type="dxa"/>
          </w:tcPr>
          <w:p w14:paraId="1850582E" w14:textId="77468BB4" w:rsidR="00B107DF" w:rsidRDefault="00B107DF" w:rsidP="006407DE">
            <w:pPr>
              <w:rPr>
                <w:rFonts w:asciiTheme="majorHAnsi" w:hAnsiTheme="majorHAnsi"/>
              </w:rPr>
            </w:pPr>
            <w:r>
              <w:rPr>
                <w:rFonts w:asciiTheme="majorHAnsi" w:hAnsiTheme="majorHAnsi"/>
              </w:rPr>
              <w:t xml:space="preserve">11 </w:t>
            </w:r>
          </w:p>
        </w:tc>
        <w:tc>
          <w:tcPr>
            <w:tcW w:w="2700" w:type="dxa"/>
          </w:tcPr>
          <w:p w14:paraId="5D5389F7" w14:textId="2BD27178" w:rsidR="00B107DF" w:rsidRDefault="00B107DF" w:rsidP="00A575FF">
            <w:pPr>
              <w:rPr>
                <w:rFonts w:asciiTheme="majorHAnsi" w:hAnsiTheme="majorHAnsi"/>
              </w:rPr>
            </w:pPr>
            <w:r>
              <w:rPr>
                <w:rFonts w:asciiTheme="majorHAnsi" w:hAnsiTheme="majorHAnsi"/>
              </w:rPr>
              <w:t xml:space="preserve">FDF performance while enumeration </w:t>
            </w:r>
          </w:p>
        </w:tc>
        <w:tc>
          <w:tcPr>
            <w:tcW w:w="4878" w:type="dxa"/>
          </w:tcPr>
          <w:p w14:paraId="1E9E71B7" w14:textId="05463857" w:rsidR="004A1996" w:rsidRPr="007A6C9C" w:rsidRDefault="004A1996" w:rsidP="00750EE6">
            <w:pPr>
              <w:pStyle w:val="ListParagraph"/>
              <w:numPr>
                <w:ilvl w:val="0"/>
                <w:numId w:val="32"/>
              </w:numPr>
              <w:rPr>
                <w:rFonts w:asciiTheme="majorHAnsi" w:hAnsiTheme="majorHAnsi"/>
              </w:rPr>
            </w:pPr>
            <w:r w:rsidRPr="007A6C9C">
              <w:rPr>
                <w:rFonts w:asciiTheme="majorHAnsi" w:hAnsiTheme="majorHAnsi"/>
              </w:rPr>
              <w:t>Create five</w:t>
            </w:r>
            <w:r w:rsidR="00924DD4">
              <w:rPr>
                <w:rFonts w:asciiTheme="majorHAnsi" w:hAnsiTheme="majorHAnsi"/>
              </w:rPr>
              <w:t xml:space="preserve"> 5</w:t>
            </w:r>
            <w:r w:rsidRPr="007A6C9C">
              <w:rPr>
                <w:rFonts w:asciiTheme="majorHAnsi" w:hAnsiTheme="majorHAnsi"/>
              </w:rPr>
              <w:t>G containers C1 to c5</w:t>
            </w:r>
          </w:p>
          <w:p w14:paraId="3F7D41F0" w14:textId="77777777" w:rsidR="004A1996" w:rsidRPr="007A6C9C" w:rsidRDefault="004A1996" w:rsidP="00750EE6">
            <w:pPr>
              <w:pStyle w:val="ListParagraph"/>
              <w:numPr>
                <w:ilvl w:val="0"/>
                <w:numId w:val="32"/>
              </w:numPr>
              <w:rPr>
                <w:rFonts w:asciiTheme="majorHAnsi" w:hAnsiTheme="majorHAnsi"/>
              </w:rPr>
            </w:pPr>
            <w:r w:rsidRPr="007A6C9C">
              <w:rPr>
                <w:rFonts w:asciiTheme="majorHAnsi" w:hAnsiTheme="majorHAnsi"/>
              </w:rPr>
              <w:t>Fill the containers with some data(example: memslap)</w:t>
            </w:r>
          </w:p>
          <w:p w14:paraId="43576077" w14:textId="77777777" w:rsidR="004A1996" w:rsidRPr="007A6C9C" w:rsidRDefault="004A1996" w:rsidP="00750EE6">
            <w:pPr>
              <w:pStyle w:val="ListParagraph"/>
              <w:numPr>
                <w:ilvl w:val="0"/>
                <w:numId w:val="32"/>
              </w:numPr>
              <w:rPr>
                <w:rFonts w:asciiTheme="majorHAnsi" w:hAnsiTheme="majorHAnsi"/>
              </w:rPr>
            </w:pPr>
            <w:r w:rsidRPr="007A6C9C">
              <w:rPr>
                <w:rFonts w:asciiTheme="majorHAnsi" w:hAnsiTheme="majorHAnsi"/>
              </w:rPr>
              <w:t>Start dynamic work load(Memslap) which does update, insert and deletes</w:t>
            </w:r>
          </w:p>
          <w:p w14:paraId="0A1C8BA0" w14:textId="77777777" w:rsidR="004A1996" w:rsidRDefault="004A1996" w:rsidP="00750EE6">
            <w:pPr>
              <w:pStyle w:val="ListParagraph"/>
              <w:numPr>
                <w:ilvl w:val="0"/>
                <w:numId w:val="32"/>
              </w:numPr>
              <w:rPr>
                <w:rFonts w:asciiTheme="majorHAnsi" w:hAnsiTheme="majorHAnsi"/>
              </w:rPr>
            </w:pPr>
            <w:r w:rsidRPr="007A6C9C">
              <w:rPr>
                <w:rFonts w:asciiTheme="majorHAnsi" w:hAnsiTheme="majorHAnsi"/>
              </w:rPr>
              <w:t>Enumerate the five containers with two threads per container</w:t>
            </w:r>
          </w:p>
          <w:p w14:paraId="392123A9" w14:textId="29CF8ED6" w:rsidR="004F4E6A" w:rsidRPr="007A6C9C" w:rsidRDefault="004F4E6A" w:rsidP="00750EE6">
            <w:pPr>
              <w:pStyle w:val="ListParagraph"/>
              <w:numPr>
                <w:ilvl w:val="0"/>
                <w:numId w:val="32"/>
              </w:numPr>
              <w:rPr>
                <w:rFonts w:asciiTheme="majorHAnsi" w:hAnsiTheme="majorHAnsi"/>
              </w:rPr>
            </w:pPr>
            <w:r>
              <w:rPr>
                <w:rFonts w:asciiTheme="majorHAnsi" w:hAnsiTheme="majorHAnsi"/>
              </w:rPr>
              <w:t>Measure standard FDF performance</w:t>
            </w:r>
            <w:r w:rsidR="00A9240A">
              <w:rPr>
                <w:rFonts w:asciiTheme="majorHAnsi" w:hAnsiTheme="majorHAnsi"/>
              </w:rPr>
              <w:t>(read, update, inserts)</w:t>
            </w:r>
          </w:p>
          <w:p w14:paraId="04253D2A" w14:textId="77777777" w:rsidR="004A1996" w:rsidRDefault="004A1996" w:rsidP="004A1996">
            <w:pPr>
              <w:rPr>
                <w:rFonts w:asciiTheme="majorHAnsi" w:hAnsiTheme="majorHAnsi"/>
              </w:rPr>
            </w:pPr>
            <w:r>
              <w:rPr>
                <w:rFonts w:asciiTheme="majorHAnsi" w:hAnsiTheme="majorHAnsi"/>
              </w:rPr>
              <w:t>Expected Result:</w:t>
            </w:r>
          </w:p>
          <w:p w14:paraId="2D36C97F" w14:textId="77777777" w:rsidR="00AF5C78" w:rsidRDefault="004A1996" w:rsidP="00750EE6">
            <w:pPr>
              <w:pStyle w:val="ListParagraph"/>
              <w:numPr>
                <w:ilvl w:val="0"/>
                <w:numId w:val="20"/>
              </w:numPr>
              <w:rPr>
                <w:rFonts w:asciiTheme="majorHAnsi" w:hAnsiTheme="majorHAnsi"/>
              </w:rPr>
            </w:pPr>
            <w:r w:rsidRPr="00DC15F8">
              <w:rPr>
                <w:rFonts w:asciiTheme="majorHAnsi" w:hAnsiTheme="majorHAnsi"/>
              </w:rPr>
              <w:t>All enumerations should succeed and return container objects</w:t>
            </w:r>
          </w:p>
          <w:p w14:paraId="196DC3D1" w14:textId="77777777" w:rsidR="00B107DF" w:rsidRDefault="004A1996" w:rsidP="00750EE6">
            <w:pPr>
              <w:pStyle w:val="ListParagraph"/>
              <w:numPr>
                <w:ilvl w:val="0"/>
                <w:numId w:val="20"/>
              </w:numPr>
              <w:rPr>
                <w:rFonts w:asciiTheme="majorHAnsi" w:hAnsiTheme="majorHAnsi"/>
              </w:rPr>
            </w:pPr>
            <w:r w:rsidRPr="00AF5C78">
              <w:rPr>
                <w:rFonts w:asciiTheme="majorHAnsi" w:hAnsiTheme="majorHAnsi"/>
              </w:rPr>
              <w:t>No memory leak</w:t>
            </w:r>
          </w:p>
          <w:p w14:paraId="68E0BDD7" w14:textId="22FDDE6D" w:rsidR="00AF5C78" w:rsidRPr="00AF5C78" w:rsidRDefault="00AF5C78" w:rsidP="00750EE6">
            <w:pPr>
              <w:pStyle w:val="ListParagraph"/>
              <w:numPr>
                <w:ilvl w:val="0"/>
                <w:numId w:val="20"/>
              </w:numPr>
              <w:rPr>
                <w:rFonts w:asciiTheme="majorHAnsi" w:hAnsiTheme="majorHAnsi"/>
              </w:rPr>
            </w:pPr>
            <w:r>
              <w:rPr>
                <w:rFonts w:asciiTheme="majorHAnsi" w:hAnsiTheme="majorHAnsi"/>
              </w:rPr>
              <w:t>Performance is not affected</w:t>
            </w:r>
          </w:p>
        </w:tc>
      </w:tr>
      <w:tr w:rsidR="002F5DC3" w14:paraId="30E52AF2" w14:textId="77777777" w:rsidTr="002F5DC3">
        <w:tc>
          <w:tcPr>
            <w:tcW w:w="370" w:type="dxa"/>
          </w:tcPr>
          <w:p w14:paraId="332C767B" w14:textId="62AD65BF" w:rsidR="00447098" w:rsidRDefault="00447098" w:rsidP="006407DE">
            <w:pPr>
              <w:rPr>
                <w:rFonts w:asciiTheme="majorHAnsi" w:hAnsiTheme="majorHAnsi"/>
              </w:rPr>
            </w:pPr>
            <w:r>
              <w:rPr>
                <w:rFonts w:asciiTheme="majorHAnsi" w:hAnsiTheme="majorHAnsi"/>
              </w:rPr>
              <w:t>12</w:t>
            </w:r>
          </w:p>
        </w:tc>
        <w:tc>
          <w:tcPr>
            <w:tcW w:w="2700" w:type="dxa"/>
          </w:tcPr>
          <w:p w14:paraId="4BCA2A0B" w14:textId="31253671" w:rsidR="00447098" w:rsidRDefault="00447098" w:rsidP="00A575FF">
            <w:pPr>
              <w:rPr>
                <w:rFonts w:asciiTheme="majorHAnsi" w:hAnsiTheme="majorHAnsi"/>
              </w:rPr>
            </w:pPr>
            <w:r>
              <w:rPr>
                <w:rFonts w:asciiTheme="majorHAnsi" w:hAnsiTheme="majorHAnsi"/>
              </w:rPr>
              <w:t>Enumeration while garbage collection under progress</w:t>
            </w:r>
          </w:p>
        </w:tc>
        <w:tc>
          <w:tcPr>
            <w:tcW w:w="4878" w:type="dxa"/>
          </w:tcPr>
          <w:p w14:paraId="1EB81E8E" w14:textId="77777777" w:rsidR="00484051" w:rsidRPr="00484051" w:rsidRDefault="00484051" w:rsidP="00750EE6">
            <w:pPr>
              <w:pStyle w:val="ListParagraph"/>
              <w:numPr>
                <w:ilvl w:val="0"/>
                <w:numId w:val="33"/>
              </w:numPr>
              <w:rPr>
                <w:rFonts w:asciiTheme="majorHAnsi" w:hAnsiTheme="majorHAnsi"/>
              </w:rPr>
            </w:pPr>
            <w:r w:rsidRPr="00484051">
              <w:rPr>
                <w:rFonts w:asciiTheme="majorHAnsi" w:hAnsiTheme="majorHAnsi"/>
              </w:rPr>
              <w:t>Create five 1G containers C1 to c5</w:t>
            </w:r>
          </w:p>
          <w:p w14:paraId="1878EA5B" w14:textId="77777777" w:rsidR="00484051" w:rsidRPr="00484051" w:rsidRDefault="00484051" w:rsidP="00750EE6">
            <w:pPr>
              <w:pStyle w:val="ListParagraph"/>
              <w:numPr>
                <w:ilvl w:val="0"/>
                <w:numId w:val="33"/>
              </w:numPr>
              <w:rPr>
                <w:rFonts w:asciiTheme="majorHAnsi" w:hAnsiTheme="majorHAnsi"/>
              </w:rPr>
            </w:pPr>
            <w:r w:rsidRPr="00484051">
              <w:rPr>
                <w:rFonts w:asciiTheme="majorHAnsi" w:hAnsiTheme="majorHAnsi"/>
              </w:rPr>
              <w:t>Fill the containers with some data(example: memslap)</w:t>
            </w:r>
          </w:p>
          <w:p w14:paraId="71C36472" w14:textId="77777777" w:rsidR="00484051" w:rsidRPr="00484051" w:rsidRDefault="00484051" w:rsidP="00750EE6">
            <w:pPr>
              <w:pStyle w:val="ListParagraph"/>
              <w:numPr>
                <w:ilvl w:val="0"/>
                <w:numId w:val="33"/>
              </w:numPr>
              <w:rPr>
                <w:rFonts w:asciiTheme="majorHAnsi" w:hAnsiTheme="majorHAnsi"/>
              </w:rPr>
            </w:pPr>
            <w:r w:rsidRPr="00484051">
              <w:rPr>
                <w:rFonts w:asciiTheme="majorHAnsi" w:hAnsiTheme="majorHAnsi"/>
              </w:rPr>
              <w:t>Start dynamic work load(Memslap) which does update, insert and deletes</w:t>
            </w:r>
          </w:p>
          <w:p w14:paraId="6FF15CE0" w14:textId="77777777" w:rsidR="00484051" w:rsidRDefault="00484051" w:rsidP="00750EE6">
            <w:pPr>
              <w:pStyle w:val="ListParagraph"/>
              <w:numPr>
                <w:ilvl w:val="0"/>
                <w:numId w:val="33"/>
              </w:numPr>
              <w:rPr>
                <w:rFonts w:asciiTheme="majorHAnsi" w:hAnsiTheme="majorHAnsi"/>
              </w:rPr>
            </w:pPr>
            <w:r w:rsidRPr="00484051">
              <w:rPr>
                <w:rFonts w:asciiTheme="majorHAnsi" w:hAnsiTheme="majorHAnsi"/>
              </w:rPr>
              <w:t>Enumerate the five containers with two threads per container</w:t>
            </w:r>
          </w:p>
          <w:p w14:paraId="3B0ACF4E" w14:textId="3CBC2184" w:rsidR="00B93A60" w:rsidRPr="00484051" w:rsidRDefault="00B93A60" w:rsidP="00750EE6">
            <w:pPr>
              <w:pStyle w:val="ListParagraph"/>
              <w:numPr>
                <w:ilvl w:val="0"/>
                <w:numId w:val="33"/>
              </w:numPr>
              <w:rPr>
                <w:rFonts w:asciiTheme="majorHAnsi" w:hAnsiTheme="majorHAnsi"/>
              </w:rPr>
            </w:pPr>
            <w:r>
              <w:rPr>
                <w:rFonts w:asciiTheme="majorHAnsi" w:hAnsiTheme="majorHAnsi"/>
              </w:rPr>
              <w:t xml:space="preserve">Kickstart the </w:t>
            </w:r>
            <w:r w:rsidR="003F0FC9">
              <w:rPr>
                <w:rFonts w:asciiTheme="majorHAnsi" w:hAnsiTheme="majorHAnsi"/>
              </w:rPr>
              <w:t xml:space="preserve">SLAB </w:t>
            </w:r>
            <w:r>
              <w:rPr>
                <w:rFonts w:asciiTheme="majorHAnsi" w:hAnsiTheme="majorHAnsi"/>
              </w:rPr>
              <w:t>garbage collection</w:t>
            </w:r>
          </w:p>
          <w:p w14:paraId="1984FA22" w14:textId="77777777" w:rsidR="00484051" w:rsidRDefault="00484051" w:rsidP="00484051">
            <w:pPr>
              <w:rPr>
                <w:rFonts w:asciiTheme="majorHAnsi" w:hAnsiTheme="majorHAnsi"/>
              </w:rPr>
            </w:pPr>
            <w:r>
              <w:rPr>
                <w:rFonts w:asciiTheme="majorHAnsi" w:hAnsiTheme="majorHAnsi"/>
              </w:rPr>
              <w:t>Expected Result:</w:t>
            </w:r>
          </w:p>
          <w:p w14:paraId="017A9458" w14:textId="5E6F00F5" w:rsidR="00BD4054" w:rsidRPr="00EB5593" w:rsidRDefault="00484051" w:rsidP="00750EE6">
            <w:pPr>
              <w:pStyle w:val="ListParagraph"/>
              <w:numPr>
                <w:ilvl w:val="0"/>
                <w:numId w:val="34"/>
              </w:numPr>
              <w:rPr>
                <w:rFonts w:asciiTheme="majorHAnsi" w:hAnsiTheme="majorHAnsi"/>
              </w:rPr>
            </w:pPr>
            <w:r w:rsidRPr="00EB5593">
              <w:rPr>
                <w:rFonts w:asciiTheme="majorHAnsi" w:hAnsiTheme="majorHAnsi"/>
              </w:rPr>
              <w:t>All enumerations should succeed and return container objects</w:t>
            </w:r>
            <w:r w:rsidR="00BD4054" w:rsidRPr="00EB5593">
              <w:rPr>
                <w:rFonts w:asciiTheme="majorHAnsi" w:hAnsiTheme="majorHAnsi"/>
              </w:rPr>
              <w:t xml:space="preserve"> without any duplicate</w:t>
            </w:r>
          </w:p>
          <w:p w14:paraId="25BBCE46" w14:textId="56999ED4" w:rsidR="00447098" w:rsidRPr="00EB5593" w:rsidRDefault="00484051" w:rsidP="00750EE6">
            <w:pPr>
              <w:pStyle w:val="ListParagraph"/>
              <w:numPr>
                <w:ilvl w:val="0"/>
                <w:numId w:val="34"/>
              </w:numPr>
              <w:rPr>
                <w:rFonts w:asciiTheme="majorHAnsi" w:hAnsiTheme="majorHAnsi"/>
              </w:rPr>
            </w:pPr>
            <w:r w:rsidRPr="00EB5593">
              <w:rPr>
                <w:rFonts w:asciiTheme="majorHAnsi" w:hAnsiTheme="majorHAnsi"/>
              </w:rPr>
              <w:t>No memory leak</w:t>
            </w:r>
          </w:p>
        </w:tc>
      </w:tr>
    </w:tbl>
    <w:p w14:paraId="0A6D74B6" w14:textId="77777777" w:rsidR="002A6661" w:rsidRPr="00675BA1" w:rsidRDefault="002A6661" w:rsidP="006407DE">
      <w:pPr>
        <w:ind w:left="720"/>
        <w:rPr>
          <w:rFonts w:asciiTheme="majorHAnsi" w:hAnsiTheme="majorHAnsi"/>
        </w:rPr>
      </w:pPr>
    </w:p>
    <w:p w14:paraId="2882E34E" w14:textId="77777777" w:rsidR="000E5C71" w:rsidRPr="00675BA1" w:rsidRDefault="000E5C71" w:rsidP="000E5C71">
      <w:pPr>
        <w:pStyle w:val="Heading2"/>
        <w:rPr>
          <w:color w:val="auto"/>
        </w:rPr>
      </w:pPr>
      <w:bookmarkStart w:id="479" w:name="_Toc219525130"/>
      <w:bookmarkStart w:id="480" w:name="_Toc220746719"/>
      <w:r w:rsidRPr="00675BA1">
        <w:rPr>
          <w:color w:val="auto"/>
        </w:rPr>
        <w:t>Mini Transaction</w:t>
      </w:r>
      <w:bookmarkEnd w:id="479"/>
      <w:bookmarkEnd w:id="480"/>
    </w:p>
    <w:p w14:paraId="23B1C339" w14:textId="77777777" w:rsidR="00E10FF9" w:rsidRPr="00675BA1" w:rsidRDefault="00E10FF9" w:rsidP="00E10FF9">
      <w:pPr>
        <w:rPr>
          <w:rFonts w:asciiTheme="majorHAnsi" w:hAnsiTheme="majorHAnsi"/>
        </w:rPr>
      </w:pPr>
    </w:p>
    <w:p w14:paraId="06352F91" w14:textId="220D6D91" w:rsidR="00E10FF9" w:rsidRPr="00675BA1" w:rsidRDefault="002E4CA7" w:rsidP="009F55FF">
      <w:pPr>
        <w:ind w:left="720"/>
        <w:rPr>
          <w:rFonts w:asciiTheme="majorHAnsi" w:hAnsiTheme="majorHAnsi"/>
          <w:sz w:val="22"/>
          <w:szCs w:val="22"/>
        </w:rPr>
      </w:pPr>
      <w:r w:rsidRPr="00675BA1">
        <w:rPr>
          <w:rFonts w:asciiTheme="majorHAnsi" w:hAnsiTheme="majorHAnsi"/>
          <w:sz w:val="22"/>
          <w:szCs w:val="22"/>
        </w:rPr>
        <w:t>This feature enables a</w:t>
      </w:r>
      <w:r w:rsidR="004C24E2" w:rsidRPr="00675BA1">
        <w:rPr>
          <w:rFonts w:asciiTheme="majorHAnsi" w:hAnsiTheme="majorHAnsi"/>
          <w:sz w:val="22"/>
          <w:szCs w:val="22"/>
        </w:rPr>
        <w:t xml:space="preserve">pplications </w:t>
      </w:r>
      <w:r w:rsidRPr="00675BA1">
        <w:rPr>
          <w:rFonts w:asciiTheme="majorHAnsi" w:hAnsiTheme="majorHAnsi"/>
          <w:sz w:val="22"/>
          <w:szCs w:val="22"/>
        </w:rPr>
        <w:t>to</w:t>
      </w:r>
      <w:r w:rsidR="004C24E2" w:rsidRPr="00675BA1">
        <w:rPr>
          <w:rFonts w:asciiTheme="majorHAnsi" w:hAnsiTheme="majorHAnsi"/>
          <w:sz w:val="22"/>
          <w:szCs w:val="22"/>
        </w:rPr>
        <w:t xml:space="preserve"> group one or more key value operations as a transaction</w:t>
      </w:r>
      <w:r w:rsidR="00DA2CCA" w:rsidRPr="00675BA1">
        <w:rPr>
          <w:rFonts w:asciiTheme="majorHAnsi" w:hAnsiTheme="majorHAnsi"/>
          <w:sz w:val="22"/>
          <w:szCs w:val="22"/>
        </w:rPr>
        <w:t xml:space="preserve"> and is intended for specific use by Mongo.  Proper operation is defined for a single transaction at a time</w:t>
      </w:r>
      <w:ins w:id="481" w:author="Brian O'Krafka" w:date="2013-01-23T09:12:00Z">
        <w:r w:rsidR="00E265A8">
          <w:rPr>
            <w:rFonts w:asciiTheme="majorHAnsi" w:hAnsiTheme="majorHAnsi"/>
            <w:sz w:val="22"/>
            <w:szCs w:val="22"/>
          </w:rPr>
          <w:t xml:space="preserve"> (ie: no nested transactions)</w:t>
        </w:r>
      </w:ins>
      <w:r w:rsidR="00DA2CCA" w:rsidRPr="00675BA1">
        <w:rPr>
          <w:rFonts w:asciiTheme="majorHAnsi" w:hAnsiTheme="majorHAnsi"/>
          <w:sz w:val="22"/>
          <w:szCs w:val="22"/>
        </w:rPr>
        <w:t>.  Transaction is conducted by specific app thread.  Concurrent operations by other threads are permitted.  Durability of the transaction will be that of the most stringent container.</w:t>
      </w:r>
    </w:p>
    <w:p w14:paraId="416E838D" w14:textId="77777777" w:rsidR="00E10FF9" w:rsidRPr="00675BA1" w:rsidRDefault="00E10FF9" w:rsidP="00D30BBA">
      <w:pPr>
        <w:ind w:left="720"/>
        <w:rPr>
          <w:rFonts w:asciiTheme="majorHAnsi" w:hAnsiTheme="majorHAnsi"/>
          <w:sz w:val="22"/>
          <w:szCs w:val="22"/>
        </w:rPr>
      </w:pPr>
    </w:p>
    <w:p w14:paraId="22EB3FDA" w14:textId="13241308" w:rsidR="00E10FF9" w:rsidRPr="00675BA1" w:rsidRDefault="009F55FF" w:rsidP="009F55FF">
      <w:pPr>
        <w:ind w:left="720"/>
        <w:rPr>
          <w:rFonts w:asciiTheme="majorHAnsi" w:hAnsiTheme="majorHAnsi"/>
          <w:sz w:val="22"/>
          <w:szCs w:val="22"/>
        </w:rPr>
      </w:pPr>
      <w:r w:rsidRPr="00675BA1">
        <w:rPr>
          <w:rFonts w:asciiTheme="majorHAnsi" w:hAnsiTheme="majorHAnsi"/>
          <w:sz w:val="22"/>
          <w:szCs w:val="22"/>
        </w:rPr>
        <w:t xml:space="preserve">The mini transaction support does not implement </w:t>
      </w:r>
      <w:r w:rsidR="00E10FF9" w:rsidRPr="00675BA1">
        <w:rPr>
          <w:rFonts w:asciiTheme="majorHAnsi" w:hAnsiTheme="majorHAnsi"/>
          <w:sz w:val="22"/>
          <w:szCs w:val="22"/>
        </w:rPr>
        <w:t>full transaction support, e.g. rollback of</w:t>
      </w:r>
      <w:r w:rsidRPr="00675BA1">
        <w:rPr>
          <w:rFonts w:asciiTheme="majorHAnsi" w:hAnsiTheme="majorHAnsi"/>
          <w:sz w:val="22"/>
          <w:szCs w:val="22"/>
        </w:rPr>
        <w:t xml:space="preserve"> </w:t>
      </w:r>
      <w:r w:rsidR="00E10FF9" w:rsidRPr="00675BA1">
        <w:rPr>
          <w:rFonts w:asciiTheme="majorHAnsi" w:hAnsiTheme="majorHAnsi"/>
          <w:sz w:val="22"/>
          <w:szCs w:val="22"/>
        </w:rPr>
        <w:t xml:space="preserve">transaction </w:t>
      </w:r>
      <w:r w:rsidRPr="00675BA1">
        <w:rPr>
          <w:rFonts w:asciiTheme="majorHAnsi" w:hAnsiTheme="majorHAnsi"/>
          <w:sz w:val="22"/>
          <w:szCs w:val="22"/>
        </w:rPr>
        <w:t xml:space="preserve">will not be implemented. It is assumed </w:t>
      </w:r>
      <w:r w:rsidR="00E10FF9" w:rsidRPr="00675BA1">
        <w:rPr>
          <w:rFonts w:asciiTheme="majorHAnsi" w:hAnsiTheme="majorHAnsi"/>
          <w:sz w:val="22"/>
          <w:szCs w:val="22"/>
        </w:rPr>
        <w:t>that transactions are short</w:t>
      </w:r>
      <w:r w:rsidRPr="00675BA1">
        <w:rPr>
          <w:rFonts w:asciiTheme="majorHAnsi" w:hAnsiTheme="majorHAnsi"/>
          <w:sz w:val="22"/>
          <w:szCs w:val="22"/>
        </w:rPr>
        <w:t xml:space="preserve"> </w:t>
      </w:r>
      <w:r w:rsidR="00E10FF9" w:rsidRPr="00675BA1">
        <w:rPr>
          <w:rFonts w:asciiTheme="majorHAnsi" w:hAnsiTheme="majorHAnsi"/>
          <w:sz w:val="22"/>
          <w:szCs w:val="22"/>
        </w:rPr>
        <w:t>in time and size. Every thread can only have one active transaction at a time.</w:t>
      </w:r>
    </w:p>
    <w:p w14:paraId="35FD5C59"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Concurrent transactions in different threads, however, permitted.</w:t>
      </w:r>
    </w:p>
    <w:p w14:paraId="7CAE9F7B" w14:textId="77777777" w:rsidR="00E10FF9" w:rsidRPr="00675BA1" w:rsidRDefault="00E10FF9" w:rsidP="00D30BBA">
      <w:pPr>
        <w:ind w:left="720"/>
        <w:rPr>
          <w:rFonts w:asciiTheme="majorHAnsi" w:hAnsiTheme="majorHAnsi"/>
          <w:sz w:val="22"/>
          <w:szCs w:val="22"/>
        </w:rPr>
      </w:pPr>
    </w:p>
    <w:p w14:paraId="0E21692F" w14:textId="6333AABF" w:rsidR="00E10FF9" w:rsidRPr="00675BA1" w:rsidRDefault="00D30BBA" w:rsidP="00871D61">
      <w:pPr>
        <w:pStyle w:val="Heading3"/>
        <w:rPr>
          <w:color w:val="auto"/>
        </w:rPr>
      </w:pPr>
      <w:bookmarkStart w:id="482" w:name="_Toc220746720"/>
      <w:r w:rsidRPr="00675BA1">
        <w:rPr>
          <w:color w:val="auto"/>
        </w:rPr>
        <w:t>Design</w:t>
      </w:r>
      <w:bookmarkEnd w:id="482"/>
    </w:p>
    <w:p w14:paraId="42F7B391" w14:textId="77777777" w:rsidR="00D30BBA" w:rsidRPr="00675BA1" w:rsidRDefault="00D30BBA" w:rsidP="00D30BBA">
      <w:pPr>
        <w:ind w:left="720"/>
        <w:rPr>
          <w:rFonts w:asciiTheme="majorHAnsi" w:hAnsiTheme="majorHAnsi"/>
          <w:sz w:val="22"/>
          <w:szCs w:val="22"/>
        </w:rPr>
      </w:pPr>
    </w:p>
    <w:p w14:paraId="32CCDCE2" w14:textId="600A27FC" w:rsidR="00E10FF9" w:rsidRPr="00675BA1" w:rsidRDefault="002B00B5" w:rsidP="00D30BBA">
      <w:pPr>
        <w:ind w:left="720"/>
        <w:rPr>
          <w:rFonts w:asciiTheme="majorHAnsi" w:hAnsiTheme="majorHAnsi"/>
          <w:sz w:val="22"/>
          <w:szCs w:val="22"/>
        </w:rPr>
      </w:pPr>
      <w:r w:rsidRPr="00675BA1">
        <w:rPr>
          <w:rFonts w:asciiTheme="majorHAnsi" w:hAnsiTheme="majorHAnsi"/>
          <w:sz w:val="22"/>
          <w:szCs w:val="22"/>
        </w:rPr>
        <w:t>The following APIs will be exposed to application for mini transaction support</w:t>
      </w:r>
      <w:r w:rsidR="00E10FF9" w:rsidRPr="00675BA1">
        <w:rPr>
          <w:rFonts w:asciiTheme="majorHAnsi" w:hAnsiTheme="majorHAnsi"/>
          <w:sz w:val="22"/>
          <w:szCs w:val="22"/>
        </w:rPr>
        <w:t>:</w:t>
      </w:r>
    </w:p>
    <w:p w14:paraId="78429567"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FDFTransactionStart</w:t>
      </w:r>
    </w:p>
    <w:p w14:paraId="2D6A7F50"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FDFTransactionCommit</w:t>
      </w:r>
    </w:p>
    <w:p w14:paraId="69A2F34E" w14:textId="77777777" w:rsidR="00E10FF9" w:rsidRPr="00675BA1" w:rsidRDefault="00E10FF9" w:rsidP="00D30BBA">
      <w:pPr>
        <w:ind w:left="720"/>
        <w:rPr>
          <w:rFonts w:asciiTheme="majorHAnsi" w:hAnsiTheme="majorHAnsi"/>
          <w:sz w:val="22"/>
          <w:szCs w:val="22"/>
        </w:rPr>
      </w:pPr>
    </w:p>
    <w:p w14:paraId="2B5CEFF9"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Three internal call introduced:</w:t>
      </w:r>
    </w:p>
    <w:p w14:paraId="276EE7DE"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fdf_trx_start</w:t>
      </w:r>
    </w:p>
    <w:p w14:paraId="64C20344"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fdf_trx_commit</w:t>
      </w:r>
    </w:p>
    <w:p w14:paraId="02043CD2"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 xml:space="preserve">  * fdf_trx_id_get</w:t>
      </w:r>
    </w:p>
    <w:p w14:paraId="779DF417" w14:textId="77777777" w:rsidR="00E10FF9" w:rsidRPr="00675BA1" w:rsidRDefault="00E10FF9" w:rsidP="00D30BBA">
      <w:pPr>
        <w:ind w:left="720"/>
        <w:rPr>
          <w:rFonts w:asciiTheme="majorHAnsi" w:hAnsiTheme="majorHAnsi"/>
          <w:sz w:val="22"/>
          <w:szCs w:val="22"/>
        </w:rPr>
      </w:pPr>
    </w:p>
    <w:p w14:paraId="01AA1238" w14:textId="5F4531D3" w:rsidR="00E10FF9" w:rsidRPr="00675BA1" w:rsidRDefault="00171033" w:rsidP="00D30BBA">
      <w:pPr>
        <w:ind w:left="720"/>
        <w:rPr>
          <w:rFonts w:asciiTheme="majorHAnsi" w:hAnsiTheme="majorHAnsi"/>
        </w:rPr>
      </w:pPr>
      <w:r w:rsidRPr="00675BA1">
        <w:rPr>
          <w:rFonts w:asciiTheme="majorHAnsi" w:hAnsiTheme="majorHAnsi"/>
        </w:rPr>
        <w:t>Start transaction</w:t>
      </w:r>
    </w:p>
    <w:p w14:paraId="74899C1F" w14:textId="77777777" w:rsidR="00E10FF9" w:rsidRPr="00675BA1" w:rsidRDefault="00E10FF9" w:rsidP="00D30BBA">
      <w:pPr>
        <w:ind w:left="720"/>
        <w:rPr>
          <w:rFonts w:asciiTheme="majorHAnsi" w:hAnsiTheme="majorHAnsi"/>
          <w:sz w:val="22"/>
          <w:szCs w:val="22"/>
        </w:rPr>
      </w:pPr>
    </w:p>
    <w:p w14:paraId="5E3750CA"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FDF_status_t</w:t>
      </w:r>
    </w:p>
    <w:p w14:paraId="0B23409C"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FDFTransactionStart(struct FDF_thread_state  *fdf_thread_state)</w:t>
      </w:r>
    </w:p>
    <w:p w14:paraId="62725160" w14:textId="77777777" w:rsidR="00E10FF9" w:rsidRPr="00675BA1" w:rsidRDefault="00E10FF9" w:rsidP="00D30BBA">
      <w:pPr>
        <w:ind w:left="720"/>
        <w:rPr>
          <w:rFonts w:asciiTheme="majorHAnsi" w:hAnsiTheme="majorHAnsi"/>
          <w:sz w:val="22"/>
          <w:szCs w:val="22"/>
        </w:rPr>
      </w:pPr>
    </w:p>
    <w:p w14:paraId="56A8AC43"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Initialize a transaction by assigning a transaction id to the thread local</w:t>
      </w:r>
    </w:p>
    <w:p w14:paraId="1FE55EC2"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variable. Non zero value of above mentioned variable signifies that all</w:t>
      </w:r>
    </w:p>
    <w:p w14:paraId="3D70F8D7"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subsequent object sets will be part of the transaction.  The function signals</w:t>
      </w:r>
    </w:p>
    <w:p w14:paraId="32072B12"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lower level tier that transaction is started, by calling</w:t>
      </w:r>
    </w:p>
    <w:p w14:paraId="580C18A5"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fdf_trx_start(uint64_t trx_id).</w:t>
      </w:r>
    </w:p>
    <w:p w14:paraId="631A5A3D" w14:textId="77777777" w:rsidR="00E10FF9" w:rsidRPr="00675BA1" w:rsidRDefault="00E10FF9" w:rsidP="00D30BBA">
      <w:pPr>
        <w:ind w:left="720"/>
        <w:rPr>
          <w:rFonts w:asciiTheme="majorHAnsi" w:hAnsiTheme="majorHAnsi"/>
          <w:sz w:val="22"/>
          <w:szCs w:val="22"/>
        </w:rPr>
      </w:pPr>
    </w:p>
    <w:p w14:paraId="0504D05F"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Function returns an error status code if current thread already has a</w:t>
      </w:r>
    </w:p>
    <w:p w14:paraId="24BA89CE"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transaction started to handle the error case of double FDFTransactionStart</w:t>
      </w:r>
    </w:p>
    <w:p w14:paraId="23456DA4"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calls.</w:t>
      </w:r>
    </w:p>
    <w:p w14:paraId="398C0332" w14:textId="77777777" w:rsidR="00E10FF9" w:rsidRPr="00675BA1" w:rsidRDefault="00E10FF9" w:rsidP="00D30BBA">
      <w:pPr>
        <w:ind w:left="720"/>
        <w:rPr>
          <w:rFonts w:asciiTheme="majorHAnsi" w:hAnsiTheme="majorHAnsi"/>
          <w:sz w:val="22"/>
          <w:szCs w:val="22"/>
        </w:rPr>
      </w:pPr>
    </w:p>
    <w:p w14:paraId="4B636E1B" w14:textId="094979E7" w:rsidR="00E10FF9" w:rsidRPr="00675BA1" w:rsidRDefault="00E10FF9" w:rsidP="00D30BBA">
      <w:pPr>
        <w:ind w:left="720"/>
        <w:rPr>
          <w:rFonts w:asciiTheme="majorHAnsi" w:hAnsiTheme="majorHAnsi"/>
        </w:rPr>
      </w:pPr>
      <w:r w:rsidRPr="00675BA1">
        <w:rPr>
          <w:rFonts w:asciiTheme="majorHAnsi" w:hAnsiTheme="majorHAnsi"/>
        </w:rPr>
        <w:t>Commit</w:t>
      </w:r>
      <w:r w:rsidR="00171033" w:rsidRPr="00675BA1">
        <w:rPr>
          <w:rFonts w:asciiTheme="majorHAnsi" w:hAnsiTheme="majorHAnsi"/>
        </w:rPr>
        <w:t xml:space="preserve"> transaction</w:t>
      </w:r>
    </w:p>
    <w:p w14:paraId="4083CC96" w14:textId="77777777" w:rsidR="00E10FF9" w:rsidRPr="00675BA1" w:rsidRDefault="00E10FF9" w:rsidP="00D30BBA">
      <w:pPr>
        <w:ind w:left="720"/>
        <w:rPr>
          <w:rFonts w:asciiTheme="majorHAnsi" w:hAnsiTheme="majorHAnsi"/>
          <w:sz w:val="22"/>
          <w:szCs w:val="22"/>
        </w:rPr>
      </w:pPr>
    </w:p>
    <w:p w14:paraId="1B4C7AF9"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FDF_status_t</w:t>
      </w:r>
    </w:p>
    <w:p w14:paraId="60166C2F"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FDFTransactionCommit(struct FDF_thread_state  *fdf_thread_state)</w:t>
      </w:r>
    </w:p>
    <w:p w14:paraId="57413D16" w14:textId="77777777" w:rsidR="00E10FF9" w:rsidRPr="00675BA1" w:rsidRDefault="00E10FF9" w:rsidP="00D30BBA">
      <w:pPr>
        <w:ind w:left="720"/>
        <w:rPr>
          <w:rFonts w:asciiTheme="majorHAnsi" w:hAnsiTheme="majorHAnsi"/>
          <w:sz w:val="22"/>
          <w:szCs w:val="22"/>
        </w:rPr>
      </w:pPr>
    </w:p>
    <w:p w14:paraId="7CD1520D"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This function signals lower level tier that transaction is going to commit by</w:t>
      </w:r>
    </w:p>
    <w:p w14:paraId="0545AD7E"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calling fdf_trx_commit(uint64_t trx_id) and zeroes thread local transaction id</w:t>
      </w:r>
    </w:p>
    <w:p w14:paraId="5D1D7C7C"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at the end.</w:t>
      </w:r>
    </w:p>
    <w:p w14:paraId="4F3D8659" w14:textId="77777777" w:rsidR="00E10FF9" w:rsidRPr="00675BA1" w:rsidRDefault="00E10FF9" w:rsidP="00D30BBA">
      <w:pPr>
        <w:ind w:left="720"/>
        <w:rPr>
          <w:rFonts w:asciiTheme="majorHAnsi" w:hAnsiTheme="majorHAnsi"/>
          <w:sz w:val="22"/>
          <w:szCs w:val="22"/>
        </w:rPr>
      </w:pPr>
    </w:p>
    <w:p w14:paraId="0657F45B"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Function returns an error status code if there is no active transaction</w:t>
      </w:r>
    </w:p>
    <w:p w14:paraId="7745E95F"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currently running to handle the error case of double FDFTransactionCommit.</w:t>
      </w:r>
    </w:p>
    <w:p w14:paraId="5016E90E" w14:textId="77777777" w:rsidR="00E10FF9" w:rsidRPr="00675BA1" w:rsidRDefault="00E10FF9" w:rsidP="00D30BBA">
      <w:pPr>
        <w:ind w:left="720"/>
        <w:rPr>
          <w:rFonts w:asciiTheme="majorHAnsi" w:hAnsiTheme="majorHAnsi"/>
          <w:sz w:val="22"/>
          <w:szCs w:val="22"/>
        </w:rPr>
      </w:pPr>
    </w:p>
    <w:p w14:paraId="19F7AE8E" w14:textId="3A35744F" w:rsidR="00E10FF9" w:rsidRPr="00675BA1" w:rsidRDefault="00E10FF9" w:rsidP="00D30BBA">
      <w:pPr>
        <w:ind w:left="720"/>
        <w:rPr>
          <w:rFonts w:asciiTheme="majorHAnsi" w:hAnsiTheme="majorHAnsi"/>
        </w:rPr>
      </w:pPr>
      <w:r w:rsidRPr="00675BA1">
        <w:rPr>
          <w:rFonts w:asciiTheme="majorHAnsi" w:hAnsiTheme="majorHAnsi"/>
        </w:rPr>
        <w:t>Write</w:t>
      </w:r>
      <w:r w:rsidR="00E21AF1" w:rsidRPr="00675BA1">
        <w:rPr>
          <w:rFonts w:asciiTheme="majorHAnsi" w:hAnsiTheme="majorHAnsi"/>
        </w:rPr>
        <w:t xml:space="preserve"> </w:t>
      </w:r>
      <w:r w:rsidR="00FC4315" w:rsidRPr="00675BA1">
        <w:rPr>
          <w:rFonts w:asciiTheme="majorHAnsi" w:hAnsiTheme="majorHAnsi"/>
        </w:rPr>
        <w:t>Object</w:t>
      </w:r>
    </w:p>
    <w:p w14:paraId="4DF049B6" w14:textId="77777777" w:rsidR="00E10FF9" w:rsidRPr="00675BA1" w:rsidRDefault="00E10FF9" w:rsidP="00D30BBA">
      <w:pPr>
        <w:ind w:left="720"/>
        <w:rPr>
          <w:rFonts w:asciiTheme="majorHAnsi" w:hAnsiTheme="majorHAnsi"/>
          <w:sz w:val="22"/>
          <w:szCs w:val="22"/>
        </w:rPr>
      </w:pPr>
    </w:p>
    <w:p w14:paraId="1648B9F0"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Nothing specific will be done on FDFWriteObject at a higer level, lower level</w:t>
      </w:r>
    </w:p>
    <w:p w14:paraId="7F11F876"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logic will be provider with a way of determining current thread's transaction</w:t>
      </w:r>
    </w:p>
    <w:p w14:paraId="6F75C39F" w14:textId="77777777" w:rsidR="00E10FF9" w:rsidRPr="00675BA1" w:rsidRDefault="00E10FF9" w:rsidP="00D30BBA">
      <w:pPr>
        <w:ind w:left="720"/>
        <w:rPr>
          <w:rFonts w:asciiTheme="majorHAnsi" w:hAnsiTheme="majorHAnsi"/>
          <w:sz w:val="22"/>
          <w:szCs w:val="22"/>
        </w:rPr>
      </w:pPr>
      <w:r w:rsidRPr="00675BA1">
        <w:rPr>
          <w:rFonts w:asciiTheme="majorHAnsi" w:hAnsiTheme="majorHAnsi"/>
          <w:sz w:val="22"/>
          <w:szCs w:val="22"/>
        </w:rPr>
        <w:t>id instead, e.g. fdf_trx_id_get(). That function should be used to keep track</w:t>
      </w:r>
    </w:p>
    <w:p w14:paraId="5B02D6E0" w14:textId="5D759847" w:rsidR="00F75C22" w:rsidRPr="00675BA1" w:rsidRDefault="00E10FF9" w:rsidP="00DA2CCA">
      <w:pPr>
        <w:ind w:left="720"/>
        <w:rPr>
          <w:rFonts w:asciiTheme="majorHAnsi" w:hAnsiTheme="majorHAnsi"/>
          <w:sz w:val="22"/>
          <w:szCs w:val="22"/>
        </w:rPr>
      </w:pPr>
      <w:r w:rsidRPr="00675BA1">
        <w:rPr>
          <w:rFonts w:asciiTheme="majorHAnsi" w:hAnsiTheme="majorHAnsi"/>
          <w:sz w:val="22"/>
          <w:szCs w:val="22"/>
        </w:rPr>
        <w:t>of transaction log records and other required processing at a lower level.</w:t>
      </w:r>
    </w:p>
    <w:p w14:paraId="16FA2805" w14:textId="77777777" w:rsidR="00F75C22" w:rsidRPr="00675BA1" w:rsidRDefault="00F75C22" w:rsidP="00F75C22">
      <w:pPr>
        <w:ind w:left="576"/>
        <w:rPr>
          <w:rFonts w:asciiTheme="majorHAnsi" w:hAnsiTheme="majorHAnsi"/>
        </w:rPr>
      </w:pPr>
    </w:p>
    <w:p w14:paraId="3804BC25" w14:textId="77777777" w:rsidR="00F75C22" w:rsidRPr="00675BA1" w:rsidRDefault="00F75C22" w:rsidP="00F75C22">
      <w:pPr>
        <w:ind w:left="576"/>
        <w:rPr>
          <w:rFonts w:asciiTheme="majorHAnsi" w:hAnsiTheme="majorHAnsi"/>
        </w:rPr>
      </w:pPr>
    </w:p>
    <w:p w14:paraId="615EB55B" w14:textId="77777777" w:rsidR="00077D7F" w:rsidRPr="00675BA1" w:rsidRDefault="00077D7F" w:rsidP="00F75C22">
      <w:pPr>
        <w:ind w:left="576"/>
        <w:rPr>
          <w:rFonts w:asciiTheme="majorHAnsi" w:hAnsiTheme="majorHAnsi"/>
          <w:b/>
        </w:rPr>
      </w:pPr>
    </w:p>
    <w:p w14:paraId="0960423F" w14:textId="77777777" w:rsidR="00077D7F" w:rsidRPr="00675BA1" w:rsidRDefault="00077D7F" w:rsidP="00F75C22">
      <w:pPr>
        <w:ind w:left="576"/>
        <w:rPr>
          <w:rFonts w:asciiTheme="majorHAnsi" w:hAnsiTheme="majorHAnsi"/>
          <w:b/>
        </w:rPr>
      </w:pPr>
    </w:p>
    <w:p w14:paraId="28B2B926" w14:textId="6108BA36" w:rsidR="00F75C22" w:rsidRPr="00675BA1" w:rsidRDefault="00F75C22" w:rsidP="00BF407C">
      <w:pPr>
        <w:ind w:left="774" w:hanging="54"/>
        <w:rPr>
          <w:rFonts w:asciiTheme="majorHAnsi" w:hAnsiTheme="majorHAnsi"/>
          <w:b/>
        </w:rPr>
      </w:pPr>
      <w:r w:rsidRPr="00675BA1">
        <w:rPr>
          <w:rFonts w:asciiTheme="majorHAnsi" w:hAnsiTheme="majorHAnsi"/>
          <w:b/>
        </w:rPr>
        <w:t>Recovery of container deletion process</w:t>
      </w:r>
    </w:p>
    <w:p w14:paraId="1E9D54ED" w14:textId="783122A6"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Conclude recovery of CMC</w:t>
      </w:r>
      <w:ins w:id="483" w:author="Brian O'Krafka" w:date="2013-01-23T09:13:00Z">
        <w:r w:rsidR="00E265A8">
          <w:rPr>
            <w:rFonts w:asciiTheme="majorHAnsi" w:hAnsiTheme="majorHAnsi"/>
            <w:sz w:val="22"/>
            <w:szCs w:val="22"/>
          </w:rPr>
          <w:t>, VMC and VDC,</w:t>
        </w:r>
      </w:ins>
      <w:r w:rsidRPr="00675BA1">
        <w:rPr>
          <w:rFonts w:asciiTheme="majorHAnsi" w:hAnsiTheme="majorHAnsi"/>
          <w:sz w:val="22"/>
          <w:szCs w:val="22"/>
        </w:rPr>
        <w:t xml:space="preserve"> and enumeration metadata, </w:t>
      </w:r>
      <w:r w:rsidR="00A80E0E" w:rsidRPr="00675BA1">
        <w:rPr>
          <w:rFonts w:asciiTheme="majorHAnsi" w:hAnsiTheme="majorHAnsi"/>
          <w:sz w:val="22"/>
          <w:szCs w:val="22"/>
        </w:rPr>
        <w:t>and then</w:t>
      </w:r>
      <w:r w:rsidRPr="00675BA1">
        <w:rPr>
          <w:rFonts w:asciiTheme="majorHAnsi" w:hAnsiTheme="majorHAnsi"/>
          <w:sz w:val="22"/>
          <w:szCs w:val="22"/>
        </w:rPr>
        <w:t xml:space="preserve"> call up to</w:t>
      </w:r>
      <w:r w:rsidR="00A80E0E" w:rsidRPr="00675BA1">
        <w:rPr>
          <w:rFonts w:asciiTheme="majorHAnsi" w:hAnsiTheme="majorHAnsi"/>
          <w:sz w:val="22"/>
          <w:szCs w:val="22"/>
        </w:rPr>
        <w:t xml:space="preserve"> </w:t>
      </w:r>
      <w:r w:rsidRPr="00675BA1">
        <w:rPr>
          <w:rFonts w:asciiTheme="majorHAnsi" w:hAnsiTheme="majorHAnsi"/>
          <w:sz w:val="22"/>
          <w:szCs w:val="22"/>
        </w:rPr>
        <w:t>object deletion layer.</w:t>
      </w:r>
    </w:p>
    <w:p w14:paraId="14CFD773" w14:textId="77777777" w:rsidR="00F75C22" w:rsidRPr="00675BA1" w:rsidRDefault="00F75C22" w:rsidP="00BF407C">
      <w:pPr>
        <w:ind w:left="720"/>
        <w:rPr>
          <w:rFonts w:asciiTheme="majorHAnsi" w:hAnsiTheme="majorHAnsi"/>
        </w:rPr>
      </w:pPr>
    </w:p>
    <w:p w14:paraId="048917F8" w14:textId="1F0E6BD8" w:rsidR="00F75C22" w:rsidRPr="00675BA1" w:rsidRDefault="00F75C22" w:rsidP="00BF407C">
      <w:pPr>
        <w:ind w:left="720"/>
        <w:rPr>
          <w:rFonts w:asciiTheme="majorHAnsi" w:hAnsiTheme="majorHAnsi"/>
          <w:b/>
        </w:rPr>
      </w:pPr>
      <w:r w:rsidRPr="00675BA1">
        <w:rPr>
          <w:rFonts w:asciiTheme="majorHAnsi" w:hAnsiTheme="majorHAnsi"/>
          <w:b/>
        </w:rPr>
        <w:t>Log layer shutdown</w:t>
      </w:r>
    </w:p>
    <w:p w14:paraId="34EFC94B" w14:textId="0E253160"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In the spirit of data preservation, the log layer will support FDF</w:t>
      </w:r>
      <w:r w:rsidR="00A80E0E" w:rsidRPr="00675BA1">
        <w:rPr>
          <w:rFonts w:asciiTheme="majorHAnsi" w:hAnsiTheme="majorHAnsi"/>
          <w:sz w:val="22"/>
          <w:szCs w:val="22"/>
        </w:rPr>
        <w:t xml:space="preserve"> </w:t>
      </w:r>
      <w:r w:rsidRPr="00675BA1">
        <w:rPr>
          <w:rFonts w:asciiTheme="majorHAnsi" w:hAnsiTheme="majorHAnsi"/>
          <w:sz w:val="22"/>
          <w:szCs w:val="22"/>
        </w:rPr>
        <w:t>shutdown.</w:t>
      </w:r>
    </w:p>
    <w:p w14:paraId="7FC91969" w14:textId="2DECF761" w:rsidR="00F75C22" w:rsidRPr="00675BA1" w:rsidRDefault="00D25088" w:rsidP="00BF407C">
      <w:pPr>
        <w:ind w:left="720"/>
        <w:rPr>
          <w:rFonts w:asciiTheme="majorHAnsi" w:hAnsiTheme="majorHAnsi"/>
          <w:sz w:val="22"/>
          <w:szCs w:val="22"/>
        </w:rPr>
      </w:pPr>
      <w:r w:rsidRPr="00675BA1">
        <w:rPr>
          <w:rFonts w:asciiTheme="majorHAnsi" w:hAnsiTheme="majorHAnsi"/>
          <w:sz w:val="22"/>
          <w:szCs w:val="22"/>
        </w:rPr>
        <w:br/>
      </w:r>
      <w:r w:rsidR="00242F3A" w:rsidRPr="00675BA1">
        <w:rPr>
          <w:rFonts w:asciiTheme="majorHAnsi" w:hAnsiTheme="majorHAnsi"/>
          <w:sz w:val="22"/>
          <w:szCs w:val="22"/>
        </w:rPr>
        <w:t>T</w:t>
      </w:r>
      <w:r w:rsidR="00F75C22" w:rsidRPr="00675BA1">
        <w:rPr>
          <w:rFonts w:asciiTheme="majorHAnsi" w:hAnsiTheme="majorHAnsi"/>
          <w:sz w:val="22"/>
          <w:szCs w:val="22"/>
        </w:rPr>
        <w:t>he logging API will be expanded to include</w:t>
      </w:r>
    </w:p>
    <w:p w14:paraId="60E0D29E" w14:textId="77777777" w:rsidR="00F75C22" w:rsidRPr="00675BA1" w:rsidRDefault="00F75C22" w:rsidP="00BF407C">
      <w:pPr>
        <w:ind w:left="720"/>
        <w:rPr>
          <w:rFonts w:asciiTheme="majorHAnsi" w:hAnsiTheme="majorHAnsi"/>
          <w:sz w:val="22"/>
          <w:szCs w:val="22"/>
        </w:rPr>
      </w:pPr>
    </w:p>
    <w:p w14:paraId="2BFCF2CF" w14:textId="77777777"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ab/>
        <w:t>bool log_start_trx( trx_id);</w:t>
      </w:r>
    </w:p>
    <w:p w14:paraId="21FBA8E5" w14:textId="77777777"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ab/>
        <w:t>bool log_commit_trx( trx_id);</w:t>
      </w:r>
    </w:p>
    <w:p w14:paraId="4E8B2DC9" w14:textId="77777777" w:rsidR="00F75C22" w:rsidRPr="00675BA1" w:rsidRDefault="00F75C22" w:rsidP="00BF407C">
      <w:pPr>
        <w:ind w:left="720"/>
        <w:rPr>
          <w:rFonts w:asciiTheme="majorHAnsi" w:hAnsiTheme="majorHAnsi"/>
          <w:sz w:val="22"/>
          <w:szCs w:val="22"/>
        </w:rPr>
      </w:pPr>
    </w:p>
    <w:p w14:paraId="5305C69B" w14:textId="64C891CB"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trx_id transaction ID) is conveyed from the public FDF layer through</w:t>
      </w:r>
      <w:r w:rsidR="00F9585D" w:rsidRPr="00675BA1">
        <w:rPr>
          <w:rFonts w:asciiTheme="majorHAnsi" w:hAnsiTheme="majorHAnsi"/>
          <w:sz w:val="22"/>
          <w:szCs w:val="22"/>
        </w:rPr>
        <w:t xml:space="preserve"> </w:t>
      </w:r>
      <w:r w:rsidRPr="00675BA1">
        <w:rPr>
          <w:rFonts w:asciiTheme="majorHAnsi" w:hAnsiTheme="majorHAnsi"/>
          <w:sz w:val="22"/>
          <w:szCs w:val="22"/>
        </w:rPr>
        <w:t>the per-thread context.  TRX log entries are placed in a side buffer</w:t>
      </w:r>
      <w:r w:rsidR="00F9585D" w:rsidRPr="00675BA1">
        <w:rPr>
          <w:rFonts w:asciiTheme="majorHAnsi" w:hAnsiTheme="majorHAnsi"/>
          <w:sz w:val="22"/>
          <w:szCs w:val="22"/>
        </w:rPr>
        <w:t xml:space="preserve"> </w:t>
      </w:r>
      <w:r w:rsidRPr="00675BA1">
        <w:rPr>
          <w:rFonts w:asciiTheme="majorHAnsi" w:hAnsiTheme="majorHAnsi"/>
          <w:sz w:val="22"/>
          <w:szCs w:val="22"/>
        </w:rPr>
        <w:t xml:space="preserve">of finite </w:t>
      </w:r>
      <w:commentRangeStart w:id="484"/>
      <w:r w:rsidRPr="00675BA1">
        <w:rPr>
          <w:rFonts w:asciiTheme="majorHAnsi" w:hAnsiTheme="majorHAnsi"/>
          <w:sz w:val="22"/>
          <w:szCs w:val="22"/>
        </w:rPr>
        <w:t>length</w:t>
      </w:r>
      <w:commentRangeEnd w:id="484"/>
      <w:r w:rsidR="00460976">
        <w:rPr>
          <w:rStyle w:val="CommentReference"/>
        </w:rPr>
        <w:commentReference w:id="484"/>
      </w:r>
      <w:r w:rsidRPr="00675BA1">
        <w:rPr>
          <w:rFonts w:asciiTheme="majorHAnsi" w:hAnsiTheme="majorHAnsi"/>
          <w:sz w:val="22"/>
          <w:szCs w:val="22"/>
        </w:rPr>
        <w:t>.  When the transaction is committed, the TRX log</w:t>
      </w:r>
      <w:r w:rsidR="00F9585D" w:rsidRPr="00675BA1">
        <w:rPr>
          <w:rFonts w:asciiTheme="majorHAnsi" w:hAnsiTheme="majorHAnsi"/>
          <w:sz w:val="22"/>
          <w:szCs w:val="22"/>
        </w:rPr>
        <w:t xml:space="preserve"> </w:t>
      </w:r>
      <w:r w:rsidRPr="00675BA1">
        <w:rPr>
          <w:rFonts w:asciiTheme="majorHAnsi" w:hAnsiTheme="majorHAnsi"/>
          <w:sz w:val="22"/>
          <w:szCs w:val="22"/>
        </w:rPr>
        <w:t>entries are appended to the current log, and processed in standard</w:t>
      </w:r>
      <w:r w:rsidR="00F9585D" w:rsidRPr="00675BA1">
        <w:rPr>
          <w:rFonts w:asciiTheme="majorHAnsi" w:hAnsiTheme="majorHAnsi"/>
          <w:sz w:val="22"/>
          <w:szCs w:val="22"/>
        </w:rPr>
        <w:t xml:space="preserve"> </w:t>
      </w:r>
      <w:r w:rsidRPr="00675BA1">
        <w:rPr>
          <w:rFonts w:asciiTheme="majorHAnsi" w:hAnsiTheme="majorHAnsi"/>
          <w:sz w:val="22"/>
          <w:szCs w:val="22"/>
        </w:rPr>
        <w:t>fashion.  Isolation is of the dirty-read variety.  If the transaction</w:t>
      </w:r>
      <w:r w:rsidR="00F9585D" w:rsidRPr="00675BA1">
        <w:rPr>
          <w:rFonts w:asciiTheme="majorHAnsi" w:hAnsiTheme="majorHAnsi"/>
          <w:sz w:val="22"/>
          <w:szCs w:val="22"/>
        </w:rPr>
        <w:t xml:space="preserve"> </w:t>
      </w:r>
      <w:r w:rsidRPr="00675BA1">
        <w:rPr>
          <w:rFonts w:asciiTheme="majorHAnsi" w:hAnsiTheme="majorHAnsi"/>
          <w:sz w:val="22"/>
          <w:szCs w:val="22"/>
        </w:rPr>
        <w:t>exceeds the op limit, it is aborted.  log_start_trx() returns FALSE</w:t>
      </w:r>
      <w:r w:rsidR="00F9585D" w:rsidRPr="00675BA1">
        <w:rPr>
          <w:rFonts w:asciiTheme="majorHAnsi" w:hAnsiTheme="majorHAnsi"/>
          <w:sz w:val="22"/>
          <w:szCs w:val="22"/>
        </w:rPr>
        <w:t xml:space="preserve"> </w:t>
      </w:r>
      <w:r w:rsidRPr="00675BA1">
        <w:rPr>
          <w:rFonts w:asciiTheme="majorHAnsi" w:hAnsiTheme="majorHAnsi"/>
          <w:sz w:val="22"/>
          <w:szCs w:val="22"/>
        </w:rPr>
        <w:t>if a transaction is already underway, else TRUE.  log_commit_trx()</w:t>
      </w:r>
      <w:r w:rsidR="00F9585D" w:rsidRPr="00675BA1">
        <w:rPr>
          <w:rFonts w:asciiTheme="majorHAnsi" w:hAnsiTheme="majorHAnsi"/>
          <w:sz w:val="22"/>
          <w:szCs w:val="22"/>
        </w:rPr>
        <w:t xml:space="preserve"> </w:t>
      </w:r>
      <w:r w:rsidRPr="00675BA1">
        <w:rPr>
          <w:rFonts w:asciiTheme="majorHAnsi" w:hAnsiTheme="majorHAnsi"/>
          <w:sz w:val="22"/>
          <w:szCs w:val="22"/>
        </w:rPr>
        <w:t>returns FALSE if the transaction was aborted, otherwise TRUE.</w:t>
      </w:r>
    </w:p>
    <w:p w14:paraId="0D4803F1" w14:textId="77777777" w:rsidR="00F75C22" w:rsidRPr="00675BA1" w:rsidRDefault="00F75C22" w:rsidP="00BF407C">
      <w:pPr>
        <w:ind w:left="144"/>
        <w:rPr>
          <w:rFonts w:asciiTheme="majorHAnsi" w:hAnsiTheme="majorHAnsi"/>
          <w:sz w:val="22"/>
          <w:szCs w:val="22"/>
        </w:rPr>
      </w:pPr>
    </w:p>
    <w:p w14:paraId="66B2BC71" w14:textId="77777777" w:rsidR="00F9585D" w:rsidRPr="00675BA1" w:rsidRDefault="00F75C22" w:rsidP="00BF407C">
      <w:pPr>
        <w:ind w:left="720"/>
        <w:rPr>
          <w:rFonts w:asciiTheme="majorHAnsi" w:hAnsiTheme="majorHAnsi"/>
          <w:b/>
        </w:rPr>
      </w:pPr>
      <w:r w:rsidRPr="00675BA1">
        <w:rPr>
          <w:rFonts w:asciiTheme="majorHAnsi" w:hAnsiTheme="majorHAnsi"/>
          <w:b/>
        </w:rPr>
        <w:t>Recovery of container deletion process</w:t>
      </w:r>
    </w:p>
    <w:p w14:paraId="661E347E" w14:textId="18695383" w:rsidR="00F75C22" w:rsidRPr="00675BA1" w:rsidRDefault="00F75C22" w:rsidP="00BF407C">
      <w:pPr>
        <w:ind w:left="720"/>
        <w:rPr>
          <w:rFonts w:asciiTheme="majorHAnsi" w:hAnsiTheme="majorHAnsi"/>
          <w:b/>
          <w:sz w:val="22"/>
          <w:szCs w:val="22"/>
        </w:rPr>
      </w:pPr>
      <w:r w:rsidRPr="00675BA1">
        <w:rPr>
          <w:rFonts w:asciiTheme="majorHAnsi" w:hAnsiTheme="majorHAnsi"/>
          <w:sz w:val="22"/>
          <w:szCs w:val="22"/>
        </w:rPr>
        <w:t>Call will be provided by Container API and look like so:</w:t>
      </w:r>
    </w:p>
    <w:p w14:paraId="2FD0A695" w14:textId="77777777" w:rsidR="00F75C22" w:rsidRPr="00675BA1" w:rsidRDefault="00F75C22" w:rsidP="00BF407C">
      <w:pPr>
        <w:ind w:left="144"/>
        <w:rPr>
          <w:rFonts w:asciiTheme="majorHAnsi" w:hAnsiTheme="majorHAnsi"/>
          <w:sz w:val="22"/>
          <w:szCs w:val="22"/>
        </w:rPr>
      </w:pPr>
      <w:r w:rsidRPr="00675BA1">
        <w:rPr>
          <w:rFonts w:asciiTheme="majorHAnsi" w:hAnsiTheme="majorHAnsi"/>
          <w:sz w:val="22"/>
          <w:szCs w:val="22"/>
        </w:rPr>
        <w:tab/>
        <w:t>void resume_containers_deletion( );</w:t>
      </w:r>
    </w:p>
    <w:p w14:paraId="72936FAD" w14:textId="77777777" w:rsidR="00F75C22" w:rsidRPr="00675BA1" w:rsidRDefault="00F75C22" w:rsidP="00BF407C">
      <w:pPr>
        <w:ind w:left="720"/>
        <w:rPr>
          <w:rFonts w:asciiTheme="majorHAnsi" w:hAnsiTheme="majorHAnsi"/>
        </w:rPr>
      </w:pPr>
    </w:p>
    <w:p w14:paraId="182CF207" w14:textId="77777777" w:rsidR="00F9585D" w:rsidRPr="00675BA1" w:rsidRDefault="00F75C22" w:rsidP="00BF407C">
      <w:pPr>
        <w:ind w:left="720"/>
        <w:rPr>
          <w:rFonts w:asciiTheme="majorHAnsi" w:hAnsiTheme="majorHAnsi"/>
        </w:rPr>
      </w:pPr>
      <w:r w:rsidRPr="00675BA1">
        <w:rPr>
          <w:rFonts w:asciiTheme="majorHAnsi" w:hAnsiTheme="majorHAnsi"/>
          <w:b/>
        </w:rPr>
        <w:t>Log layer shutdown</w:t>
      </w:r>
    </w:p>
    <w:p w14:paraId="662AC863" w14:textId="77777777" w:rsidR="00F9585D" w:rsidRPr="00675BA1" w:rsidRDefault="00F75C22" w:rsidP="00BF407C">
      <w:pPr>
        <w:ind w:left="720"/>
        <w:rPr>
          <w:rFonts w:asciiTheme="majorHAnsi" w:hAnsiTheme="majorHAnsi"/>
          <w:sz w:val="22"/>
          <w:szCs w:val="22"/>
        </w:rPr>
      </w:pPr>
      <w:r w:rsidRPr="00675BA1">
        <w:rPr>
          <w:rFonts w:asciiTheme="majorHAnsi" w:hAnsiTheme="majorHAnsi"/>
          <w:sz w:val="22"/>
          <w:szCs w:val="22"/>
        </w:rPr>
        <w:t>The log layer will offer an entry point to be called by FDFShutdown.</w:t>
      </w:r>
    </w:p>
    <w:p w14:paraId="47695959" w14:textId="77777777" w:rsidR="00F9585D" w:rsidRPr="00675BA1" w:rsidRDefault="00F75C22" w:rsidP="00BF407C">
      <w:pPr>
        <w:ind w:left="720"/>
        <w:rPr>
          <w:rFonts w:asciiTheme="majorHAnsi" w:hAnsiTheme="majorHAnsi"/>
          <w:sz w:val="22"/>
          <w:szCs w:val="22"/>
        </w:rPr>
      </w:pPr>
      <w:r w:rsidRPr="00675BA1">
        <w:rPr>
          <w:rFonts w:asciiTheme="majorHAnsi" w:hAnsiTheme="majorHAnsi"/>
          <w:sz w:val="22"/>
          <w:szCs w:val="22"/>
        </w:rPr>
        <w:t>void log_layer_shutdown( );</w:t>
      </w:r>
    </w:p>
    <w:p w14:paraId="60530910" w14:textId="2F958998" w:rsidR="00F75C22" w:rsidRPr="00675BA1" w:rsidRDefault="00F75C22" w:rsidP="00BF407C">
      <w:pPr>
        <w:ind w:left="720"/>
        <w:rPr>
          <w:rFonts w:asciiTheme="majorHAnsi" w:hAnsiTheme="majorHAnsi"/>
          <w:sz w:val="22"/>
          <w:szCs w:val="22"/>
        </w:rPr>
      </w:pPr>
      <w:r w:rsidRPr="00675BA1">
        <w:rPr>
          <w:rFonts w:asciiTheme="majorHAnsi" w:hAnsiTheme="majorHAnsi"/>
          <w:sz w:val="22"/>
          <w:szCs w:val="22"/>
        </w:rPr>
        <w:t>Unwritten entries (from soft durability containers) will be flushed</w:t>
      </w:r>
    </w:p>
    <w:p w14:paraId="2A8B4AFD" w14:textId="2F1FE158" w:rsidR="00497FBD" w:rsidRPr="00675BA1" w:rsidRDefault="00F75C22" w:rsidP="00BF407C">
      <w:pPr>
        <w:ind w:left="720"/>
        <w:rPr>
          <w:rFonts w:asciiTheme="majorHAnsi" w:hAnsiTheme="majorHAnsi"/>
          <w:sz w:val="22"/>
          <w:szCs w:val="22"/>
        </w:rPr>
      </w:pPr>
      <w:r w:rsidRPr="00675BA1">
        <w:rPr>
          <w:rFonts w:asciiTheme="majorHAnsi" w:hAnsiTheme="majorHAnsi"/>
          <w:sz w:val="22"/>
          <w:szCs w:val="22"/>
        </w:rPr>
        <w:t>to the log structure on flash.</w:t>
      </w:r>
    </w:p>
    <w:p w14:paraId="78212D34" w14:textId="77777777" w:rsidR="00497FBD" w:rsidRPr="00675BA1" w:rsidRDefault="00497FBD" w:rsidP="00497FBD">
      <w:pPr>
        <w:pStyle w:val="Heading3"/>
        <w:rPr>
          <w:color w:val="auto"/>
        </w:rPr>
      </w:pPr>
      <w:bookmarkStart w:id="485" w:name="_Toc220746721"/>
      <w:r w:rsidRPr="00675BA1">
        <w:rPr>
          <w:color w:val="auto"/>
        </w:rPr>
        <w:t>User APIs</w:t>
      </w:r>
      <w:bookmarkEnd w:id="485"/>
    </w:p>
    <w:p w14:paraId="31EA1315" w14:textId="18DF63BE" w:rsidR="004F2001" w:rsidRPr="00675BA1" w:rsidRDefault="006443FC" w:rsidP="004F2001">
      <w:pPr>
        <w:ind w:left="720"/>
        <w:rPr>
          <w:rFonts w:asciiTheme="majorHAnsi" w:hAnsiTheme="majorHAnsi"/>
        </w:rPr>
      </w:pPr>
      <w:r w:rsidRPr="00675BA1">
        <w:rPr>
          <w:rFonts w:asciiTheme="majorHAnsi" w:hAnsiTheme="majorHAnsi"/>
        </w:rPr>
        <w:t>The following new APIs are added to FDF API.</w:t>
      </w:r>
    </w:p>
    <w:p w14:paraId="7BEADB4D" w14:textId="5C58D6F1" w:rsidR="004F2001" w:rsidRPr="00675BA1" w:rsidRDefault="004F2001" w:rsidP="004F2001">
      <w:pPr>
        <w:ind w:left="720"/>
        <w:rPr>
          <w:rFonts w:asciiTheme="majorHAnsi" w:hAnsiTheme="majorHAnsi"/>
        </w:rPr>
      </w:pPr>
      <w:commentRangeStart w:id="486"/>
      <w:r w:rsidRPr="00675BA1">
        <w:rPr>
          <w:rFonts w:asciiTheme="majorHAnsi" w:hAnsiTheme="majorHAnsi"/>
        </w:rPr>
        <w:t>FDFTransactionStart</w:t>
      </w:r>
      <w:commentRangeEnd w:id="486"/>
      <w:r w:rsidR="00460976">
        <w:rPr>
          <w:rStyle w:val="CommentReference"/>
        </w:rPr>
        <w:commentReference w:id="486"/>
      </w:r>
    </w:p>
    <w:p w14:paraId="7BEC0E88" w14:textId="0613638D" w:rsidR="004F2001" w:rsidRPr="00675BA1" w:rsidRDefault="007818FA" w:rsidP="004F2001">
      <w:pPr>
        <w:ind w:left="720"/>
        <w:rPr>
          <w:rFonts w:asciiTheme="majorHAnsi" w:hAnsiTheme="majorHAnsi"/>
        </w:rPr>
      </w:pPr>
      <w:r w:rsidRPr="00675BA1">
        <w:rPr>
          <w:rFonts w:asciiTheme="majorHAnsi" w:hAnsiTheme="majorHAnsi"/>
        </w:rPr>
        <w:t>F</w:t>
      </w:r>
      <w:r w:rsidR="004F2001" w:rsidRPr="00675BA1">
        <w:rPr>
          <w:rFonts w:asciiTheme="majorHAnsi" w:hAnsiTheme="majorHAnsi"/>
        </w:rPr>
        <w:t>DFTransactionCommit</w:t>
      </w:r>
    </w:p>
    <w:p w14:paraId="29F67776" w14:textId="77777777" w:rsidR="004F2001" w:rsidRPr="00675BA1" w:rsidRDefault="004F2001" w:rsidP="004F2001">
      <w:pPr>
        <w:ind w:left="720"/>
        <w:rPr>
          <w:rFonts w:asciiTheme="majorHAnsi" w:hAnsiTheme="majorHAnsi"/>
        </w:rPr>
      </w:pPr>
    </w:p>
    <w:p w14:paraId="6F51ADAD" w14:textId="4FA9524D" w:rsidR="004F2001" w:rsidRPr="00675BA1" w:rsidRDefault="00D7701A" w:rsidP="004F2001">
      <w:pPr>
        <w:ind w:left="720"/>
        <w:rPr>
          <w:rFonts w:asciiTheme="majorHAnsi" w:hAnsiTheme="majorHAnsi"/>
        </w:rPr>
      </w:pPr>
      <w:r w:rsidRPr="00675BA1">
        <w:rPr>
          <w:rFonts w:asciiTheme="majorHAnsi" w:hAnsiTheme="majorHAnsi"/>
        </w:rPr>
        <w:t>The following error codes are added</w:t>
      </w:r>
    </w:p>
    <w:p w14:paraId="2B80AE73" w14:textId="5C2312C7" w:rsidR="004F2001" w:rsidRPr="00675BA1" w:rsidRDefault="004F2001" w:rsidP="004F2001">
      <w:pPr>
        <w:ind w:left="720"/>
        <w:rPr>
          <w:rFonts w:asciiTheme="majorHAnsi" w:hAnsiTheme="majorHAnsi"/>
        </w:rPr>
      </w:pPr>
      <w:r w:rsidRPr="00675BA1">
        <w:rPr>
          <w:rFonts w:asciiTheme="majorHAnsi" w:hAnsiTheme="majorHAnsi"/>
        </w:rPr>
        <w:t>FDF_FAILURE_NO_TRANS</w:t>
      </w:r>
    </w:p>
    <w:p w14:paraId="05B48C15" w14:textId="48944AD0" w:rsidR="004F2001" w:rsidRPr="00675BA1" w:rsidRDefault="004F2001" w:rsidP="004F2001">
      <w:pPr>
        <w:ind w:left="720"/>
        <w:rPr>
          <w:rFonts w:asciiTheme="majorHAnsi" w:hAnsiTheme="majorHAnsi"/>
        </w:rPr>
      </w:pPr>
      <w:r w:rsidRPr="00675BA1">
        <w:rPr>
          <w:rFonts w:asciiTheme="majorHAnsi" w:hAnsiTheme="majorHAnsi"/>
        </w:rPr>
        <w:t>FDF_FAILURE_ALREADY_IN_TRANS</w:t>
      </w:r>
    </w:p>
    <w:p w14:paraId="64365A85" w14:textId="77777777" w:rsidR="004F2001" w:rsidRPr="00675BA1" w:rsidRDefault="004F2001" w:rsidP="004F2001">
      <w:pPr>
        <w:rPr>
          <w:rFonts w:asciiTheme="majorHAnsi" w:hAnsiTheme="majorHAnsi"/>
        </w:rPr>
      </w:pPr>
    </w:p>
    <w:p w14:paraId="6ACEE0D8" w14:textId="77777777" w:rsidR="00497FBD" w:rsidRPr="00675BA1" w:rsidRDefault="00497FBD" w:rsidP="00497FBD">
      <w:pPr>
        <w:pStyle w:val="Heading3"/>
        <w:rPr>
          <w:color w:val="auto"/>
        </w:rPr>
      </w:pPr>
      <w:bookmarkStart w:id="487" w:name="_Toc220746722"/>
      <w:r w:rsidRPr="00675BA1">
        <w:rPr>
          <w:color w:val="auto"/>
        </w:rPr>
        <w:t>Internal APIs</w:t>
      </w:r>
      <w:bookmarkEnd w:id="487"/>
    </w:p>
    <w:p w14:paraId="1A578EDE" w14:textId="198F6173" w:rsidR="00F75AC7" w:rsidRPr="00675BA1" w:rsidRDefault="002408F1" w:rsidP="00F75AC7">
      <w:pPr>
        <w:ind w:left="720"/>
        <w:rPr>
          <w:rFonts w:asciiTheme="majorHAnsi" w:hAnsiTheme="majorHAnsi"/>
        </w:rPr>
      </w:pPr>
      <w:r w:rsidRPr="00675BA1">
        <w:rPr>
          <w:rFonts w:asciiTheme="majorHAnsi" w:hAnsiTheme="majorHAnsi"/>
        </w:rPr>
        <w:t xml:space="preserve">The following </w:t>
      </w:r>
      <w:r w:rsidR="00F75AC7" w:rsidRPr="00675BA1">
        <w:rPr>
          <w:rFonts w:asciiTheme="majorHAnsi" w:hAnsiTheme="majorHAnsi"/>
        </w:rPr>
        <w:t>internal call</w:t>
      </w:r>
      <w:r w:rsidRPr="00675BA1">
        <w:rPr>
          <w:rFonts w:asciiTheme="majorHAnsi" w:hAnsiTheme="majorHAnsi"/>
        </w:rPr>
        <w:t>s are</w:t>
      </w:r>
      <w:r w:rsidR="00F75AC7" w:rsidRPr="00675BA1">
        <w:rPr>
          <w:rFonts w:asciiTheme="majorHAnsi" w:hAnsiTheme="majorHAnsi"/>
        </w:rPr>
        <w:t xml:space="preserve"> introduced:</w:t>
      </w:r>
    </w:p>
    <w:p w14:paraId="2C1096D1" w14:textId="7FB541E8" w:rsidR="00F75AC7" w:rsidRPr="00675BA1" w:rsidRDefault="00446EF4" w:rsidP="00F75AC7">
      <w:pPr>
        <w:ind w:left="720"/>
        <w:rPr>
          <w:rFonts w:asciiTheme="majorHAnsi" w:hAnsiTheme="majorHAnsi"/>
        </w:rPr>
      </w:pPr>
      <w:r w:rsidRPr="00675BA1">
        <w:rPr>
          <w:rFonts w:asciiTheme="majorHAnsi" w:hAnsiTheme="majorHAnsi"/>
        </w:rPr>
        <w:t>f</w:t>
      </w:r>
      <w:r w:rsidR="00F75AC7" w:rsidRPr="00675BA1">
        <w:rPr>
          <w:rFonts w:asciiTheme="majorHAnsi" w:hAnsiTheme="majorHAnsi"/>
        </w:rPr>
        <w:t>df_trx_</w:t>
      </w:r>
      <w:commentRangeStart w:id="488"/>
      <w:r w:rsidR="00F75AC7" w:rsidRPr="00675BA1">
        <w:rPr>
          <w:rFonts w:asciiTheme="majorHAnsi" w:hAnsiTheme="majorHAnsi"/>
        </w:rPr>
        <w:t>start</w:t>
      </w:r>
      <w:commentRangeEnd w:id="488"/>
      <w:r w:rsidR="00460976">
        <w:rPr>
          <w:rStyle w:val="CommentReference"/>
        </w:rPr>
        <w:commentReference w:id="488"/>
      </w:r>
    </w:p>
    <w:p w14:paraId="1376A44C" w14:textId="3DB0497C" w:rsidR="00F75AC7" w:rsidRPr="00675BA1" w:rsidRDefault="00F75AC7" w:rsidP="00F75AC7">
      <w:pPr>
        <w:ind w:left="720"/>
        <w:rPr>
          <w:rFonts w:asciiTheme="majorHAnsi" w:hAnsiTheme="majorHAnsi"/>
        </w:rPr>
      </w:pPr>
      <w:r w:rsidRPr="00675BA1">
        <w:rPr>
          <w:rFonts w:asciiTheme="majorHAnsi" w:hAnsiTheme="majorHAnsi"/>
        </w:rPr>
        <w:t>fdf_trx_commit</w:t>
      </w:r>
    </w:p>
    <w:p w14:paraId="3DE7F3D5" w14:textId="2EFFE042" w:rsidR="00F75AC7" w:rsidRPr="00675BA1" w:rsidRDefault="00F75AC7" w:rsidP="00F75AC7">
      <w:pPr>
        <w:ind w:left="720"/>
        <w:rPr>
          <w:rFonts w:asciiTheme="majorHAnsi" w:hAnsiTheme="majorHAnsi"/>
        </w:rPr>
      </w:pPr>
      <w:r w:rsidRPr="00675BA1">
        <w:rPr>
          <w:rFonts w:asciiTheme="majorHAnsi" w:hAnsiTheme="majorHAnsi"/>
        </w:rPr>
        <w:t>fdf_trx_id_get</w:t>
      </w:r>
    </w:p>
    <w:p w14:paraId="6E8EBC5D" w14:textId="77777777" w:rsidR="00497FBD" w:rsidRPr="00675BA1" w:rsidRDefault="00497FBD" w:rsidP="00497FBD">
      <w:pPr>
        <w:pStyle w:val="Heading3"/>
        <w:rPr>
          <w:color w:val="auto"/>
        </w:rPr>
      </w:pPr>
      <w:bookmarkStart w:id="489" w:name="_Toc220746723"/>
      <w:r w:rsidRPr="00675BA1">
        <w:rPr>
          <w:color w:val="auto"/>
        </w:rPr>
        <w:t>Configuration</w:t>
      </w:r>
      <w:bookmarkEnd w:id="489"/>
    </w:p>
    <w:p w14:paraId="74C59DEA" w14:textId="537EAE3F" w:rsidR="00E07872" w:rsidRPr="00675BA1" w:rsidRDefault="00E07872" w:rsidP="00E07872">
      <w:pPr>
        <w:ind w:left="720"/>
        <w:rPr>
          <w:rFonts w:asciiTheme="majorHAnsi" w:hAnsiTheme="majorHAnsi"/>
        </w:rPr>
      </w:pPr>
      <w:r w:rsidRPr="00675BA1">
        <w:rPr>
          <w:rFonts w:asciiTheme="majorHAnsi" w:hAnsiTheme="majorHAnsi"/>
        </w:rPr>
        <w:t>No configuration required for the feature</w:t>
      </w:r>
    </w:p>
    <w:p w14:paraId="64D4DBEE" w14:textId="77777777" w:rsidR="00497FBD" w:rsidRPr="00675BA1" w:rsidRDefault="00497FBD" w:rsidP="00497FBD">
      <w:pPr>
        <w:pStyle w:val="Heading3"/>
        <w:rPr>
          <w:color w:val="auto"/>
        </w:rPr>
      </w:pPr>
      <w:bookmarkStart w:id="490" w:name="_Toc220746724"/>
      <w:r w:rsidRPr="00675BA1">
        <w:rPr>
          <w:color w:val="auto"/>
        </w:rPr>
        <w:t>Issues and Limitations</w:t>
      </w:r>
      <w:bookmarkEnd w:id="490"/>
    </w:p>
    <w:p w14:paraId="7AF46A47" w14:textId="77777777"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One transaction per thread</w:t>
      </w:r>
    </w:p>
    <w:p w14:paraId="0D9E155D" w14:textId="463EE2BB"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No rollback of transactions</w:t>
      </w:r>
    </w:p>
    <w:p w14:paraId="04A65619" w14:textId="52AD8445"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 xml:space="preserve">User responsible for transaction rollback in the case of puts </w:t>
      </w:r>
      <w:commentRangeStart w:id="491"/>
      <w:r w:rsidRPr="00675BA1">
        <w:rPr>
          <w:rFonts w:asciiTheme="majorHAnsi" w:hAnsiTheme="majorHAnsi"/>
        </w:rPr>
        <w:t>failure</w:t>
      </w:r>
      <w:commentRangeEnd w:id="491"/>
      <w:r w:rsidR="00460976">
        <w:rPr>
          <w:rStyle w:val="CommentReference"/>
        </w:rPr>
        <w:commentReference w:id="491"/>
      </w:r>
      <w:r w:rsidRPr="00675BA1">
        <w:rPr>
          <w:rFonts w:asciiTheme="majorHAnsi" w:hAnsiTheme="majorHAnsi"/>
        </w:rPr>
        <w:t>.</w:t>
      </w:r>
    </w:p>
    <w:p w14:paraId="7C41B13B" w14:textId="42D082A2" w:rsidR="00085D02" w:rsidRPr="00675BA1" w:rsidRDefault="00085D02" w:rsidP="00750EE6">
      <w:pPr>
        <w:pStyle w:val="ListParagraph"/>
        <w:numPr>
          <w:ilvl w:val="0"/>
          <w:numId w:val="8"/>
        </w:numPr>
        <w:rPr>
          <w:rFonts w:asciiTheme="majorHAnsi" w:hAnsiTheme="majorHAnsi"/>
        </w:rPr>
      </w:pPr>
      <w:r w:rsidRPr="00675BA1">
        <w:rPr>
          <w:rFonts w:asciiTheme="majorHAnsi" w:hAnsiTheme="majorHAnsi"/>
        </w:rPr>
        <w:t xml:space="preserve">User can read dirty data, e.g. updated object of not yet committed transaction </w:t>
      </w:r>
    </w:p>
    <w:p w14:paraId="4E572E40" w14:textId="0D54B8F1" w:rsidR="00085D02" w:rsidRPr="004E2A27" w:rsidRDefault="00085D02" w:rsidP="00085D02">
      <w:pPr>
        <w:pStyle w:val="ListParagraph"/>
        <w:numPr>
          <w:ilvl w:val="0"/>
          <w:numId w:val="8"/>
        </w:numPr>
        <w:rPr>
          <w:rFonts w:asciiTheme="majorHAnsi" w:hAnsiTheme="majorHAnsi"/>
        </w:rPr>
      </w:pPr>
      <w:r w:rsidRPr="00675BA1">
        <w:rPr>
          <w:rFonts w:asciiTheme="majorHAnsi" w:hAnsiTheme="majorHAnsi"/>
        </w:rPr>
        <w:t xml:space="preserve">Transaction should be small in size and </w:t>
      </w:r>
      <w:commentRangeStart w:id="492"/>
      <w:r w:rsidRPr="00675BA1">
        <w:rPr>
          <w:rFonts w:asciiTheme="majorHAnsi" w:hAnsiTheme="majorHAnsi"/>
        </w:rPr>
        <w:t>time</w:t>
      </w:r>
      <w:commentRangeEnd w:id="492"/>
      <w:r w:rsidR="00460976">
        <w:rPr>
          <w:rStyle w:val="CommentReference"/>
        </w:rPr>
        <w:commentReference w:id="492"/>
      </w:r>
    </w:p>
    <w:p w14:paraId="4241FC98" w14:textId="109C5D1A" w:rsidR="00497FBD" w:rsidRDefault="00497FBD" w:rsidP="00497FBD">
      <w:pPr>
        <w:pStyle w:val="Heading3"/>
        <w:rPr>
          <w:color w:val="auto"/>
        </w:rPr>
      </w:pPr>
      <w:bookmarkStart w:id="493" w:name="_Toc220746725"/>
      <w:r w:rsidRPr="00675BA1">
        <w:rPr>
          <w:color w:val="auto"/>
        </w:rPr>
        <w:t>Statistics</w:t>
      </w:r>
      <w:r w:rsidR="00CB4B32">
        <w:rPr>
          <w:color w:val="auto"/>
        </w:rPr>
        <w:t xml:space="preserve"> and Logs</w:t>
      </w:r>
      <w:bookmarkEnd w:id="493"/>
    </w:p>
    <w:p w14:paraId="78961C6F" w14:textId="77777777" w:rsidR="00E7008B" w:rsidRPr="00E7008B" w:rsidRDefault="00E7008B" w:rsidP="00E7008B"/>
    <w:p w14:paraId="12939445" w14:textId="5510F14E" w:rsidR="0033664B" w:rsidRDefault="0033664B" w:rsidP="0033664B">
      <w:pPr>
        <w:ind w:left="720"/>
      </w:pPr>
      <w:r>
        <w:t xml:space="preserve">The following stats will be added </w:t>
      </w:r>
    </w:p>
    <w:p w14:paraId="42ABD4D6" w14:textId="277D0AC4" w:rsidR="0033664B" w:rsidRDefault="0033664B" w:rsidP="0033664B">
      <w:pPr>
        <w:pStyle w:val="ListParagraph"/>
        <w:numPr>
          <w:ilvl w:val="0"/>
          <w:numId w:val="58"/>
        </w:numPr>
      </w:pPr>
      <w:r>
        <w:t xml:space="preserve">Current number of </w:t>
      </w:r>
      <w:commentRangeStart w:id="494"/>
      <w:r>
        <w:t>transactions</w:t>
      </w:r>
      <w:commentRangeEnd w:id="494"/>
      <w:r w:rsidR="00460976">
        <w:rPr>
          <w:rStyle w:val="CommentReference"/>
        </w:rPr>
        <w:commentReference w:id="494"/>
      </w:r>
    </w:p>
    <w:p w14:paraId="2F994F1E" w14:textId="021CECB2" w:rsidR="0033664B" w:rsidRDefault="0033664B" w:rsidP="0033664B">
      <w:pPr>
        <w:pStyle w:val="ListParagraph"/>
        <w:numPr>
          <w:ilvl w:val="0"/>
          <w:numId w:val="58"/>
        </w:numPr>
      </w:pPr>
      <w:r>
        <w:t>Total number of transactions</w:t>
      </w:r>
    </w:p>
    <w:p w14:paraId="0312C504" w14:textId="65191633" w:rsidR="0033664B" w:rsidRDefault="0033664B" w:rsidP="0033664B">
      <w:pPr>
        <w:pStyle w:val="ListParagraph"/>
        <w:numPr>
          <w:ilvl w:val="0"/>
          <w:numId w:val="58"/>
        </w:numPr>
      </w:pPr>
      <w:r>
        <w:t>Maximum transaction size</w:t>
      </w:r>
    </w:p>
    <w:p w14:paraId="2AB10BA9" w14:textId="4D420789" w:rsidR="0033664B" w:rsidRDefault="0033664B" w:rsidP="0033664B">
      <w:pPr>
        <w:pStyle w:val="ListParagraph"/>
        <w:numPr>
          <w:ilvl w:val="0"/>
          <w:numId w:val="58"/>
        </w:numPr>
      </w:pPr>
      <w:r>
        <w:t>Minimum transaction size</w:t>
      </w:r>
    </w:p>
    <w:p w14:paraId="0E75837D" w14:textId="7927E44A" w:rsidR="0033664B" w:rsidRPr="0033664B" w:rsidRDefault="0033664B" w:rsidP="0033664B">
      <w:pPr>
        <w:pStyle w:val="ListParagraph"/>
        <w:numPr>
          <w:ilvl w:val="0"/>
          <w:numId w:val="58"/>
        </w:numPr>
      </w:pPr>
      <w:r>
        <w:t>Average transaction size</w:t>
      </w:r>
    </w:p>
    <w:p w14:paraId="482327B2" w14:textId="53BFDF8B" w:rsidR="00F32F1A" w:rsidRPr="004D606E" w:rsidRDefault="00497FBD" w:rsidP="004D606E">
      <w:pPr>
        <w:pStyle w:val="Heading3"/>
        <w:rPr>
          <w:color w:val="auto"/>
        </w:rPr>
      </w:pPr>
      <w:bookmarkStart w:id="495" w:name="_Toc220746726"/>
      <w:r w:rsidRPr="00675BA1">
        <w:rPr>
          <w:color w:val="auto"/>
        </w:rPr>
        <w:t>Test</w:t>
      </w:r>
      <w:r w:rsidR="00394005">
        <w:rPr>
          <w:color w:val="auto"/>
        </w:rPr>
        <w:t xml:space="preserve"> </w:t>
      </w:r>
      <w:r w:rsidRPr="00675BA1">
        <w:rPr>
          <w:color w:val="auto"/>
        </w:rPr>
        <w:t>cases</w:t>
      </w:r>
      <w:bookmarkEnd w:id="495"/>
    </w:p>
    <w:p w14:paraId="5F0A558C" w14:textId="77777777" w:rsidR="00F32F1A" w:rsidRPr="006407DE" w:rsidRDefault="00F32F1A" w:rsidP="00F32F1A"/>
    <w:tbl>
      <w:tblPr>
        <w:tblStyle w:val="TableGrid"/>
        <w:tblW w:w="0" w:type="auto"/>
        <w:tblInd w:w="468" w:type="dxa"/>
        <w:tblLook w:val="04A0" w:firstRow="1" w:lastRow="0" w:firstColumn="1" w:lastColumn="0" w:noHBand="0" w:noVBand="1"/>
      </w:tblPr>
      <w:tblGrid>
        <w:gridCol w:w="460"/>
        <w:gridCol w:w="2700"/>
        <w:gridCol w:w="4878"/>
      </w:tblGrid>
      <w:tr w:rsidR="00F32F1A" w14:paraId="7964E90D" w14:textId="77777777" w:rsidTr="000545C2">
        <w:tc>
          <w:tcPr>
            <w:tcW w:w="280" w:type="dxa"/>
            <w:shd w:val="clear" w:color="auto" w:fill="333333"/>
          </w:tcPr>
          <w:p w14:paraId="2A80C4D6" w14:textId="77777777" w:rsidR="00F32F1A" w:rsidRDefault="00F32F1A" w:rsidP="008C7C7B">
            <w:pPr>
              <w:rPr>
                <w:rFonts w:asciiTheme="majorHAnsi" w:hAnsiTheme="majorHAnsi"/>
              </w:rPr>
            </w:pPr>
            <w:r>
              <w:rPr>
                <w:rFonts w:asciiTheme="majorHAnsi" w:hAnsiTheme="majorHAnsi"/>
              </w:rPr>
              <w:t>#</w:t>
            </w:r>
          </w:p>
        </w:tc>
        <w:tc>
          <w:tcPr>
            <w:tcW w:w="2700" w:type="dxa"/>
            <w:shd w:val="clear" w:color="auto" w:fill="333333"/>
          </w:tcPr>
          <w:p w14:paraId="290C0B94" w14:textId="77777777" w:rsidR="00F32F1A" w:rsidRDefault="00F32F1A" w:rsidP="008C7C7B">
            <w:pPr>
              <w:rPr>
                <w:rFonts w:asciiTheme="majorHAnsi" w:hAnsiTheme="majorHAnsi"/>
              </w:rPr>
            </w:pPr>
            <w:r>
              <w:rPr>
                <w:rFonts w:asciiTheme="majorHAnsi" w:hAnsiTheme="majorHAnsi"/>
              </w:rPr>
              <w:t>Test case</w:t>
            </w:r>
          </w:p>
        </w:tc>
        <w:tc>
          <w:tcPr>
            <w:tcW w:w="4878" w:type="dxa"/>
            <w:shd w:val="clear" w:color="auto" w:fill="333333"/>
          </w:tcPr>
          <w:p w14:paraId="4E24EB55" w14:textId="77777777" w:rsidR="00F32F1A" w:rsidRDefault="00F32F1A" w:rsidP="008C7C7B">
            <w:pPr>
              <w:rPr>
                <w:rFonts w:asciiTheme="majorHAnsi" w:hAnsiTheme="majorHAnsi"/>
              </w:rPr>
            </w:pPr>
            <w:r>
              <w:rPr>
                <w:rFonts w:asciiTheme="majorHAnsi" w:hAnsiTheme="majorHAnsi"/>
              </w:rPr>
              <w:t>Description</w:t>
            </w:r>
          </w:p>
        </w:tc>
      </w:tr>
      <w:tr w:rsidR="00F32F1A" w14:paraId="397A5CCD" w14:textId="77777777" w:rsidTr="000545C2">
        <w:tc>
          <w:tcPr>
            <w:tcW w:w="280" w:type="dxa"/>
          </w:tcPr>
          <w:p w14:paraId="2F4D9B5F" w14:textId="77777777" w:rsidR="00F32F1A" w:rsidRDefault="00F32F1A" w:rsidP="008C7C7B">
            <w:pPr>
              <w:rPr>
                <w:rFonts w:asciiTheme="majorHAnsi" w:hAnsiTheme="majorHAnsi"/>
              </w:rPr>
            </w:pPr>
            <w:r>
              <w:rPr>
                <w:rFonts w:asciiTheme="majorHAnsi" w:hAnsiTheme="majorHAnsi"/>
              </w:rPr>
              <w:t>1</w:t>
            </w:r>
          </w:p>
        </w:tc>
        <w:tc>
          <w:tcPr>
            <w:tcW w:w="2700" w:type="dxa"/>
          </w:tcPr>
          <w:p w14:paraId="4F4E6AE5" w14:textId="0EF29585" w:rsidR="00F32F1A" w:rsidRDefault="00473FDB" w:rsidP="007C5C21">
            <w:pPr>
              <w:rPr>
                <w:rFonts w:asciiTheme="majorHAnsi" w:hAnsiTheme="majorHAnsi"/>
              </w:rPr>
            </w:pPr>
            <w:r>
              <w:rPr>
                <w:rFonts w:asciiTheme="majorHAnsi" w:hAnsiTheme="majorHAnsi"/>
              </w:rPr>
              <w:t xml:space="preserve">Transaction </w:t>
            </w:r>
            <w:r w:rsidR="007C5C21">
              <w:rPr>
                <w:rFonts w:asciiTheme="majorHAnsi" w:hAnsiTheme="majorHAnsi"/>
              </w:rPr>
              <w:t xml:space="preserve">to a container from single app thread  </w:t>
            </w:r>
          </w:p>
        </w:tc>
        <w:tc>
          <w:tcPr>
            <w:tcW w:w="4878" w:type="dxa"/>
          </w:tcPr>
          <w:p w14:paraId="3FEEBBEA" w14:textId="722AE689" w:rsidR="006A4050" w:rsidRPr="006A4050" w:rsidRDefault="006A4050" w:rsidP="006A4050">
            <w:pPr>
              <w:pStyle w:val="ListParagraph"/>
              <w:numPr>
                <w:ilvl w:val="0"/>
                <w:numId w:val="59"/>
              </w:numPr>
              <w:rPr>
                <w:rFonts w:asciiTheme="majorHAnsi" w:hAnsiTheme="majorHAnsi"/>
              </w:rPr>
            </w:pPr>
            <w:r w:rsidRPr="006A4050">
              <w:rPr>
                <w:rFonts w:asciiTheme="majorHAnsi" w:hAnsiTheme="majorHAnsi"/>
              </w:rPr>
              <w:t>Create a 1</w:t>
            </w:r>
            <w:r w:rsidR="00072320">
              <w:rPr>
                <w:rFonts w:asciiTheme="majorHAnsi" w:hAnsiTheme="majorHAnsi"/>
              </w:rPr>
              <w:t>M</w:t>
            </w:r>
            <w:r w:rsidRPr="006A4050">
              <w:rPr>
                <w:rFonts w:asciiTheme="majorHAnsi" w:hAnsiTheme="majorHAnsi"/>
              </w:rPr>
              <w:t xml:space="preserve"> container C1</w:t>
            </w:r>
          </w:p>
          <w:p w14:paraId="5F54751A" w14:textId="03702F7A" w:rsidR="00345C6C" w:rsidRPr="00345C6C" w:rsidRDefault="00345C6C" w:rsidP="00345C6C">
            <w:pPr>
              <w:pStyle w:val="ListParagraph"/>
              <w:numPr>
                <w:ilvl w:val="0"/>
                <w:numId w:val="59"/>
              </w:numPr>
              <w:rPr>
                <w:rFonts w:asciiTheme="majorHAnsi" w:hAnsiTheme="majorHAnsi"/>
              </w:rPr>
            </w:pPr>
            <w:r>
              <w:rPr>
                <w:rFonts w:asciiTheme="majorHAnsi" w:hAnsiTheme="majorHAnsi"/>
              </w:rPr>
              <w:t>Start the work load to C1</w:t>
            </w:r>
            <w:r w:rsidR="006A4050" w:rsidRPr="006A4050">
              <w:rPr>
                <w:rFonts w:asciiTheme="majorHAnsi" w:hAnsiTheme="majorHAnsi"/>
              </w:rPr>
              <w:t>(example: memslap)</w:t>
            </w:r>
          </w:p>
          <w:p w14:paraId="107AC3E0" w14:textId="25009F16" w:rsidR="006A4050" w:rsidRPr="006A4050" w:rsidRDefault="00345C6C" w:rsidP="006A4050">
            <w:pPr>
              <w:pStyle w:val="ListParagraph"/>
              <w:numPr>
                <w:ilvl w:val="0"/>
                <w:numId w:val="59"/>
              </w:numPr>
              <w:rPr>
                <w:rFonts w:asciiTheme="majorHAnsi" w:hAnsiTheme="majorHAnsi"/>
              </w:rPr>
            </w:pPr>
            <w:r>
              <w:rPr>
                <w:rFonts w:asciiTheme="majorHAnsi" w:hAnsiTheme="majorHAnsi"/>
              </w:rPr>
              <w:t>Start N(where N=1)</w:t>
            </w:r>
            <w:r w:rsidR="006A4050" w:rsidRPr="006A4050">
              <w:rPr>
                <w:rFonts w:asciiTheme="majorHAnsi" w:hAnsiTheme="majorHAnsi"/>
              </w:rPr>
              <w:t xml:space="preserve"> application threads </w:t>
            </w:r>
          </w:p>
          <w:p w14:paraId="50B934CD" w14:textId="1634E4CC" w:rsidR="006A4050" w:rsidRPr="006A4050" w:rsidRDefault="007E37D1" w:rsidP="006A4050">
            <w:pPr>
              <w:pStyle w:val="ListParagraph"/>
              <w:numPr>
                <w:ilvl w:val="0"/>
                <w:numId w:val="59"/>
              </w:numPr>
              <w:rPr>
                <w:rFonts w:asciiTheme="majorHAnsi" w:hAnsiTheme="majorHAnsi"/>
              </w:rPr>
            </w:pPr>
            <w:r>
              <w:rPr>
                <w:rFonts w:asciiTheme="majorHAnsi" w:hAnsiTheme="majorHAnsi"/>
              </w:rPr>
              <w:t>Send a</w:t>
            </w:r>
            <w:r w:rsidR="00D91F6C">
              <w:rPr>
                <w:rFonts w:asciiTheme="majorHAnsi" w:hAnsiTheme="majorHAnsi"/>
              </w:rPr>
              <w:t xml:space="preserve"> complete</w:t>
            </w:r>
            <w:r>
              <w:rPr>
                <w:rFonts w:asciiTheme="majorHAnsi" w:hAnsiTheme="majorHAnsi"/>
              </w:rPr>
              <w:t xml:space="preserve"> transaction with M(where M=10) updates</w:t>
            </w:r>
            <w:r w:rsidR="00DD4D1D">
              <w:rPr>
                <w:rFonts w:asciiTheme="majorHAnsi" w:hAnsiTheme="majorHAnsi"/>
              </w:rPr>
              <w:t xml:space="preserve"> from the application thread</w:t>
            </w:r>
          </w:p>
          <w:p w14:paraId="4A149270" w14:textId="77777777" w:rsidR="00F06635" w:rsidRDefault="006A4050" w:rsidP="006A4050">
            <w:pPr>
              <w:rPr>
                <w:rFonts w:asciiTheme="majorHAnsi" w:hAnsiTheme="majorHAnsi"/>
              </w:rPr>
            </w:pPr>
            <w:r>
              <w:rPr>
                <w:rFonts w:asciiTheme="majorHAnsi" w:hAnsiTheme="majorHAnsi"/>
              </w:rPr>
              <w:t>Expected Result:</w:t>
            </w:r>
          </w:p>
          <w:p w14:paraId="040195CA" w14:textId="1242A915" w:rsidR="00F06635" w:rsidRPr="00F06635" w:rsidRDefault="00D91F6C" w:rsidP="00F06635">
            <w:pPr>
              <w:pStyle w:val="ListParagraph"/>
              <w:numPr>
                <w:ilvl w:val="0"/>
                <w:numId w:val="60"/>
              </w:numPr>
              <w:rPr>
                <w:rFonts w:asciiTheme="majorHAnsi" w:hAnsiTheme="majorHAnsi"/>
              </w:rPr>
            </w:pPr>
            <w:r w:rsidRPr="00F06635">
              <w:rPr>
                <w:rFonts w:asciiTheme="majorHAnsi" w:hAnsiTheme="majorHAnsi"/>
              </w:rPr>
              <w:t xml:space="preserve">All updates in the transaction </w:t>
            </w:r>
            <w:r w:rsidR="00F06635" w:rsidRPr="00F06635">
              <w:rPr>
                <w:rFonts w:asciiTheme="majorHAnsi" w:hAnsiTheme="majorHAnsi"/>
              </w:rPr>
              <w:t>should succeed</w:t>
            </w:r>
          </w:p>
          <w:p w14:paraId="2100DF11" w14:textId="3CD3B7B2" w:rsidR="00F32F1A" w:rsidRPr="00954945" w:rsidRDefault="00F06635" w:rsidP="000545C2">
            <w:pPr>
              <w:pStyle w:val="ListParagraph"/>
              <w:numPr>
                <w:ilvl w:val="0"/>
                <w:numId w:val="60"/>
              </w:numPr>
              <w:rPr>
                <w:rFonts w:asciiTheme="majorHAnsi" w:hAnsiTheme="majorHAnsi"/>
              </w:rPr>
            </w:pPr>
            <w:r w:rsidRPr="00F06635">
              <w:rPr>
                <w:rFonts w:asciiTheme="majorHAnsi" w:hAnsiTheme="majorHAnsi"/>
              </w:rPr>
              <w:t>No Memory leak</w:t>
            </w:r>
          </w:p>
        </w:tc>
      </w:tr>
      <w:tr w:rsidR="007C5C21" w14:paraId="17C02F80" w14:textId="77777777" w:rsidTr="000545C2">
        <w:tc>
          <w:tcPr>
            <w:tcW w:w="280" w:type="dxa"/>
          </w:tcPr>
          <w:p w14:paraId="47EAE273" w14:textId="4CD4518D" w:rsidR="007C5C21" w:rsidRDefault="00CB5D24" w:rsidP="008C7C7B">
            <w:pPr>
              <w:rPr>
                <w:rFonts w:asciiTheme="majorHAnsi" w:hAnsiTheme="majorHAnsi"/>
              </w:rPr>
            </w:pPr>
            <w:r>
              <w:rPr>
                <w:rFonts w:asciiTheme="majorHAnsi" w:hAnsiTheme="majorHAnsi"/>
              </w:rPr>
              <w:t>2</w:t>
            </w:r>
          </w:p>
        </w:tc>
        <w:tc>
          <w:tcPr>
            <w:tcW w:w="2700" w:type="dxa"/>
          </w:tcPr>
          <w:p w14:paraId="18FE3982" w14:textId="1D715E61" w:rsidR="007C5C21" w:rsidRDefault="007C5C21" w:rsidP="007C5C21">
            <w:pPr>
              <w:rPr>
                <w:rFonts w:asciiTheme="majorHAnsi" w:hAnsiTheme="majorHAnsi"/>
              </w:rPr>
            </w:pPr>
            <w:r>
              <w:rPr>
                <w:rFonts w:asciiTheme="majorHAnsi" w:hAnsiTheme="majorHAnsi"/>
              </w:rPr>
              <w:t>Transaction to a container from multiple app threads</w:t>
            </w:r>
          </w:p>
        </w:tc>
        <w:tc>
          <w:tcPr>
            <w:tcW w:w="4878" w:type="dxa"/>
          </w:tcPr>
          <w:p w14:paraId="2EA825DC" w14:textId="77777777" w:rsidR="004403BB" w:rsidRPr="004403BB" w:rsidRDefault="004403BB" w:rsidP="004403BB">
            <w:pPr>
              <w:pStyle w:val="ListParagraph"/>
              <w:numPr>
                <w:ilvl w:val="0"/>
                <w:numId w:val="61"/>
              </w:numPr>
              <w:rPr>
                <w:rFonts w:asciiTheme="majorHAnsi" w:hAnsiTheme="majorHAnsi"/>
              </w:rPr>
            </w:pPr>
            <w:r w:rsidRPr="004403BB">
              <w:rPr>
                <w:rFonts w:asciiTheme="majorHAnsi" w:hAnsiTheme="majorHAnsi"/>
              </w:rPr>
              <w:t>Create a 1M container C1</w:t>
            </w:r>
          </w:p>
          <w:p w14:paraId="03C14144" w14:textId="77777777" w:rsidR="004403BB" w:rsidRPr="004403BB" w:rsidRDefault="004403BB" w:rsidP="004403BB">
            <w:pPr>
              <w:pStyle w:val="ListParagraph"/>
              <w:numPr>
                <w:ilvl w:val="0"/>
                <w:numId w:val="61"/>
              </w:numPr>
              <w:rPr>
                <w:rFonts w:asciiTheme="majorHAnsi" w:hAnsiTheme="majorHAnsi"/>
              </w:rPr>
            </w:pPr>
            <w:r w:rsidRPr="004403BB">
              <w:rPr>
                <w:rFonts w:asciiTheme="majorHAnsi" w:hAnsiTheme="majorHAnsi"/>
              </w:rPr>
              <w:t>Start the work load to C1(example: memslap)</w:t>
            </w:r>
          </w:p>
          <w:p w14:paraId="27F1871A" w14:textId="4C336EEC" w:rsidR="004403BB" w:rsidRPr="004403BB" w:rsidRDefault="00FE3C56" w:rsidP="004403BB">
            <w:pPr>
              <w:pStyle w:val="ListParagraph"/>
              <w:numPr>
                <w:ilvl w:val="0"/>
                <w:numId w:val="61"/>
              </w:numPr>
              <w:rPr>
                <w:rFonts w:asciiTheme="majorHAnsi" w:hAnsiTheme="majorHAnsi"/>
              </w:rPr>
            </w:pPr>
            <w:r>
              <w:rPr>
                <w:rFonts w:asciiTheme="majorHAnsi" w:hAnsiTheme="majorHAnsi"/>
              </w:rPr>
              <w:t>Start N(where N=10</w:t>
            </w:r>
            <w:r w:rsidR="004403BB" w:rsidRPr="004403BB">
              <w:rPr>
                <w:rFonts w:asciiTheme="majorHAnsi" w:hAnsiTheme="majorHAnsi"/>
              </w:rPr>
              <w:t xml:space="preserve">) application threads </w:t>
            </w:r>
          </w:p>
          <w:p w14:paraId="77D8A92A" w14:textId="063A14F2" w:rsidR="004403BB" w:rsidRPr="004403BB" w:rsidRDefault="004403BB" w:rsidP="004403BB">
            <w:pPr>
              <w:pStyle w:val="ListParagraph"/>
              <w:numPr>
                <w:ilvl w:val="0"/>
                <w:numId w:val="61"/>
              </w:numPr>
              <w:rPr>
                <w:rFonts w:asciiTheme="majorHAnsi" w:hAnsiTheme="majorHAnsi"/>
              </w:rPr>
            </w:pPr>
            <w:r w:rsidRPr="004403BB">
              <w:rPr>
                <w:rFonts w:asciiTheme="majorHAnsi" w:hAnsiTheme="majorHAnsi"/>
              </w:rPr>
              <w:t>Send a complete transaction with M(where M=10) updates</w:t>
            </w:r>
            <w:r w:rsidR="00DD4D1D">
              <w:rPr>
                <w:rFonts w:asciiTheme="majorHAnsi" w:hAnsiTheme="majorHAnsi"/>
              </w:rPr>
              <w:t xml:space="preserve"> from N app threads</w:t>
            </w:r>
          </w:p>
          <w:p w14:paraId="4DDE9D5A" w14:textId="77777777" w:rsidR="004403BB" w:rsidRDefault="004403BB" w:rsidP="004403BB">
            <w:pPr>
              <w:rPr>
                <w:rFonts w:asciiTheme="majorHAnsi" w:hAnsiTheme="majorHAnsi"/>
              </w:rPr>
            </w:pPr>
            <w:r>
              <w:rPr>
                <w:rFonts w:asciiTheme="majorHAnsi" w:hAnsiTheme="majorHAnsi"/>
              </w:rPr>
              <w:t>Expected Result:</w:t>
            </w:r>
          </w:p>
          <w:p w14:paraId="70477184" w14:textId="77777777" w:rsidR="004403BB" w:rsidRPr="00DD4D1D" w:rsidRDefault="004403BB" w:rsidP="00DD4D1D">
            <w:pPr>
              <w:pStyle w:val="ListParagraph"/>
              <w:numPr>
                <w:ilvl w:val="0"/>
                <w:numId w:val="62"/>
              </w:numPr>
              <w:rPr>
                <w:rFonts w:asciiTheme="majorHAnsi" w:hAnsiTheme="majorHAnsi"/>
              </w:rPr>
            </w:pPr>
            <w:r w:rsidRPr="00DD4D1D">
              <w:rPr>
                <w:rFonts w:asciiTheme="majorHAnsi" w:hAnsiTheme="majorHAnsi"/>
              </w:rPr>
              <w:t>All updates in the transaction should succeed</w:t>
            </w:r>
          </w:p>
          <w:p w14:paraId="6BF100FF" w14:textId="7FDABD66" w:rsidR="007C5C21" w:rsidRPr="00DD4D1D" w:rsidRDefault="004403BB" w:rsidP="00DD4D1D">
            <w:pPr>
              <w:pStyle w:val="ListParagraph"/>
              <w:numPr>
                <w:ilvl w:val="0"/>
                <w:numId w:val="62"/>
              </w:numPr>
              <w:rPr>
                <w:rFonts w:asciiTheme="majorHAnsi" w:hAnsiTheme="majorHAnsi"/>
              </w:rPr>
            </w:pPr>
            <w:r w:rsidRPr="00DD4D1D">
              <w:rPr>
                <w:rFonts w:asciiTheme="majorHAnsi" w:hAnsiTheme="majorHAnsi"/>
              </w:rPr>
              <w:t>No Memory leak</w:t>
            </w:r>
          </w:p>
        </w:tc>
      </w:tr>
      <w:tr w:rsidR="007C5C21" w14:paraId="31A82CA1" w14:textId="77777777" w:rsidTr="000545C2">
        <w:tc>
          <w:tcPr>
            <w:tcW w:w="280" w:type="dxa"/>
          </w:tcPr>
          <w:p w14:paraId="30F1C1A8" w14:textId="3DDFF889" w:rsidR="007C5C21" w:rsidRDefault="00CB5D24" w:rsidP="008C7C7B">
            <w:pPr>
              <w:rPr>
                <w:rFonts w:asciiTheme="majorHAnsi" w:hAnsiTheme="majorHAnsi"/>
              </w:rPr>
            </w:pPr>
            <w:r>
              <w:rPr>
                <w:rFonts w:asciiTheme="majorHAnsi" w:hAnsiTheme="majorHAnsi"/>
              </w:rPr>
              <w:t>3</w:t>
            </w:r>
          </w:p>
        </w:tc>
        <w:tc>
          <w:tcPr>
            <w:tcW w:w="2700" w:type="dxa"/>
          </w:tcPr>
          <w:p w14:paraId="459F15B5" w14:textId="5C81737B" w:rsidR="007C5C21" w:rsidRDefault="008C7C7B" w:rsidP="007C5C21">
            <w:pPr>
              <w:rPr>
                <w:rFonts w:asciiTheme="majorHAnsi" w:hAnsiTheme="majorHAnsi"/>
              </w:rPr>
            </w:pPr>
            <w:r>
              <w:rPr>
                <w:rFonts w:asciiTheme="majorHAnsi" w:hAnsiTheme="majorHAnsi"/>
              </w:rPr>
              <w:t>Transactions to multiple containers from single thread</w:t>
            </w:r>
          </w:p>
        </w:tc>
        <w:tc>
          <w:tcPr>
            <w:tcW w:w="4878" w:type="dxa"/>
          </w:tcPr>
          <w:p w14:paraId="48DE1AEA" w14:textId="4940B0A8" w:rsidR="00FF478F" w:rsidRPr="00FF478F" w:rsidRDefault="00253B1E" w:rsidP="00FF478F">
            <w:pPr>
              <w:pStyle w:val="ListParagraph"/>
              <w:numPr>
                <w:ilvl w:val="0"/>
                <w:numId w:val="63"/>
              </w:numPr>
              <w:rPr>
                <w:rFonts w:asciiTheme="majorHAnsi" w:hAnsiTheme="majorHAnsi"/>
              </w:rPr>
            </w:pPr>
            <w:r>
              <w:rPr>
                <w:rFonts w:asciiTheme="majorHAnsi" w:hAnsiTheme="majorHAnsi"/>
              </w:rPr>
              <w:t xml:space="preserve">Create </w:t>
            </w:r>
            <w:r w:rsidR="00FB0B05">
              <w:rPr>
                <w:rFonts w:asciiTheme="majorHAnsi" w:hAnsiTheme="majorHAnsi"/>
              </w:rPr>
              <w:t>5</w:t>
            </w:r>
            <w:r>
              <w:rPr>
                <w:rFonts w:asciiTheme="majorHAnsi" w:hAnsiTheme="majorHAnsi"/>
              </w:rPr>
              <w:t xml:space="preserve"> </w:t>
            </w:r>
            <w:r w:rsidR="00FF478F" w:rsidRPr="00FF478F">
              <w:rPr>
                <w:rFonts w:asciiTheme="majorHAnsi" w:hAnsiTheme="majorHAnsi"/>
              </w:rPr>
              <w:t>1M container</w:t>
            </w:r>
            <w:r>
              <w:rPr>
                <w:rFonts w:asciiTheme="majorHAnsi" w:hAnsiTheme="majorHAnsi"/>
              </w:rPr>
              <w:t>s</w:t>
            </w:r>
          </w:p>
          <w:p w14:paraId="0BBB6013" w14:textId="697B4235" w:rsidR="00FF478F" w:rsidRPr="00FF478F" w:rsidRDefault="00FF478F" w:rsidP="00FF478F">
            <w:pPr>
              <w:pStyle w:val="ListParagraph"/>
              <w:numPr>
                <w:ilvl w:val="0"/>
                <w:numId w:val="63"/>
              </w:numPr>
              <w:rPr>
                <w:rFonts w:asciiTheme="majorHAnsi" w:hAnsiTheme="majorHAnsi"/>
              </w:rPr>
            </w:pPr>
            <w:r w:rsidRPr="00FF478F">
              <w:rPr>
                <w:rFonts w:asciiTheme="majorHAnsi" w:hAnsiTheme="majorHAnsi"/>
              </w:rPr>
              <w:t>Start the work load</w:t>
            </w:r>
            <w:r w:rsidR="00253B1E">
              <w:rPr>
                <w:rFonts w:asciiTheme="majorHAnsi" w:hAnsiTheme="majorHAnsi"/>
              </w:rPr>
              <w:t xml:space="preserve"> to all containers </w:t>
            </w:r>
            <w:r w:rsidRPr="00FF478F">
              <w:rPr>
                <w:rFonts w:asciiTheme="majorHAnsi" w:hAnsiTheme="majorHAnsi"/>
              </w:rPr>
              <w:t>(example: memslap)</w:t>
            </w:r>
          </w:p>
          <w:p w14:paraId="2E615CF2" w14:textId="22B710FD" w:rsidR="00FF478F" w:rsidRPr="00FF478F" w:rsidRDefault="00FF478F" w:rsidP="00FF478F">
            <w:pPr>
              <w:pStyle w:val="ListParagraph"/>
              <w:numPr>
                <w:ilvl w:val="0"/>
                <w:numId w:val="63"/>
              </w:numPr>
              <w:rPr>
                <w:rFonts w:asciiTheme="majorHAnsi" w:hAnsiTheme="majorHAnsi"/>
              </w:rPr>
            </w:pPr>
            <w:r w:rsidRPr="00FF478F">
              <w:rPr>
                <w:rFonts w:asciiTheme="majorHAnsi" w:hAnsiTheme="majorHAnsi"/>
              </w:rPr>
              <w:t>Start N(where N=1)</w:t>
            </w:r>
            <w:r w:rsidR="007136DB">
              <w:rPr>
                <w:rFonts w:asciiTheme="majorHAnsi" w:hAnsiTheme="majorHAnsi"/>
              </w:rPr>
              <w:t xml:space="preserve"> application thread</w:t>
            </w:r>
          </w:p>
          <w:p w14:paraId="6837718D" w14:textId="799D4A1F" w:rsidR="00FF478F" w:rsidRPr="00FF478F" w:rsidRDefault="00FF478F" w:rsidP="00FF478F">
            <w:pPr>
              <w:pStyle w:val="ListParagraph"/>
              <w:numPr>
                <w:ilvl w:val="0"/>
                <w:numId w:val="63"/>
              </w:numPr>
              <w:rPr>
                <w:rFonts w:asciiTheme="majorHAnsi" w:hAnsiTheme="majorHAnsi"/>
              </w:rPr>
            </w:pPr>
            <w:r w:rsidRPr="00FF478F">
              <w:rPr>
                <w:rFonts w:asciiTheme="majorHAnsi" w:hAnsiTheme="majorHAnsi"/>
              </w:rPr>
              <w:t>Send a complete transaction with M(where M=10) updates from the application thread</w:t>
            </w:r>
            <w:r w:rsidR="009E56CF">
              <w:rPr>
                <w:rFonts w:asciiTheme="majorHAnsi" w:hAnsiTheme="majorHAnsi"/>
              </w:rPr>
              <w:t xml:space="preserve"> to all containers</w:t>
            </w:r>
          </w:p>
          <w:p w14:paraId="320C0C8F" w14:textId="77777777" w:rsidR="00FF478F" w:rsidRDefault="00FF478F" w:rsidP="00FF478F">
            <w:pPr>
              <w:rPr>
                <w:rFonts w:asciiTheme="majorHAnsi" w:hAnsiTheme="majorHAnsi"/>
              </w:rPr>
            </w:pPr>
            <w:r>
              <w:rPr>
                <w:rFonts w:asciiTheme="majorHAnsi" w:hAnsiTheme="majorHAnsi"/>
              </w:rPr>
              <w:t>Expected Result:</w:t>
            </w:r>
          </w:p>
          <w:p w14:paraId="134A97BA" w14:textId="77777777" w:rsidR="00FF478F" w:rsidRPr="00283631" w:rsidRDefault="00FF478F" w:rsidP="00283631">
            <w:pPr>
              <w:pStyle w:val="ListParagraph"/>
              <w:numPr>
                <w:ilvl w:val="0"/>
                <w:numId w:val="64"/>
              </w:numPr>
              <w:rPr>
                <w:rFonts w:asciiTheme="majorHAnsi" w:hAnsiTheme="majorHAnsi"/>
              </w:rPr>
            </w:pPr>
            <w:r w:rsidRPr="00283631">
              <w:rPr>
                <w:rFonts w:asciiTheme="majorHAnsi" w:hAnsiTheme="majorHAnsi"/>
              </w:rPr>
              <w:t>All updates in the transaction should succeed</w:t>
            </w:r>
          </w:p>
          <w:p w14:paraId="0310AC21" w14:textId="2FAB82E1" w:rsidR="007C5C21" w:rsidRPr="00283631" w:rsidRDefault="00FF478F" w:rsidP="00283631">
            <w:pPr>
              <w:pStyle w:val="ListParagraph"/>
              <w:numPr>
                <w:ilvl w:val="0"/>
                <w:numId w:val="64"/>
              </w:numPr>
              <w:rPr>
                <w:rFonts w:asciiTheme="majorHAnsi" w:hAnsiTheme="majorHAnsi"/>
              </w:rPr>
            </w:pPr>
            <w:r w:rsidRPr="00283631">
              <w:rPr>
                <w:rFonts w:asciiTheme="majorHAnsi" w:hAnsiTheme="majorHAnsi"/>
              </w:rPr>
              <w:t>No Memory leak</w:t>
            </w:r>
          </w:p>
        </w:tc>
      </w:tr>
      <w:tr w:rsidR="008C7C7B" w14:paraId="04753151" w14:textId="77777777" w:rsidTr="000545C2">
        <w:tc>
          <w:tcPr>
            <w:tcW w:w="280" w:type="dxa"/>
          </w:tcPr>
          <w:p w14:paraId="32CB1628" w14:textId="544E63BB" w:rsidR="008C7C7B" w:rsidRDefault="00CB5D24" w:rsidP="008C7C7B">
            <w:pPr>
              <w:rPr>
                <w:rFonts w:asciiTheme="majorHAnsi" w:hAnsiTheme="majorHAnsi"/>
              </w:rPr>
            </w:pPr>
            <w:r>
              <w:rPr>
                <w:rFonts w:asciiTheme="majorHAnsi" w:hAnsiTheme="majorHAnsi"/>
              </w:rPr>
              <w:t>4</w:t>
            </w:r>
          </w:p>
        </w:tc>
        <w:tc>
          <w:tcPr>
            <w:tcW w:w="2700" w:type="dxa"/>
          </w:tcPr>
          <w:p w14:paraId="341DDE04" w14:textId="2AE9D1BA" w:rsidR="008C7C7B" w:rsidRDefault="008C7C7B" w:rsidP="008C7C7B">
            <w:pPr>
              <w:rPr>
                <w:rFonts w:asciiTheme="majorHAnsi" w:hAnsiTheme="majorHAnsi"/>
              </w:rPr>
            </w:pPr>
            <w:r>
              <w:rPr>
                <w:rFonts w:asciiTheme="majorHAnsi" w:hAnsiTheme="majorHAnsi"/>
              </w:rPr>
              <w:t>Transactions to multiple containers from multiple threads</w:t>
            </w:r>
          </w:p>
        </w:tc>
        <w:tc>
          <w:tcPr>
            <w:tcW w:w="4878" w:type="dxa"/>
          </w:tcPr>
          <w:p w14:paraId="26330D20" w14:textId="3212A0E4" w:rsidR="007B0099" w:rsidRPr="007B0099" w:rsidRDefault="007B0099" w:rsidP="007B0099">
            <w:pPr>
              <w:pStyle w:val="ListParagraph"/>
              <w:numPr>
                <w:ilvl w:val="0"/>
                <w:numId w:val="65"/>
              </w:numPr>
              <w:rPr>
                <w:rFonts w:asciiTheme="majorHAnsi" w:hAnsiTheme="majorHAnsi"/>
              </w:rPr>
            </w:pPr>
            <w:r w:rsidRPr="007B0099">
              <w:rPr>
                <w:rFonts w:asciiTheme="majorHAnsi" w:hAnsiTheme="majorHAnsi"/>
              </w:rPr>
              <w:t xml:space="preserve">Create </w:t>
            </w:r>
            <w:r w:rsidR="00FB0B05">
              <w:rPr>
                <w:rFonts w:asciiTheme="majorHAnsi" w:hAnsiTheme="majorHAnsi"/>
              </w:rPr>
              <w:t>5</w:t>
            </w:r>
            <w:r w:rsidRPr="007B0099">
              <w:rPr>
                <w:rFonts w:asciiTheme="majorHAnsi" w:hAnsiTheme="majorHAnsi"/>
              </w:rPr>
              <w:t xml:space="preserve"> 1M containers</w:t>
            </w:r>
          </w:p>
          <w:p w14:paraId="0F8B47B0" w14:textId="77777777" w:rsidR="007B0099" w:rsidRPr="007B0099" w:rsidRDefault="007B0099" w:rsidP="007B0099">
            <w:pPr>
              <w:pStyle w:val="ListParagraph"/>
              <w:numPr>
                <w:ilvl w:val="0"/>
                <w:numId w:val="65"/>
              </w:numPr>
              <w:rPr>
                <w:rFonts w:asciiTheme="majorHAnsi" w:hAnsiTheme="majorHAnsi"/>
              </w:rPr>
            </w:pPr>
            <w:r w:rsidRPr="007B0099">
              <w:rPr>
                <w:rFonts w:asciiTheme="majorHAnsi" w:hAnsiTheme="majorHAnsi"/>
              </w:rPr>
              <w:t>Start the work load to all containers (example: memslap)</w:t>
            </w:r>
          </w:p>
          <w:p w14:paraId="6D49F437" w14:textId="67673C39" w:rsidR="007B0099" w:rsidRPr="007B0099" w:rsidRDefault="00FB0B05" w:rsidP="007B0099">
            <w:pPr>
              <w:pStyle w:val="ListParagraph"/>
              <w:numPr>
                <w:ilvl w:val="0"/>
                <w:numId w:val="65"/>
              </w:numPr>
              <w:rPr>
                <w:rFonts w:asciiTheme="majorHAnsi" w:hAnsiTheme="majorHAnsi"/>
              </w:rPr>
            </w:pPr>
            <w:r>
              <w:rPr>
                <w:rFonts w:asciiTheme="majorHAnsi" w:hAnsiTheme="majorHAnsi"/>
              </w:rPr>
              <w:t>Start N(where N=1</w:t>
            </w:r>
            <w:r w:rsidR="005176BC">
              <w:rPr>
                <w:rFonts w:asciiTheme="majorHAnsi" w:hAnsiTheme="majorHAnsi"/>
              </w:rPr>
              <w:t>0</w:t>
            </w:r>
            <w:r w:rsidR="007B0099" w:rsidRPr="007B0099">
              <w:rPr>
                <w:rFonts w:asciiTheme="majorHAnsi" w:hAnsiTheme="majorHAnsi"/>
              </w:rPr>
              <w:t>) application thread</w:t>
            </w:r>
          </w:p>
          <w:p w14:paraId="492AD48C" w14:textId="1B3A85D5" w:rsidR="007B0099" w:rsidRPr="007B0099" w:rsidRDefault="007B0099" w:rsidP="007B0099">
            <w:pPr>
              <w:pStyle w:val="ListParagraph"/>
              <w:numPr>
                <w:ilvl w:val="0"/>
                <w:numId w:val="65"/>
              </w:numPr>
              <w:rPr>
                <w:rFonts w:asciiTheme="majorHAnsi" w:hAnsiTheme="majorHAnsi"/>
              </w:rPr>
            </w:pPr>
            <w:r w:rsidRPr="007B0099">
              <w:rPr>
                <w:rFonts w:asciiTheme="majorHAnsi" w:hAnsiTheme="majorHAnsi"/>
              </w:rPr>
              <w:t>Send a complete transaction with M(where M=10) updates from the application thread to all containers</w:t>
            </w:r>
            <w:r w:rsidR="008824EF">
              <w:rPr>
                <w:rFonts w:asciiTheme="majorHAnsi" w:hAnsiTheme="majorHAnsi"/>
              </w:rPr>
              <w:t>. Two threads per container</w:t>
            </w:r>
          </w:p>
          <w:p w14:paraId="0B28CE5D" w14:textId="77777777" w:rsidR="007B0099" w:rsidRDefault="007B0099" w:rsidP="007B0099">
            <w:pPr>
              <w:rPr>
                <w:rFonts w:asciiTheme="majorHAnsi" w:hAnsiTheme="majorHAnsi"/>
              </w:rPr>
            </w:pPr>
            <w:r>
              <w:rPr>
                <w:rFonts w:asciiTheme="majorHAnsi" w:hAnsiTheme="majorHAnsi"/>
              </w:rPr>
              <w:t>Expected Result:</w:t>
            </w:r>
          </w:p>
          <w:p w14:paraId="37816E8C" w14:textId="77777777" w:rsidR="007B0099" w:rsidRPr="00556C13" w:rsidRDefault="007B0099" w:rsidP="00556C13">
            <w:pPr>
              <w:pStyle w:val="ListParagraph"/>
              <w:numPr>
                <w:ilvl w:val="0"/>
                <w:numId w:val="66"/>
              </w:numPr>
              <w:rPr>
                <w:rFonts w:asciiTheme="majorHAnsi" w:hAnsiTheme="majorHAnsi"/>
              </w:rPr>
            </w:pPr>
            <w:r w:rsidRPr="00556C13">
              <w:rPr>
                <w:rFonts w:asciiTheme="majorHAnsi" w:hAnsiTheme="majorHAnsi"/>
              </w:rPr>
              <w:t>All updates in the transaction should succeed</w:t>
            </w:r>
          </w:p>
          <w:p w14:paraId="78DAFEFD" w14:textId="7B7AC381" w:rsidR="008C7C7B" w:rsidRPr="00556C13" w:rsidRDefault="007B0099" w:rsidP="00556C13">
            <w:pPr>
              <w:pStyle w:val="ListParagraph"/>
              <w:numPr>
                <w:ilvl w:val="0"/>
                <w:numId w:val="66"/>
              </w:numPr>
              <w:rPr>
                <w:rFonts w:asciiTheme="majorHAnsi" w:hAnsiTheme="majorHAnsi"/>
              </w:rPr>
            </w:pPr>
            <w:r w:rsidRPr="00556C13">
              <w:rPr>
                <w:rFonts w:asciiTheme="majorHAnsi" w:hAnsiTheme="majorHAnsi"/>
              </w:rPr>
              <w:t>No Memory leak</w:t>
            </w:r>
          </w:p>
        </w:tc>
      </w:tr>
      <w:tr w:rsidR="008C7C7B" w14:paraId="36ECAB3F" w14:textId="77777777" w:rsidTr="000545C2">
        <w:tc>
          <w:tcPr>
            <w:tcW w:w="280" w:type="dxa"/>
          </w:tcPr>
          <w:p w14:paraId="6200B83D" w14:textId="5E54CD1B" w:rsidR="008C7C7B" w:rsidRDefault="00CB5D24" w:rsidP="008C7C7B">
            <w:pPr>
              <w:rPr>
                <w:rFonts w:asciiTheme="majorHAnsi" w:hAnsiTheme="majorHAnsi"/>
              </w:rPr>
            </w:pPr>
            <w:r>
              <w:rPr>
                <w:rFonts w:asciiTheme="majorHAnsi" w:hAnsiTheme="majorHAnsi"/>
              </w:rPr>
              <w:t>5</w:t>
            </w:r>
          </w:p>
        </w:tc>
        <w:tc>
          <w:tcPr>
            <w:tcW w:w="2700" w:type="dxa"/>
          </w:tcPr>
          <w:p w14:paraId="50A8EA4E" w14:textId="076BC992" w:rsidR="008C7C7B" w:rsidRDefault="008C7C7B" w:rsidP="008C7C7B">
            <w:pPr>
              <w:rPr>
                <w:rFonts w:asciiTheme="majorHAnsi" w:hAnsiTheme="majorHAnsi"/>
              </w:rPr>
            </w:pPr>
            <w:r>
              <w:rPr>
                <w:rFonts w:asciiTheme="majorHAnsi" w:hAnsiTheme="majorHAnsi"/>
              </w:rPr>
              <w:t>Invalid transaction – Transaction commit without transaction start</w:t>
            </w:r>
          </w:p>
        </w:tc>
        <w:tc>
          <w:tcPr>
            <w:tcW w:w="4878" w:type="dxa"/>
          </w:tcPr>
          <w:p w14:paraId="037FEC29" w14:textId="07C152AD" w:rsidR="00B339F1" w:rsidRPr="006835F9" w:rsidRDefault="00B339F1" w:rsidP="006835F9">
            <w:pPr>
              <w:pStyle w:val="ListParagraph"/>
              <w:numPr>
                <w:ilvl w:val="0"/>
                <w:numId w:val="68"/>
              </w:numPr>
              <w:rPr>
                <w:rFonts w:asciiTheme="majorHAnsi" w:hAnsiTheme="majorHAnsi"/>
              </w:rPr>
            </w:pPr>
            <w:r w:rsidRPr="006835F9">
              <w:rPr>
                <w:rFonts w:asciiTheme="majorHAnsi" w:hAnsiTheme="majorHAnsi"/>
              </w:rPr>
              <w:t xml:space="preserve">Create </w:t>
            </w:r>
            <w:r w:rsidR="00970CCD" w:rsidRPr="006835F9">
              <w:rPr>
                <w:rFonts w:asciiTheme="majorHAnsi" w:hAnsiTheme="majorHAnsi"/>
              </w:rPr>
              <w:t xml:space="preserve">five </w:t>
            </w:r>
            <w:r w:rsidRPr="006835F9">
              <w:rPr>
                <w:rFonts w:asciiTheme="majorHAnsi" w:hAnsiTheme="majorHAnsi"/>
              </w:rPr>
              <w:t>1M containers</w:t>
            </w:r>
          </w:p>
          <w:p w14:paraId="013437C0" w14:textId="1E16E333" w:rsidR="00B339F1" w:rsidRPr="006835F9" w:rsidRDefault="006835F9" w:rsidP="006835F9">
            <w:pPr>
              <w:pStyle w:val="ListParagraph"/>
              <w:numPr>
                <w:ilvl w:val="0"/>
                <w:numId w:val="68"/>
              </w:numPr>
              <w:rPr>
                <w:rFonts w:asciiTheme="majorHAnsi" w:hAnsiTheme="majorHAnsi"/>
              </w:rPr>
            </w:pPr>
            <w:r w:rsidRPr="006835F9">
              <w:rPr>
                <w:rFonts w:asciiTheme="majorHAnsi" w:hAnsiTheme="majorHAnsi"/>
              </w:rPr>
              <w:t>Start N(where N=5</w:t>
            </w:r>
            <w:r w:rsidR="00B339F1" w:rsidRPr="006835F9">
              <w:rPr>
                <w:rFonts w:asciiTheme="majorHAnsi" w:hAnsiTheme="majorHAnsi"/>
              </w:rPr>
              <w:t>) application thread</w:t>
            </w:r>
          </w:p>
          <w:p w14:paraId="4B4B652A" w14:textId="69F036C2" w:rsidR="00B339F1" w:rsidRPr="006835F9" w:rsidRDefault="00842E37" w:rsidP="006835F9">
            <w:pPr>
              <w:pStyle w:val="ListParagraph"/>
              <w:numPr>
                <w:ilvl w:val="0"/>
                <w:numId w:val="68"/>
              </w:numPr>
              <w:rPr>
                <w:rFonts w:asciiTheme="majorHAnsi" w:hAnsiTheme="majorHAnsi"/>
              </w:rPr>
            </w:pPr>
            <w:r w:rsidRPr="006835F9">
              <w:rPr>
                <w:rFonts w:asciiTheme="majorHAnsi" w:hAnsiTheme="majorHAnsi"/>
              </w:rPr>
              <w:t>Send “transaction commit” without “transaction start”</w:t>
            </w:r>
          </w:p>
          <w:p w14:paraId="2674E0BD" w14:textId="77777777" w:rsidR="00B339F1" w:rsidRDefault="00B339F1" w:rsidP="00B339F1">
            <w:pPr>
              <w:rPr>
                <w:rFonts w:asciiTheme="majorHAnsi" w:hAnsiTheme="majorHAnsi"/>
              </w:rPr>
            </w:pPr>
            <w:r>
              <w:rPr>
                <w:rFonts w:asciiTheme="majorHAnsi" w:hAnsiTheme="majorHAnsi"/>
              </w:rPr>
              <w:t>Expected Result:</w:t>
            </w:r>
          </w:p>
          <w:p w14:paraId="3F718E23" w14:textId="0266B082" w:rsidR="00842E37" w:rsidRPr="00567EEB" w:rsidRDefault="00842E37" w:rsidP="00567EEB">
            <w:pPr>
              <w:pStyle w:val="ListParagraph"/>
              <w:numPr>
                <w:ilvl w:val="0"/>
                <w:numId w:val="67"/>
              </w:numPr>
              <w:rPr>
                <w:rFonts w:asciiTheme="majorHAnsi" w:hAnsiTheme="majorHAnsi"/>
              </w:rPr>
            </w:pPr>
            <w:r w:rsidRPr="00567EEB">
              <w:rPr>
                <w:rFonts w:asciiTheme="majorHAnsi" w:hAnsiTheme="majorHAnsi"/>
              </w:rPr>
              <w:t>Appropriate error should be returned</w:t>
            </w:r>
          </w:p>
          <w:p w14:paraId="7B318C9F" w14:textId="300EA431" w:rsidR="008C7C7B" w:rsidRPr="00567EEB" w:rsidRDefault="00B339F1" w:rsidP="00567EEB">
            <w:pPr>
              <w:pStyle w:val="ListParagraph"/>
              <w:numPr>
                <w:ilvl w:val="0"/>
                <w:numId w:val="67"/>
              </w:numPr>
              <w:rPr>
                <w:rFonts w:asciiTheme="majorHAnsi" w:hAnsiTheme="majorHAnsi"/>
              </w:rPr>
            </w:pPr>
            <w:r w:rsidRPr="00567EEB">
              <w:rPr>
                <w:rFonts w:asciiTheme="majorHAnsi" w:hAnsiTheme="majorHAnsi"/>
              </w:rPr>
              <w:t>No Memory leak</w:t>
            </w:r>
          </w:p>
        </w:tc>
      </w:tr>
      <w:tr w:rsidR="008C7C7B" w14:paraId="13C68EB6" w14:textId="77777777" w:rsidTr="000545C2">
        <w:tc>
          <w:tcPr>
            <w:tcW w:w="280" w:type="dxa"/>
          </w:tcPr>
          <w:p w14:paraId="3CF09655" w14:textId="764D6C48" w:rsidR="008C7C7B" w:rsidRDefault="00CB5D24" w:rsidP="008C7C7B">
            <w:pPr>
              <w:rPr>
                <w:rFonts w:asciiTheme="majorHAnsi" w:hAnsiTheme="majorHAnsi"/>
              </w:rPr>
            </w:pPr>
            <w:r>
              <w:rPr>
                <w:rFonts w:asciiTheme="majorHAnsi" w:hAnsiTheme="majorHAnsi"/>
              </w:rPr>
              <w:t>6</w:t>
            </w:r>
          </w:p>
        </w:tc>
        <w:tc>
          <w:tcPr>
            <w:tcW w:w="2700" w:type="dxa"/>
          </w:tcPr>
          <w:p w14:paraId="74C404C1" w14:textId="34A31B07" w:rsidR="008C7C7B" w:rsidRDefault="00CB5D24" w:rsidP="00CB5D24">
            <w:pPr>
              <w:rPr>
                <w:rFonts w:asciiTheme="majorHAnsi" w:hAnsiTheme="majorHAnsi"/>
              </w:rPr>
            </w:pPr>
            <w:r>
              <w:rPr>
                <w:rFonts w:asciiTheme="majorHAnsi" w:hAnsiTheme="majorHAnsi"/>
              </w:rPr>
              <w:t>Invalid transaction – Transaction start without ending previous transaction</w:t>
            </w:r>
          </w:p>
        </w:tc>
        <w:tc>
          <w:tcPr>
            <w:tcW w:w="4878" w:type="dxa"/>
          </w:tcPr>
          <w:p w14:paraId="14E0DF97" w14:textId="77777777" w:rsidR="006835F9" w:rsidRPr="006835F9" w:rsidRDefault="006835F9" w:rsidP="006835F9">
            <w:pPr>
              <w:pStyle w:val="ListParagraph"/>
              <w:numPr>
                <w:ilvl w:val="0"/>
                <w:numId w:val="69"/>
              </w:numPr>
              <w:rPr>
                <w:rFonts w:asciiTheme="majorHAnsi" w:hAnsiTheme="majorHAnsi"/>
              </w:rPr>
            </w:pPr>
            <w:r w:rsidRPr="006835F9">
              <w:rPr>
                <w:rFonts w:asciiTheme="majorHAnsi" w:hAnsiTheme="majorHAnsi"/>
              </w:rPr>
              <w:t>Create five 1M containers</w:t>
            </w:r>
          </w:p>
          <w:p w14:paraId="11EE5097" w14:textId="77777777" w:rsidR="006835F9" w:rsidRPr="006835F9" w:rsidRDefault="006835F9" w:rsidP="006835F9">
            <w:pPr>
              <w:pStyle w:val="ListParagraph"/>
              <w:numPr>
                <w:ilvl w:val="0"/>
                <w:numId w:val="69"/>
              </w:numPr>
              <w:rPr>
                <w:rFonts w:asciiTheme="majorHAnsi" w:hAnsiTheme="majorHAnsi"/>
              </w:rPr>
            </w:pPr>
            <w:r w:rsidRPr="006835F9">
              <w:rPr>
                <w:rFonts w:asciiTheme="majorHAnsi" w:hAnsiTheme="majorHAnsi"/>
              </w:rPr>
              <w:t>Start N(where N=5) application thread</w:t>
            </w:r>
          </w:p>
          <w:p w14:paraId="7E967530" w14:textId="371FBEBA" w:rsidR="006835F9" w:rsidRPr="006835F9" w:rsidRDefault="006835F9" w:rsidP="006835F9">
            <w:pPr>
              <w:pStyle w:val="ListParagraph"/>
              <w:numPr>
                <w:ilvl w:val="0"/>
                <w:numId w:val="69"/>
              </w:numPr>
              <w:rPr>
                <w:rFonts w:asciiTheme="majorHAnsi" w:hAnsiTheme="majorHAnsi"/>
              </w:rPr>
            </w:pPr>
            <w:r w:rsidRPr="006835F9">
              <w:rPr>
                <w:rFonts w:asciiTheme="majorHAnsi" w:hAnsiTheme="majorHAnsi"/>
              </w:rPr>
              <w:t xml:space="preserve">Send “transaction </w:t>
            </w:r>
            <w:r>
              <w:rPr>
                <w:rFonts w:asciiTheme="majorHAnsi" w:hAnsiTheme="majorHAnsi"/>
              </w:rPr>
              <w:t>start</w:t>
            </w:r>
            <w:r w:rsidRPr="006835F9">
              <w:rPr>
                <w:rFonts w:asciiTheme="majorHAnsi" w:hAnsiTheme="majorHAnsi"/>
              </w:rPr>
              <w:t>”</w:t>
            </w:r>
            <w:r>
              <w:rPr>
                <w:rFonts w:asciiTheme="majorHAnsi" w:hAnsiTheme="majorHAnsi"/>
              </w:rPr>
              <w:t>, some updates and then</w:t>
            </w:r>
            <w:r w:rsidRPr="006835F9">
              <w:rPr>
                <w:rFonts w:asciiTheme="majorHAnsi" w:hAnsiTheme="majorHAnsi"/>
              </w:rPr>
              <w:t xml:space="preserve"> “transaction start”</w:t>
            </w:r>
            <w:r>
              <w:rPr>
                <w:rFonts w:asciiTheme="majorHAnsi" w:hAnsiTheme="majorHAnsi"/>
              </w:rPr>
              <w:t xml:space="preserve"> again</w:t>
            </w:r>
          </w:p>
          <w:p w14:paraId="6D1AA573" w14:textId="77777777" w:rsidR="006835F9" w:rsidRDefault="006835F9" w:rsidP="006835F9">
            <w:pPr>
              <w:rPr>
                <w:rFonts w:asciiTheme="majorHAnsi" w:hAnsiTheme="majorHAnsi"/>
              </w:rPr>
            </w:pPr>
            <w:r>
              <w:rPr>
                <w:rFonts w:asciiTheme="majorHAnsi" w:hAnsiTheme="majorHAnsi"/>
              </w:rPr>
              <w:t>Expected Result:</w:t>
            </w:r>
          </w:p>
          <w:p w14:paraId="324A2616" w14:textId="77777777" w:rsidR="006835F9" w:rsidRPr="006835F9" w:rsidRDefault="006835F9" w:rsidP="006835F9">
            <w:pPr>
              <w:pStyle w:val="ListParagraph"/>
              <w:numPr>
                <w:ilvl w:val="0"/>
                <w:numId w:val="70"/>
              </w:numPr>
              <w:rPr>
                <w:rFonts w:asciiTheme="majorHAnsi" w:hAnsiTheme="majorHAnsi"/>
              </w:rPr>
            </w:pPr>
            <w:r w:rsidRPr="006835F9">
              <w:rPr>
                <w:rFonts w:asciiTheme="majorHAnsi" w:hAnsiTheme="majorHAnsi"/>
              </w:rPr>
              <w:t>Appropriate error should be returned</w:t>
            </w:r>
          </w:p>
          <w:p w14:paraId="1EF76410" w14:textId="61A3F6D4" w:rsidR="008C7C7B" w:rsidRPr="006835F9" w:rsidRDefault="006835F9" w:rsidP="006835F9">
            <w:pPr>
              <w:pStyle w:val="ListParagraph"/>
              <w:numPr>
                <w:ilvl w:val="0"/>
                <w:numId w:val="70"/>
              </w:numPr>
              <w:rPr>
                <w:rFonts w:asciiTheme="majorHAnsi" w:hAnsiTheme="majorHAnsi"/>
              </w:rPr>
            </w:pPr>
            <w:r w:rsidRPr="006835F9">
              <w:rPr>
                <w:rFonts w:asciiTheme="majorHAnsi" w:hAnsiTheme="majorHAnsi"/>
              </w:rPr>
              <w:t>No Memory leak</w:t>
            </w:r>
          </w:p>
        </w:tc>
      </w:tr>
      <w:tr w:rsidR="004779B5" w14:paraId="17933EA3" w14:textId="77777777" w:rsidTr="000545C2">
        <w:tc>
          <w:tcPr>
            <w:tcW w:w="280" w:type="dxa"/>
          </w:tcPr>
          <w:p w14:paraId="779D7770" w14:textId="06D6AF03" w:rsidR="004779B5" w:rsidRDefault="004779B5" w:rsidP="008C7C7B">
            <w:pPr>
              <w:rPr>
                <w:rFonts w:asciiTheme="majorHAnsi" w:hAnsiTheme="majorHAnsi"/>
              </w:rPr>
            </w:pPr>
            <w:r>
              <w:rPr>
                <w:rFonts w:asciiTheme="majorHAnsi" w:hAnsiTheme="majorHAnsi"/>
              </w:rPr>
              <w:t>7</w:t>
            </w:r>
          </w:p>
        </w:tc>
        <w:tc>
          <w:tcPr>
            <w:tcW w:w="2700" w:type="dxa"/>
          </w:tcPr>
          <w:p w14:paraId="6EFBE89D" w14:textId="1F828879" w:rsidR="004779B5" w:rsidRDefault="004779B5" w:rsidP="00CB5D24">
            <w:pPr>
              <w:rPr>
                <w:rFonts w:asciiTheme="majorHAnsi" w:hAnsiTheme="majorHAnsi"/>
              </w:rPr>
            </w:pPr>
            <w:r>
              <w:rPr>
                <w:rFonts w:asciiTheme="majorHAnsi" w:hAnsiTheme="majorHAnsi"/>
              </w:rPr>
              <w:t xml:space="preserve">Check </w:t>
            </w:r>
            <w:r w:rsidR="00910828">
              <w:rPr>
                <w:rFonts w:asciiTheme="majorHAnsi" w:hAnsiTheme="majorHAnsi"/>
              </w:rPr>
              <w:t>if partial transaction from single thread is</w:t>
            </w:r>
            <w:r>
              <w:rPr>
                <w:rFonts w:asciiTheme="majorHAnsi" w:hAnsiTheme="majorHAnsi"/>
              </w:rPr>
              <w:t xml:space="preserve"> rolled back </w:t>
            </w:r>
            <w:r w:rsidR="009855A6">
              <w:rPr>
                <w:rFonts w:asciiTheme="majorHAnsi" w:hAnsiTheme="majorHAnsi"/>
              </w:rPr>
              <w:t xml:space="preserve">during recovery </w:t>
            </w:r>
            <w:r>
              <w:rPr>
                <w:rFonts w:asciiTheme="majorHAnsi" w:hAnsiTheme="majorHAnsi"/>
              </w:rPr>
              <w:t xml:space="preserve">after crash </w:t>
            </w:r>
          </w:p>
        </w:tc>
        <w:tc>
          <w:tcPr>
            <w:tcW w:w="4878" w:type="dxa"/>
          </w:tcPr>
          <w:p w14:paraId="141464BF" w14:textId="77777777" w:rsidR="005A1DF2" w:rsidRPr="005A1DF2" w:rsidRDefault="005A1DF2" w:rsidP="005A1DF2">
            <w:pPr>
              <w:pStyle w:val="ListParagraph"/>
              <w:numPr>
                <w:ilvl w:val="0"/>
                <w:numId w:val="71"/>
              </w:numPr>
              <w:rPr>
                <w:rFonts w:asciiTheme="majorHAnsi" w:hAnsiTheme="majorHAnsi"/>
              </w:rPr>
            </w:pPr>
            <w:r w:rsidRPr="005A1DF2">
              <w:rPr>
                <w:rFonts w:asciiTheme="majorHAnsi" w:hAnsiTheme="majorHAnsi"/>
              </w:rPr>
              <w:t>Create a 1M container C1</w:t>
            </w:r>
          </w:p>
          <w:p w14:paraId="6D69BA44" w14:textId="77777777" w:rsidR="005A1DF2" w:rsidRPr="005A1DF2" w:rsidRDefault="005A1DF2" w:rsidP="005A1DF2">
            <w:pPr>
              <w:pStyle w:val="ListParagraph"/>
              <w:numPr>
                <w:ilvl w:val="0"/>
                <w:numId w:val="71"/>
              </w:numPr>
              <w:rPr>
                <w:rFonts w:asciiTheme="majorHAnsi" w:hAnsiTheme="majorHAnsi"/>
              </w:rPr>
            </w:pPr>
            <w:r w:rsidRPr="005A1DF2">
              <w:rPr>
                <w:rFonts w:asciiTheme="majorHAnsi" w:hAnsiTheme="majorHAnsi"/>
              </w:rPr>
              <w:t>Start the work load to C1(example: memslap)</w:t>
            </w:r>
          </w:p>
          <w:p w14:paraId="0C1BBC77" w14:textId="77777777" w:rsidR="005A1DF2" w:rsidRPr="005A1DF2" w:rsidRDefault="005A1DF2" w:rsidP="005A1DF2">
            <w:pPr>
              <w:pStyle w:val="ListParagraph"/>
              <w:numPr>
                <w:ilvl w:val="0"/>
                <w:numId w:val="71"/>
              </w:numPr>
              <w:rPr>
                <w:rFonts w:asciiTheme="majorHAnsi" w:hAnsiTheme="majorHAnsi"/>
              </w:rPr>
            </w:pPr>
            <w:r w:rsidRPr="005A1DF2">
              <w:rPr>
                <w:rFonts w:asciiTheme="majorHAnsi" w:hAnsiTheme="majorHAnsi"/>
              </w:rPr>
              <w:t xml:space="preserve">Start N(where N=10) application threads </w:t>
            </w:r>
          </w:p>
          <w:p w14:paraId="752A1C36" w14:textId="77777777" w:rsidR="00074F89" w:rsidRDefault="005A1DF2" w:rsidP="005A1DF2">
            <w:pPr>
              <w:pStyle w:val="ListParagraph"/>
              <w:numPr>
                <w:ilvl w:val="0"/>
                <w:numId w:val="71"/>
              </w:numPr>
              <w:rPr>
                <w:rFonts w:asciiTheme="majorHAnsi" w:hAnsiTheme="majorHAnsi"/>
              </w:rPr>
            </w:pPr>
            <w:r>
              <w:rPr>
                <w:rFonts w:asciiTheme="majorHAnsi" w:hAnsiTheme="majorHAnsi"/>
              </w:rPr>
              <w:t>Start</w:t>
            </w:r>
            <w:r w:rsidRPr="005A1DF2">
              <w:rPr>
                <w:rFonts w:asciiTheme="majorHAnsi" w:hAnsiTheme="majorHAnsi"/>
              </w:rPr>
              <w:t xml:space="preserve"> transaction </w:t>
            </w:r>
          </w:p>
          <w:p w14:paraId="1F19DB27" w14:textId="0017149E" w:rsidR="005A1DF2" w:rsidRDefault="00074F89" w:rsidP="005A1DF2">
            <w:pPr>
              <w:pStyle w:val="ListParagraph"/>
              <w:numPr>
                <w:ilvl w:val="0"/>
                <w:numId w:val="71"/>
              </w:numPr>
              <w:rPr>
                <w:rFonts w:asciiTheme="majorHAnsi" w:hAnsiTheme="majorHAnsi"/>
              </w:rPr>
            </w:pPr>
            <w:r>
              <w:rPr>
                <w:rFonts w:asciiTheme="majorHAnsi" w:hAnsiTheme="majorHAnsi"/>
              </w:rPr>
              <w:t xml:space="preserve">Send </w:t>
            </w:r>
            <w:r w:rsidR="005A1DF2" w:rsidRPr="005A1DF2">
              <w:rPr>
                <w:rFonts w:asciiTheme="majorHAnsi" w:hAnsiTheme="majorHAnsi"/>
              </w:rPr>
              <w:t>M</w:t>
            </w:r>
            <w:r>
              <w:rPr>
                <w:rFonts w:asciiTheme="majorHAnsi" w:hAnsiTheme="majorHAnsi"/>
              </w:rPr>
              <w:t xml:space="preserve"> updates</w:t>
            </w:r>
            <w:r w:rsidR="005A1DF2" w:rsidRPr="005A1DF2">
              <w:rPr>
                <w:rFonts w:asciiTheme="majorHAnsi" w:hAnsiTheme="majorHAnsi"/>
              </w:rPr>
              <w:t>(where M=10</w:t>
            </w:r>
            <w:r>
              <w:rPr>
                <w:rFonts w:asciiTheme="majorHAnsi" w:hAnsiTheme="majorHAnsi"/>
              </w:rPr>
              <w:t>0</w:t>
            </w:r>
            <w:r w:rsidR="005A1DF2" w:rsidRPr="005A1DF2">
              <w:rPr>
                <w:rFonts w:asciiTheme="majorHAnsi" w:hAnsiTheme="majorHAnsi"/>
              </w:rPr>
              <w:t>) updates from N app threads</w:t>
            </w:r>
          </w:p>
          <w:p w14:paraId="107E991D" w14:textId="090B1F40" w:rsidR="00074F89" w:rsidRDefault="00074F89" w:rsidP="005A1DF2">
            <w:pPr>
              <w:pStyle w:val="ListParagraph"/>
              <w:numPr>
                <w:ilvl w:val="0"/>
                <w:numId w:val="71"/>
              </w:numPr>
              <w:rPr>
                <w:rFonts w:asciiTheme="majorHAnsi" w:hAnsiTheme="majorHAnsi"/>
              </w:rPr>
            </w:pPr>
            <w:r>
              <w:rPr>
                <w:rFonts w:asciiTheme="majorHAnsi" w:hAnsiTheme="majorHAnsi"/>
              </w:rPr>
              <w:t>Crash FDF</w:t>
            </w:r>
          </w:p>
          <w:p w14:paraId="4571F1FA" w14:textId="0843EC2E" w:rsidR="00037A6C" w:rsidRPr="005A1DF2" w:rsidRDefault="00037A6C" w:rsidP="005A1DF2">
            <w:pPr>
              <w:pStyle w:val="ListParagraph"/>
              <w:numPr>
                <w:ilvl w:val="0"/>
                <w:numId w:val="71"/>
              </w:numPr>
              <w:rPr>
                <w:rFonts w:asciiTheme="majorHAnsi" w:hAnsiTheme="majorHAnsi"/>
              </w:rPr>
            </w:pPr>
            <w:r>
              <w:rPr>
                <w:rFonts w:asciiTheme="majorHAnsi" w:hAnsiTheme="majorHAnsi"/>
              </w:rPr>
              <w:t>Restart FDF</w:t>
            </w:r>
          </w:p>
          <w:p w14:paraId="3DF92A4E" w14:textId="77777777" w:rsidR="005A1DF2" w:rsidRDefault="005A1DF2" w:rsidP="005A1DF2">
            <w:pPr>
              <w:rPr>
                <w:rFonts w:asciiTheme="majorHAnsi" w:hAnsiTheme="majorHAnsi"/>
              </w:rPr>
            </w:pPr>
            <w:r>
              <w:rPr>
                <w:rFonts w:asciiTheme="majorHAnsi" w:hAnsiTheme="majorHAnsi"/>
              </w:rPr>
              <w:t>Expected Result:</w:t>
            </w:r>
          </w:p>
          <w:p w14:paraId="2D83877E" w14:textId="29F1C7D0" w:rsidR="00E56C94" w:rsidRPr="00E56C94" w:rsidRDefault="00E56C94" w:rsidP="00E56C94">
            <w:pPr>
              <w:pStyle w:val="ListParagraph"/>
              <w:numPr>
                <w:ilvl w:val="0"/>
                <w:numId w:val="72"/>
              </w:numPr>
              <w:rPr>
                <w:rFonts w:asciiTheme="majorHAnsi" w:hAnsiTheme="majorHAnsi"/>
              </w:rPr>
            </w:pPr>
            <w:r w:rsidRPr="00E56C94">
              <w:rPr>
                <w:rFonts w:asciiTheme="majorHAnsi" w:hAnsiTheme="majorHAnsi"/>
              </w:rPr>
              <w:t>The M updates should not exist</w:t>
            </w:r>
          </w:p>
          <w:p w14:paraId="5117C2A6" w14:textId="08ADBC94" w:rsidR="004779B5" w:rsidRPr="00E56C94" w:rsidRDefault="005A1DF2" w:rsidP="00E56C94">
            <w:pPr>
              <w:pStyle w:val="ListParagraph"/>
              <w:numPr>
                <w:ilvl w:val="0"/>
                <w:numId w:val="72"/>
              </w:numPr>
              <w:rPr>
                <w:rFonts w:asciiTheme="majorHAnsi" w:hAnsiTheme="majorHAnsi"/>
              </w:rPr>
            </w:pPr>
            <w:r w:rsidRPr="00E56C94">
              <w:rPr>
                <w:rFonts w:asciiTheme="majorHAnsi" w:hAnsiTheme="majorHAnsi"/>
              </w:rPr>
              <w:t>No Memory leak</w:t>
            </w:r>
          </w:p>
        </w:tc>
      </w:tr>
      <w:tr w:rsidR="004619DA" w14:paraId="42562F0F" w14:textId="77777777" w:rsidTr="000545C2">
        <w:tc>
          <w:tcPr>
            <w:tcW w:w="280" w:type="dxa"/>
          </w:tcPr>
          <w:p w14:paraId="4B9E0C3A" w14:textId="255BD93F" w:rsidR="004619DA" w:rsidRDefault="004619DA" w:rsidP="008C7C7B">
            <w:pPr>
              <w:rPr>
                <w:rFonts w:asciiTheme="majorHAnsi" w:hAnsiTheme="majorHAnsi"/>
              </w:rPr>
            </w:pPr>
            <w:r>
              <w:rPr>
                <w:rFonts w:asciiTheme="majorHAnsi" w:hAnsiTheme="majorHAnsi"/>
              </w:rPr>
              <w:t>8</w:t>
            </w:r>
          </w:p>
        </w:tc>
        <w:tc>
          <w:tcPr>
            <w:tcW w:w="2700" w:type="dxa"/>
          </w:tcPr>
          <w:p w14:paraId="0947F5D3" w14:textId="58062FEB" w:rsidR="004619DA" w:rsidRDefault="004619DA" w:rsidP="00CB5D24">
            <w:pPr>
              <w:rPr>
                <w:rFonts w:asciiTheme="majorHAnsi" w:hAnsiTheme="majorHAnsi"/>
              </w:rPr>
            </w:pPr>
            <w:r>
              <w:rPr>
                <w:rFonts w:asciiTheme="majorHAnsi" w:hAnsiTheme="majorHAnsi"/>
              </w:rPr>
              <w:t>Check if partial transactions to multiple containers from multiple threads are rolled back during recovery after crash</w:t>
            </w:r>
          </w:p>
        </w:tc>
        <w:tc>
          <w:tcPr>
            <w:tcW w:w="4878" w:type="dxa"/>
          </w:tcPr>
          <w:p w14:paraId="04C90024" w14:textId="223C9FFC"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Create a </w:t>
            </w:r>
            <w:r w:rsidR="007E0F75">
              <w:rPr>
                <w:rFonts w:asciiTheme="majorHAnsi" w:hAnsiTheme="majorHAnsi"/>
              </w:rPr>
              <w:t>five</w:t>
            </w:r>
            <w:r w:rsidRPr="00B24D48">
              <w:rPr>
                <w:rFonts w:asciiTheme="majorHAnsi" w:hAnsiTheme="majorHAnsi"/>
              </w:rPr>
              <w:t>1M container</w:t>
            </w:r>
            <w:r w:rsidR="007E0F75">
              <w:rPr>
                <w:rFonts w:asciiTheme="majorHAnsi" w:hAnsiTheme="majorHAnsi"/>
              </w:rPr>
              <w:t>s</w:t>
            </w:r>
          </w:p>
          <w:p w14:paraId="2E17121D" w14:textId="36FD0A22"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Start the work load to </w:t>
            </w:r>
            <w:r w:rsidR="00D14F2D">
              <w:rPr>
                <w:rFonts w:asciiTheme="majorHAnsi" w:hAnsiTheme="majorHAnsi"/>
              </w:rPr>
              <w:t>containers</w:t>
            </w:r>
            <w:r w:rsidRPr="00B24D48">
              <w:rPr>
                <w:rFonts w:asciiTheme="majorHAnsi" w:hAnsiTheme="majorHAnsi"/>
              </w:rPr>
              <w:t>(example: memslap)</w:t>
            </w:r>
          </w:p>
          <w:p w14:paraId="461E9C61" w14:textId="77777777"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Start N(where N=10) application threads </w:t>
            </w:r>
          </w:p>
          <w:p w14:paraId="1F6217C5" w14:textId="6D5A5D81"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 xml:space="preserve">Start </w:t>
            </w:r>
            <w:r w:rsidR="00B779C2">
              <w:rPr>
                <w:rFonts w:asciiTheme="majorHAnsi" w:hAnsiTheme="majorHAnsi"/>
              </w:rPr>
              <w:t>transaction from each app thread to containers(2 threads per container)</w:t>
            </w:r>
          </w:p>
          <w:p w14:paraId="1136B4F0" w14:textId="3EC1FD9F"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Send M updates(where M=100</w:t>
            </w:r>
            <w:r w:rsidR="00B779C2">
              <w:rPr>
                <w:rFonts w:asciiTheme="majorHAnsi" w:hAnsiTheme="majorHAnsi"/>
              </w:rPr>
              <w:t>0</w:t>
            </w:r>
            <w:r w:rsidRPr="00B24D48">
              <w:rPr>
                <w:rFonts w:asciiTheme="majorHAnsi" w:hAnsiTheme="majorHAnsi"/>
              </w:rPr>
              <w:t>) updates from N app threads</w:t>
            </w:r>
          </w:p>
          <w:p w14:paraId="7AC822E4" w14:textId="77777777"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Crash FDF</w:t>
            </w:r>
          </w:p>
          <w:p w14:paraId="6AEF7E82" w14:textId="77777777" w:rsidR="00B24D48" w:rsidRPr="00B24D48" w:rsidRDefault="00B24D48" w:rsidP="00B24D48">
            <w:pPr>
              <w:pStyle w:val="ListParagraph"/>
              <w:numPr>
                <w:ilvl w:val="0"/>
                <w:numId w:val="73"/>
              </w:numPr>
              <w:rPr>
                <w:rFonts w:asciiTheme="majorHAnsi" w:hAnsiTheme="majorHAnsi"/>
              </w:rPr>
            </w:pPr>
            <w:r w:rsidRPr="00B24D48">
              <w:rPr>
                <w:rFonts w:asciiTheme="majorHAnsi" w:hAnsiTheme="majorHAnsi"/>
              </w:rPr>
              <w:t>Restart FDF</w:t>
            </w:r>
          </w:p>
          <w:p w14:paraId="00D540D5" w14:textId="77777777" w:rsidR="00B24D48" w:rsidRDefault="00B24D48" w:rsidP="00B24D48">
            <w:pPr>
              <w:rPr>
                <w:rFonts w:asciiTheme="majorHAnsi" w:hAnsiTheme="majorHAnsi"/>
              </w:rPr>
            </w:pPr>
            <w:r>
              <w:rPr>
                <w:rFonts w:asciiTheme="majorHAnsi" w:hAnsiTheme="majorHAnsi"/>
              </w:rPr>
              <w:t>Expected Result:</w:t>
            </w:r>
          </w:p>
          <w:p w14:paraId="18F04474" w14:textId="77777777" w:rsidR="00F12A13" w:rsidRDefault="00F12A13" w:rsidP="00F12A13">
            <w:pPr>
              <w:pStyle w:val="ListParagraph"/>
              <w:numPr>
                <w:ilvl w:val="0"/>
                <w:numId w:val="74"/>
              </w:numPr>
              <w:rPr>
                <w:rFonts w:asciiTheme="majorHAnsi" w:hAnsiTheme="majorHAnsi"/>
              </w:rPr>
            </w:pPr>
            <w:r>
              <w:rPr>
                <w:rFonts w:asciiTheme="majorHAnsi" w:hAnsiTheme="majorHAnsi"/>
              </w:rPr>
              <w:t>The M updates should not exists</w:t>
            </w:r>
          </w:p>
          <w:p w14:paraId="28AE5095" w14:textId="41594671" w:rsidR="004619DA" w:rsidRPr="00F12A13" w:rsidRDefault="00B24D48" w:rsidP="00F12A13">
            <w:pPr>
              <w:pStyle w:val="ListParagraph"/>
              <w:numPr>
                <w:ilvl w:val="0"/>
                <w:numId w:val="74"/>
              </w:numPr>
              <w:rPr>
                <w:rFonts w:asciiTheme="majorHAnsi" w:hAnsiTheme="majorHAnsi"/>
              </w:rPr>
            </w:pPr>
            <w:r w:rsidRPr="00F12A13">
              <w:rPr>
                <w:rFonts w:asciiTheme="majorHAnsi" w:hAnsiTheme="majorHAnsi"/>
              </w:rPr>
              <w:t>No Memory leak</w:t>
            </w:r>
          </w:p>
        </w:tc>
      </w:tr>
      <w:tr w:rsidR="00170949" w14:paraId="79C66B73" w14:textId="77777777" w:rsidTr="000545C2">
        <w:tc>
          <w:tcPr>
            <w:tcW w:w="280" w:type="dxa"/>
          </w:tcPr>
          <w:p w14:paraId="75E91D01" w14:textId="4C150D58" w:rsidR="00170949" w:rsidRDefault="00170949" w:rsidP="008C7C7B">
            <w:pPr>
              <w:rPr>
                <w:rFonts w:asciiTheme="majorHAnsi" w:hAnsiTheme="majorHAnsi"/>
              </w:rPr>
            </w:pPr>
            <w:r>
              <w:rPr>
                <w:rFonts w:asciiTheme="majorHAnsi" w:hAnsiTheme="majorHAnsi"/>
              </w:rPr>
              <w:t>9</w:t>
            </w:r>
          </w:p>
        </w:tc>
        <w:tc>
          <w:tcPr>
            <w:tcW w:w="2700" w:type="dxa"/>
          </w:tcPr>
          <w:p w14:paraId="0B0AB87C" w14:textId="59D9158C" w:rsidR="00170949" w:rsidRDefault="00170949" w:rsidP="00DB6970">
            <w:pPr>
              <w:rPr>
                <w:rFonts w:asciiTheme="majorHAnsi" w:hAnsiTheme="majorHAnsi"/>
              </w:rPr>
            </w:pPr>
            <w:r>
              <w:rPr>
                <w:rFonts w:asciiTheme="majorHAnsi" w:hAnsiTheme="majorHAnsi"/>
              </w:rPr>
              <w:t>Check if partial transactions to multiple containers from multiple threads are rolled back during recovery after crash</w:t>
            </w:r>
            <w:r w:rsidR="00DB6970">
              <w:rPr>
                <w:rFonts w:asciiTheme="majorHAnsi" w:hAnsiTheme="majorHAnsi"/>
              </w:rPr>
              <w:t xml:space="preserve"> when log is rotated before crash</w:t>
            </w:r>
          </w:p>
        </w:tc>
        <w:tc>
          <w:tcPr>
            <w:tcW w:w="4878" w:type="dxa"/>
          </w:tcPr>
          <w:p w14:paraId="1AAB4EA1"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Create a five1M containers</w:t>
            </w:r>
          </w:p>
          <w:p w14:paraId="38F43D85"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Start the work load to containers(example: memslap)</w:t>
            </w:r>
          </w:p>
          <w:p w14:paraId="0CE8F8A7"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 xml:space="preserve">Start N(where N=10) application threads </w:t>
            </w:r>
          </w:p>
          <w:p w14:paraId="6097D045"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Start transaction from each app thread to containers(2 threads per container)</w:t>
            </w:r>
          </w:p>
          <w:p w14:paraId="3B1DCA59" w14:textId="691B05F1"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Send M updates(where M=1000</w:t>
            </w:r>
            <w:r w:rsidR="00AC0FED">
              <w:rPr>
                <w:rFonts w:asciiTheme="majorHAnsi" w:hAnsiTheme="majorHAnsi"/>
              </w:rPr>
              <w:t>0000</w:t>
            </w:r>
            <w:r w:rsidRPr="006A32EE">
              <w:rPr>
                <w:rFonts w:asciiTheme="majorHAnsi" w:hAnsiTheme="majorHAnsi"/>
              </w:rPr>
              <w:t>) updates from N app threads</w:t>
            </w:r>
            <w:r w:rsidR="00AC0FED">
              <w:rPr>
                <w:rFonts w:asciiTheme="majorHAnsi" w:hAnsiTheme="majorHAnsi"/>
              </w:rPr>
              <w:t xml:space="preserve"> such that log rotation occurs few times</w:t>
            </w:r>
          </w:p>
          <w:p w14:paraId="00E885AA"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Crash FDF</w:t>
            </w:r>
          </w:p>
          <w:p w14:paraId="735C6940" w14:textId="77777777" w:rsidR="006A32EE" w:rsidRPr="006A32EE" w:rsidRDefault="006A32EE" w:rsidP="006A32EE">
            <w:pPr>
              <w:pStyle w:val="ListParagraph"/>
              <w:numPr>
                <w:ilvl w:val="0"/>
                <w:numId w:val="75"/>
              </w:numPr>
              <w:rPr>
                <w:rFonts w:asciiTheme="majorHAnsi" w:hAnsiTheme="majorHAnsi"/>
              </w:rPr>
            </w:pPr>
            <w:r w:rsidRPr="006A32EE">
              <w:rPr>
                <w:rFonts w:asciiTheme="majorHAnsi" w:hAnsiTheme="majorHAnsi"/>
              </w:rPr>
              <w:t>Restart FDF</w:t>
            </w:r>
          </w:p>
          <w:p w14:paraId="3B3EB9AF" w14:textId="77777777" w:rsidR="006A32EE" w:rsidRDefault="006A32EE" w:rsidP="006A32EE">
            <w:pPr>
              <w:rPr>
                <w:rFonts w:asciiTheme="majorHAnsi" w:hAnsiTheme="majorHAnsi"/>
              </w:rPr>
            </w:pPr>
            <w:r>
              <w:rPr>
                <w:rFonts w:asciiTheme="majorHAnsi" w:hAnsiTheme="majorHAnsi"/>
              </w:rPr>
              <w:t>Expected Result:</w:t>
            </w:r>
          </w:p>
          <w:p w14:paraId="70663022" w14:textId="77777777" w:rsidR="006A32EE" w:rsidRDefault="006A32EE" w:rsidP="006A32EE">
            <w:pPr>
              <w:pStyle w:val="ListParagraph"/>
              <w:numPr>
                <w:ilvl w:val="0"/>
                <w:numId w:val="74"/>
              </w:numPr>
              <w:rPr>
                <w:rFonts w:asciiTheme="majorHAnsi" w:hAnsiTheme="majorHAnsi"/>
              </w:rPr>
            </w:pPr>
            <w:r>
              <w:rPr>
                <w:rFonts w:asciiTheme="majorHAnsi" w:hAnsiTheme="majorHAnsi"/>
              </w:rPr>
              <w:t>The M updates should not exists</w:t>
            </w:r>
          </w:p>
          <w:p w14:paraId="3554301C" w14:textId="1B518615" w:rsidR="00170949" w:rsidRPr="00B24D48" w:rsidRDefault="006A32EE" w:rsidP="006A32EE">
            <w:pPr>
              <w:pStyle w:val="ListParagraph"/>
              <w:ind w:left="360"/>
              <w:rPr>
                <w:rFonts w:asciiTheme="majorHAnsi" w:hAnsiTheme="majorHAnsi"/>
              </w:rPr>
            </w:pPr>
            <w:r w:rsidRPr="00F12A13">
              <w:rPr>
                <w:rFonts w:asciiTheme="majorHAnsi" w:hAnsiTheme="majorHAnsi"/>
              </w:rPr>
              <w:t>No Memory leak</w:t>
            </w:r>
          </w:p>
        </w:tc>
      </w:tr>
      <w:tr w:rsidR="00C152B1" w14:paraId="652C1084" w14:textId="77777777" w:rsidTr="000545C2">
        <w:tc>
          <w:tcPr>
            <w:tcW w:w="280" w:type="dxa"/>
          </w:tcPr>
          <w:p w14:paraId="6D068252" w14:textId="65C7FC03" w:rsidR="00C152B1" w:rsidRDefault="00507508" w:rsidP="008C7C7B">
            <w:pPr>
              <w:rPr>
                <w:rFonts w:asciiTheme="majorHAnsi" w:hAnsiTheme="majorHAnsi"/>
              </w:rPr>
            </w:pPr>
            <w:r>
              <w:rPr>
                <w:rFonts w:asciiTheme="majorHAnsi" w:hAnsiTheme="majorHAnsi"/>
              </w:rPr>
              <w:t>10</w:t>
            </w:r>
          </w:p>
        </w:tc>
        <w:tc>
          <w:tcPr>
            <w:tcW w:w="2700" w:type="dxa"/>
          </w:tcPr>
          <w:p w14:paraId="2DC28471" w14:textId="1491B98B" w:rsidR="00C152B1" w:rsidRDefault="00C152B1" w:rsidP="00CB5D24">
            <w:pPr>
              <w:rPr>
                <w:rFonts w:asciiTheme="majorHAnsi" w:hAnsiTheme="majorHAnsi"/>
              </w:rPr>
            </w:pPr>
            <w:r>
              <w:rPr>
                <w:rFonts w:asciiTheme="majorHAnsi" w:hAnsiTheme="majorHAnsi"/>
              </w:rPr>
              <w:t>Check if enumeration work while transaction</w:t>
            </w:r>
            <w:r w:rsidR="00135748">
              <w:rPr>
                <w:rFonts w:asciiTheme="majorHAnsi" w:hAnsiTheme="majorHAnsi"/>
              </w:rPr>
              <w:t>s</w:t>
            </w:r>
            <w:r w:rsidR="00727659">
              <w:rPr>
                <w:rFonts w:asciiTheme="majorHAnsi" w:hAnsiTheme="majorHAnsi"/>
              </w:rPr>
              <w:t xml:space="preserve"> are</w:t>
            </w:r>
            <w:r>
              <w:rPr>
                <w:rFonts w:asciiTheme="majorHAnsi" w:hAnsiTheme="majorHAnsi"/>
              </w:rPr>
              <w:t xml:space="preserve"> under progress</w:t>
            </w:r>
          </w:p>
        </w:tc>
        <w:tc>
          <w:tcPr>
            <w:tcW w:w="4878" w:type="dxa"/>
          </w:tcPr>
          <w:p w14:paraId="4D2E3F84" w14:textId="7F14A0E6"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Create a five1M containers</w:t>
            </w:r>
          </w:p>
          <w:p w14:paraId="02478E2A"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Start the work load to containers(example: memslap)</w:t>
            </w:r>
          </w:p>
          <w:p w14:paraId="0E258141"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 xml:space="preserve">Start N(where N=10) application threads </w:t>
            </w:r>
          </w:p>
          <w:p w14:paraId="4FDC6398"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Start transaction from each app thread to containers(2 threads per container)</w:t>
            </w:r>
          </w:p>
          <w:p w14:paraId="4C6C4842" w14:textId="77777777" w:rsidR="00854513" w:rsidRPr="003C5C93" w:rsidRDefault="00854513" w:rsidP="003C5C93">
            <w:pPr>
              <w:pStyle w:val="ListParagraph"/>
              <w:numPr>
                <w:ilvl w:val="0"/>
                <w:numId w:val="77"/>
              </w:numPr>
              <w:rPr>
                <w:rFonts w:asciiTheme="majorHAnsi" w:hAnsiTheme="majorHAnsi"/>
              </w:rPr>
            </w:pPr>
            <w:r w:rsidRPr="003C5C93">
              <w:rPr>
                <w:rFonts w:asciiTheme="majorHAnsi" w:hAnsiTheme="majorHAnsi"/>
              </w:rPr>
              <w:t xml:space="preserve">Send M updates(where M=10000000) updates from N app threads </w:t>
            </w:r>
          </w:p>
          <w:p w14:paraId="020A42AF" w14:textId="4B15679D" w:rsidR="00854513" w:rsidRDefault="00854513" w:rsidP="003C5C93">
            <w:pPr>
              <w:pStyle w:val="ListParagraph"/>
              <w:numPr>
                <w:ilvl w:val="0"/>
                <w:numId w:val="77"/>
              </w:numPr>
              <w:rPr>
                <w:rFonts w:asciiTheme="majorHAnsi" w:hAnsiTheme="majorHAnsi"/>
              </w:rPr>
            </w:pPr>
            <w:r w:rsidRPr="003C5C93">
              <w:rPr>
                <w:rFonts w:asciiTheme="majorHAnsi" w:hAnsiTheme="majorHAnsi"/>
              </w:rPr>
              <w:t xml:space="preserve">Enumerate the containers from different app threads </w:t>
            </w:r>
          </w:p>
          <w:p w14:paraId="55B2D515" w14:textId="48A5748C" w:rsidR="001B4B43" w:rsidRPr="003C5C93" w:rsidRDefault="001B4B43" w:rsidP="003C5C93">
            <w:pPr>
              <w:pStyle w:val="ListParagraph"/>
              <w:numPr>
                <w:ilvl w:val="0"/>
                <w:numId w:val="77"/>
              </w:numPr>
              <w:rPr>
                <w:rFonts w:asciiTheme="majorHAnsi" w:hAnsiTheme="majorHAnsi"/>
              </w:rPr>
            </w:pPr>
            <w:r>
              <w:rPr>
                <w:rFonts w:asciiTheme="majorHAnsi" w:hAnsiTheme="majorHAnsi"/>
              </w:rPr>
              <w:t>Complete the transactions</w:t>
            </w:r>
          </w:p>
          <w:p w14:paraId="4FD0F1A0" w14:textId="711CEE48" w:rsidR="00854513" w:rsidRPr="00854513" w:rsidRDefault="00854513" w:rsidP="00854513">
            <w:pPr>
              <w:rPr>
                <w:rFonts w:asciiTheme="majorHAnsi" w:hAnsiTheme="majorHAnsi"/>
              </w:rPr>
            </w:pPr>
            <w:r w:rsidRPr="00854513">
              <w:rPr>
                <w:rFonts w:asciiTheme="majorHAnsi" w:hAnsiTheme="majorHAnsi"/>
              </w:rPr>
              <w:t>Expected Result:</w:t>
            </w:r>
          </w:p>
          <w:p w14:paraId="0F34D11F" w14:textId="0473A447" w:rsidR="00854513" w:rsidRPr="00854513" w:rsidRDefault="00854513" w:rsidP="00854513">
            <w:pPr>
              <w:pStyle w:val="ListParagraph"/>
              <w:numPr>
                <w:ilvl w:val="0"/>
                <w:numId w:val="76"/>
              </w:numPr>
              <w:rPr>
                <w:rFonts w:asciiTheme="majorHAnsi" w:hAnsiTheme="majorHAnsi"/>
              </w:rPr>
            </w:pPr>
            <w:r w:rsidRPr="00854513">
              <w:rPr>
                <w:rFonts w:asciiTheme="majorHAnsi" w:hAnsiTheme="majorHAnsi"/>
              </w:rPr>
              <w:t>Enumeration should succeed and return partially committed dta</w:t>
            </w:r>
          </w:p>
          <w:p w14:paraId="1A5FB83F" w14:textId="2CA2011A" w:rsidR="00C152B1" w:rsidRPr="00854513" w:rsidRDefault="00854513" w:rsidP="00854513">
            <w:pPr>
              <w:pStyle w:val="ListParagraph"/>
              <w:numPr>
                <w:ilvl w:val="0"/>
                <w:numId w:val="76"/>
              </w:numPr>
              <w:rPr>
                <w:rFonts w:asciiTheme="majorHAnsi" w:hAnsiTheme="majorHAnsi"/>
              </w:rPr>
            </w:pPr>
            <w:r w:rsidRPr="00854513">
              <w:rPr>
                <w:rFonts w:asciiTheme="majorHAnsi" w:hAnsiTheme="majorHAnsi"/>
              </w:rPr>
              <w:t>No Memory leak</w:t>
            </w:r>
          </w:p>
        </w:tc>
      </w:tr>
      <w:tr w:rsidR="00870365" w14:paraId="18E2BB9F" w14:textId="77777777" w:rsidTr="000545C2">
        <w:tc>
          <w:tcPr>
            <w:tcW w:w="280" w:type="dxa"/>
          </w:tcPr>
          <w:p w14:paraId="76C3AFE9" w14:textId="00DE74C4" w:rsidR="00870365" w:rsidRDefault="00507508" w:rsidP="008C7C7B">
            <w:pPr>
              <w:rPr>
                <w:rFonts w:asciiTheme="majorHAnsi" w:hAnsiTheme="majorHAnsi"/>
              </w:rPr>
            </w:pPr>
            <w:r>
              <w:rPr>
                <w:rFonts w:asciiTheme="majorHAnsi" w:hAnsiTheme="majorHAnsi"/>
              </w:rPr>
              <w:t>11</w:t>
            </w:r>
          </w:p>
        </w:tc>
        <w:tc>
          <w:tcPr>
            <w:tcW w:w="2700" w:type="dxa"/>
          </w:tcPr>
          <w:p w14:paraId="4C4076A7" w14:textId="584CDFEB" w:rsidR="00870365" w:rsidRDefault="00982FC5" w:rsidP="00CB5D24">
            <w:pPr>
              <w:rPr>
                <w:rFonts w:asciiTheme="majorHAnsi" w:hAnsiTheme="majorHAnsi"/>
              </w:rPr>
            </w:pPr>
            <w:r>
              <w:rPr>
                <w:rFonts w:asciiTheme="majorHAnsi" w:hAnsiTheme="majorHAnsi"/>
              </w:rPr>
              <w:t xml:space="preserve">Check if long running transactions are handled appropriately </w:t>
            </w:r>
          </w:p>
        </w:tc>
        <w:tc>
          <w:tcPr>
            <w:tcW w:w="4878" w:type="dxa"/>
          </w:tcPr>
          <w:p w14:paraId="156FAFBE"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Create a five1M containers</w:t>
            </w:r>
          </w:p>
          <w:p w14:paraId="78B5D12E"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Start the work load to containers(example: memslap)</w:t>
            </w:r>
          </w:p>
          <w:p w14:paraId="7226C4A6"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 xml:space="preserve">Start N(where N=10) application threads </w:t>
            </w:r>
          </w:p>
          <w:p w14:paraId="545306B8" w14:textId="77777777" w:rsidR="00CE755A" w:rsidRPr="00CE755A" w:rsidRDefault="00CE755A" w:rsidP="00CE755A">
            <w:pPr>
              <w:pStyle w:val="ListParagraph"/>
              <w:numPr>
                <w:ilvl w:val="0"/>
                <w:numId w:val="78"/>
              </w:numPr>
              <w:rPr>
                <w:rFonts w:asciiTheme="majorHAnsi" w:hAnsiTheme="majorHAnsi"/>
              </w:rPr>
            </w:pPr>
            <w:r w:rsidRPr="00CE755A">
              <w:rPr>
                <w:rFonts w:asciiTheme="majorHAnsi" w:hAnsiTheme="majorHAnsi"/>
              </w:rPr>
              <w:t>Start transaction from each app thread to containers(2 threads per container)</w:t>
            </w:r>
          </w:p>
          <w:p w14:paraId="1035A8C6" w14:textId="1D544AB8" w:rsidR="00CE755A" w:rsidRDefault="00CE755A" w:rsidP="00CE755A">
            <w:pPr>
              <w:pStyle w:val="ListParagraph"/>
              <w:numPr>
                <w:ilvl w:val="0"/>
                <w:numId w:val="78"/>
              </w:numPr>
              <w:rPr>
                <w:rFonts w:asciiTheme="majorHAnsi" w:hAnsiTheme="majorHAnsi"/>
              </w:rPr>
            </w:pPr>
            <w:r w:rsidRPr="00CE755A">
              <w:rPr>
                <w:rFonts w:asciiTheme="majorHAnsi" w:hAnsiTheme="majorHAnsi"/>
              </w:rPr>
              <w:t>Send M updates(where M=</w:t>
            </w:r>
            <w:r>
              <w:rPr>
                <w:rFonts w:asciiTheme="majorHAnsi" w:hAnsiTheme="majorHAnsi"/>
              </w:rPr>
              <w:t xml:space="preserve"> infinity</w:t>
            </w:r>
            <w:r w:rsidRPr="00CE755A">
              <w:rPr>
                <w:rFonts w:asciiTheme="majorHAnsi" w:hAnsiTheme="majorHAnsi"/>
              </w:rPr>
              <w:t xml:space="preserve">) updates from N app threads </w:t>
            </w:r>
          </w:p>
          <w:p w14:paraId="1EFFC846" w14:textId="77777777" w:rsidR="001B4B43" w:rsidRPr="00854513" w:rsidRDefault="001B4B43" w:rsidP="001B4B43">
            <w:pPr>
              <w:rPr>
                <w:rFonts w:asciiTheme="majorHAnsi" w:hAnsiTheme="majorHAnsi"/>
              </w:rPr>
            </w:pPr>
            <w:r w:rsidRPr="00854513">
              <w:rPr>
                <w:rFonts w:asciiTheme="majorHAnsi" w:hAnsiTheme="majorHAnsi"/>
              </w:rPr>
              <w:t>Expected Result:</w:t>
            </w:r>
          </w:p>
          <w:p w14:paraId="20005F16" w14:textId="77777777" w:rsidR="00870365" w:rsidRDefault="00B416F6" w:rsidP="000545C2">
            <w:pPr>
              <w:rPr>
                <w:rFonts w:asciiTheme="majorHAnsi" w:hAnsiTheme="majorHAnsi"/>
              </w:rPr>
            </w:pPr>
            <w:r>
              <w:rPr>
                <w:rFonts w:asciiTheme="majorHAnsi" w:hAnsiTheme="majorHAnsi"/>
              </w:rPr>
              <w:t>Appropriate warning should be displayed in the logs</w:t>
            </w:r>
          </w:p>
          <w:p w14:paraId="6014CBFE" w14:textId="2E5968AD" w:rsidR="00B416F6" w:rsidRPr="000545C2" w:rsidRDefault="00BE6698" w:rsidP="000545C2">
            <w:pPr>
              <w:rPr>
                <w:rFonts w:asciiTheme="majorHAnsi" w:hAnsiTheme="majorHAnsi"/>
              </w:rPr>
            </w:pPr>
            <w:r>
              <w:rPr>
                <w:rFonts w:asciiTheme="majorHAnsi" w:hAnsiTheme="majorHAnsi"/>
              </w:rPr>
              <w:t>Should the transaction terminate?</w:t>
            </w:r>
          </w:p>
        </w:tc>
      </w:tr>
      <w:tr w:rsidR="00585FCD" w14:paraId="0BFDFDFA" w14:textId="77777777" w:rsidTr="000545C2">
        <w:tc>
          <w:tcPr>
            <w:tcW w:w="280" w:type="dxa"/>
          </w:tcPr>
          <w:p w14:paraId="73D66FD6" w14:textId="494CA070" w:rsidR="00585FCD" w:rsidRDefault="00585FCD" w:rsidP="008C7C7B">
            <w:pPr>
              <w:rPr>
                <w:rFonts w:asciiTheme="majorHAnsi" w:hAnsiTheme="majorHAnsi"/>
              </w:rPr>
            </w:pPr>
            <w:r>
              <w:rPr>
                <w:rFonts w:asciiTheme="majorHAnsi" w:hAnsiTheme="majorHAnsi"/>
              </w:rPr>
              <w:t>1</w:t>
            </w:r>
            <w:r w:rsidR="00507508">
              <w:rPr>
                <w:rFonts w:asciiTheme="majorHAnsi" w:hAnsiTheme="majorHAnsi"/>
              </w:rPr>
              <w:t>2</w:t>
            </w:r>
          </w:p>
        </w:tc>
        <w:tc>
          <w:tcPr>
            <w:tcW w:w="2700" w:type="dxa"/>
          </w:tcPr>
          <w:p w14:paraId="048D6998" w14:textId="65E53671" w:rsidR="00585FCD" w:rsidRDefault="00CC3F90" w:rsidP="00CB5D24">
            <w:pPr>
              <w:rPr>
                <w:rFonts w:asciiTheme="majorHAnsi" w:hAnsiTheme="majorHAnsi"/>
              </w:rPr>
            </w:pPr>
            <w:r>
              <w:rPr>
                <w:rFonts w:asciiTheme="majorHAnsi" w:hAnsiTheme="majorHAnsi"/>
              </w:rPr>
              <w:t xml:space="preserve">Check if </w:t>
            </w:r>
            <w:r w:rsidR="0039712C">
              <w:rPr>
                <w:rFonts w:asciiTheme="majorHAnsi" w:hAnsiTheme="majorHAnsi"/>
              </w:rPr>
              <w:t>a failure of one or more upd</w:t>
            </w:r>
            <w:r w:rsidR="00507508">
              <w:rPr>
                <w:rFonts w:asciiTheme="majorHAnsi" w:hAnsiTheme="majorHAnsi"/>
              </w:rPr>
              <w:t>ates in transactions are handled</w:t>
            </w:r>
            <w:r w:rsidR="0039712C">
              <w:rPr>
                <w:rFonts w:asciiTheme="majorHAnsi" w:hAnsiTheme="majorHAnsi"/>
              </w:rPr>
              <w:t xml:space="preserve"> properly</w:t>
            </w:r>
          </w:p>
        </w:tc>
        <w:tc>
          <w:tcPr>
            <w:tcW w:w="4878" w:type="dxa"/>
          </w:tcPr>
          <w:p w14:paraId="28EF1CAF"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Create a five1M containers</w:t>
            </w:r>
          </w:p>
          <w:p w14:paraId="782C23B0"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Start the work load to containers(example: memslap)</w:t>
            </w:r>
          </w:p>
          <w:p w14:paraId="50620708"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 xml:space="preserve">Start N(where N=10) application threads </w:t>
            </w:r>
          </w:p>
          <w:p w14:paraId="5BB48D8E" w14:textId="77777777" w:rsidR="001D1A88" w:rsidRPr="001D1A88" w:rsidRDefault="001D1A88" w:rsidP="00DA4291">
            <w:pPr>
              <w:pStyle w:val="ListParagraph"/>
              <w:numPr>
                <w:ilvl w:val="0"/>
                <w:numId w:val="79"/>
              </w:numPr>
              <w:rPr>
                <w:rFonts w:asciiTheme="majorHAnsi" w:hAnsiTheme="majorHAnsi"/>
              </w:rPr>
            </w:pPr>
            <w:r w:rsidRPr="001D1A88">
              <w:rPr>
                <w:rFonts w:asciiTheme="majorHAnsi" w:hAnsiTheme="majorHAnsi"/>
              </w:rPr>
              <w:t>Start transaction from each app thread to containers(2 threads per container)</w:t>
            </w:r>
          </w:p>
          <w:p w14:paraId="38A75DA6" w14:textId="3ABBACE9" w:rsidR="001D1A88" w:rsidRDefault="001D1A88" w:rsidP="00DA4291">
            <w:pPr>
              <w:pStyle w:val="ListParagraph"/>
              <w:numPr>
                <w:ilvl w:val="0"/>
                <w:numId w:val="79"/>
              </w:numPr>
              <w:rPr>
                <w:rFonts w:asciiTheme="majorHAnsi" w:hAnsiTheme="majorHAnsi"/>
              </w:rPr>
            </w:pPr>
            <w:r w:rsidRPr="001D1A88">
              <w:rPr>
                <w:rFonts w:asciiTheme="majorHAnsi" w:hAnsiTheme="majorHAnsi"/>
              </w:rPr>
              <w:t xml:space="preserve">Send M updates(where M= </w:t>
            </w:r>
            <w:r>
              <w:rPr>
                <w:rFonts w:asciiTheme="majorHAnsi" w:hAnsiTheme="majorHAnsi"/>
              </w:rPr>
              <w:t>100</w:t>
            </w:r>
            <w:r w:rsidRPr="001D1A88">
              <w:rPr>
                <w:rFonts w:asciiTheme="majorHAnsi" w:hAnsiTheme="majorHAnsi"/>
              </w:rPr>
              <w:t xml:space="preserve">) updates from N app threads </w:t>
            </w:r>
          </w:p>
          <w:p w14:paraId="78CADE08" w14:textId="19B4C7BA" w:rsidR="008175AD" w:rsidRDefault="008175AD" w:rsidP="00DA4291">
            <w:pPr>
              <w:pStyle w:val="ListParagraph"/>
              <w:numPr>
                <w:ilvl w:val="0"/>
                <w:numId w:val="79"/>
              </w:numPr>
              <w:rPr>
                <w:rFonts w:asciiTheme="majorHAnsi" w:hAnsiTheme="majorHAnsi"/>
              </w:rPr>
            </w:pPr>
            <w:r>
              <w:rPr>
                <w:rFonts w:asciiTheme="majorHAnsi" w:hAnsiTheme="majorHAnsi"/>
              </w:rPr>
              <w:t>Send some invalid operation such as deleting an object the does not exist</w:t>
            </w:r>
          </w:p>
          <w:p w14:paraId="3174D431" w14:textId="7AF08929" w:rsidR="008175AD" w:rsidRPr="001D1A88" w:rsidRDefault="008175AD" w:rsidP="00DA4291">
            <w:pPr>
              <w:pStyle w:val="ListParagraph"/>
              <w:numPr>
                <w:ilvl w:val="0"/>
                <w:numId w:val="79"/>
              </w:numPr>
              <w:rPr>
                <w:rFonts w:asciiTheme="majorHAnsi" w:hAnsiTheme="majorHAnsi"/>
              </w:rPr>
            </w:pPr>
            <w:r>
              <w:rPr>
                <w:rFonts w:asciiTheme="majorHAnsi" w:hAnsiTheme="majorHAnsi"/>
              </w:rPr>
              <w:t>Complete the transactions</w:t>
            </w:r>
          </w:p>
          <w:p w14:paraId="07C073B6" w14:textId="77777777" w:rsidR="001D1A88" w:rsidRPr="00911AB7" w:rsidRDefault="001D1A88" w:rsidP="00911AB7">
            <w:pPr>
              <w:rPr>
                <w:rFonts w:asciiTheme="majorHAnsi" w:hAnsiTheme="majorHAnsi"/>
              </w:rPr>
            </w:pPr>
            <w:r w:rsidRPr="00911AB7">
              <w:rPr>
                <w:rFonts w:asciiTheme="majorHAnsi" w:hAnsiTheme="majorHAnsi"/>
              </w:rPr>
              <w:t>Expected Result:</w:t>
            </w:r>
          </w:p>
          <w:p w14:paraId="7D23CEC0" w14:textId="43A5AAB3" w:rsidR="001D1A88" w:rsidRPr="00911AB7" w:rsidRDefault="001D1A88" w:rsidP="00DA4291">
            <w:pPr>
              <w:pStyle w:val="ListParagraph"/>
              <w:numPr>
                <w:ilvl w:val="0"/>
                <w:numId w:val="80"/>
              </w:numPr>
              <w:rPr>
                <w:rFonts w:asciiTheme="majorHAnsi" w:hAnsiTheme="majorHAnsi"/>
              </w:rPr>
            </w:pPr>
            <w:r w:rsidRPr="00911AB7">
              <w:rPr>
                <w:rFonts w:asciiTheme="majorHAnsi" w:hAnsiTheme="majorHAnsi"/>
              </w:rPr>
              <w:t xml:space="preserve">Appropriate </w:t>
            </w:r>
            <w:r w:rsidR="0084335C" w:rsidRPr="00911AB7">
              <w:rPr>
                <w:rFonts w:asciiTheme="majorHAnsi" w:hAnsiTheme="majorHAnsi"/>
              </w:rPr>
              <w:t>errors should be returned</w:t>
            </w:r>
          </w:p>
          <w:p w14:paraId="4018A1A5" w14:textId="2C2683F7" w:rsidR="00585FCD" w:rsidRPr="00911AB7" w:rsidRDefault="00911AB7" w:rsidP="00DA4291">
            <w:pPr>
              <w:pStyle w:val="ListParagraph"/>
              <w:numPr>
                <w:ilvl w:val="0"/>
                <w:numId w:val="80"/>
              </w:numPr>
              <w:rPr>
                <w:rFonts w:asciiTheme="majorHAnsi" w:hAnsiTheme="majorHAnsi"/>
              </w:rPr>
            </w:pPr>
            <w:r w:rsidRPr="00911AB7">
              <w:rPr>
                <w:rFonts w:asciiTheme="majorHAnsi" w:hAnsiTheme="majorHAnsi"/>
              </w:rPr>
              <w:t>No memory leak</w:t>
            </w:r>
          </w:p>
        </w:tc>
      </w:tr>
    </w:tbl>
    <w:p w14:paraId="07B6AF2F" w14:textId="77777777" w:rsidR="00F32F1A" w:rsidRDefault="00F32F1A" w:rsidP="00F9585D">
      <w:pPr>
        <w:ind w:left="576"/>
        <w:rPr>
          <w:rFonts w:asciiTheme="majorHAnsi" w:hAnsiTheme="majorHAnsi"/>
          <w:sz w:val="22"/>
          <w:szCs w:val="22"/>
        </w:rPr>
      </w:pPr>
    </w:p>
    <w:p w14:paraId="066B578C" w14:textId="77777777" w:rsidR="00F32F1A" w:rsidRPr="00675BA1" w:rsidRDefault="00F32F1A" w:rsidP="00F9585D">
      <w:pPr>
        <w:ind w:left="576"/>
        <w:rPr>
          <w:rFonts w:asciiTheme="majorHAnsi" w:hAnsiTheme="majorHAnsi"/>
          <w:sz w:val="22"/>
          <w:szCs w:val="22"/>
        </w:rPr>
      </w:pPr>
    </w:p>
    <w:p w14:paraId="4056E095" w14:textId="542FC2AF" w:rsidR="000E5C71" w:rsidRPr="00675BA1" w:rsidRDefault="000E5C71" w:rsidP="000E5C71">
      <w:pPr>
        <w:pStyle w:val="Heading2"/>
        <w:rPr>
          <w:color w:val="auto"/>
        </w:rPr>
      </w:pPr>
      <w:bookmarkStart w:id="496" w:name="_Toc219525131"/>
      <w:bookmarkStart w:id="497" w:name="_Toc220746727"/>
      <w:r w:rsidRPr="00675BA1">
        <w:rPr>
          <w:color w:val="auto"/>
        </w:rPr>
        <w:t>Slab garbage collection</w:t>
      </w:r>
      <w:bookmarkEnd w:id="496"/>
      <w:bookmarkEnd w:id="497"/>
    </w:p>
    <w:p w14:paraId="00AC4306" w14:textId="4F9CDAEB" w:rsidR="00656421" w:rsidRPr="00675BA1" w:rsidRDefault="00656421" w:rsidP="0000358C">
      <w:pPr>
        <w:ind w:left="576"/>
        <w:jc w:val="both"/>
        <w:rPr>
          <w:rFonts w:asciiTheme="majorHAnsi" w:hAnsiTheme="majorHAnsi"/>
          <w:sz w:val="22"/>
          <w:szCs w:val="22"/>
        </w:rPr>
      </w:pPr>
      <w:r w:rsidRPr="00675BA1">
        <w:rPr>
          <w:rFonts w:asciiTheme="majorHAnsi" w:hAnsiTheme="majorHAnsi"/>
          <w:sz w:val="22"/>
          <w:szCs w:val="22"/>
        </w:rPr>
        <w:t>In the current</w:t>
      </w:r>
      <w:r w:rsidR="008038E5" w:rsidRPr="00675BA1">
        <w:rPr>
          <w:rFonts w:asciiTheme="majorHAnsi" w:hAnsiTheme="majorHAnsi"/>
          <w:sz w:val="22"/>
          <w:szCs w:val="22"/>
        </w:rPr>
        <w:t xml:space="preserve"> version of FDF, the</w:t>
      </w:r>
      <w:r w:rsidR="0000358C" w:rsidRPr="00675BA1">
        <w:rPr>
          <w:rFonts w:asciiTheme="majorHAnsi" w:hAnsiTheme="majorHAnsi"/>
          <w:sz w:val="22"/>
          <w:szCs w:val="22"/>
        </w:rPr>
        <w:t xml:space="preserve"> 32MB flash</w:t>
      </w:r>
      <w:r w:rsidR="008038E5" w:rsidRPr="00675BA1">
        <w:rPr>
          <w:rFonts w:asciiTheme="majorHAnsi" w:hAnsiTheme="majorHAnsi"/>
          <w:sz w:val="22"/>
          <w:szCs w:val="22"/>
        </w:rPr>
        <w:t xml:space="preserve"> </w:t>
      </w:r>
      <w:r w:rsidRPr="00675BA1">
        <w:rPr>
          <w:rFonts w:asciiTheme="majorHAnsi" w:hAnsiTheme="majorHAnsi"/>
          <w:sz w:val="22"/>
          <w:szCs w:val="22"/>
        </w:rPr>
        <w:t>segment</w:t>
      </w:r>
      <w:r w:rsidR="008038E5" w:rsidRPr="00675BA1">
        <w:rPr>
          <w:rFonts w:asciiTheme="majorHAnsi" w:hAnsiTheme="majorHAnsi"/>
          <w:sz w:val="22"/>
          <w:szCs w:val="22"/>
        </w:rPr>
        <w:t xml:space="preserve">s </w:t>
      </w:r>
      <w:r w:rsidRPr="00675BA1">
        <w:rPr>
          <w:rFonts w:asciiTheme="majorHAnsi" w:hAnsiTheme="majorHAnsi"/>
          <w:sz w:val="22"/>
          <w:szCs w:val="22"/>
        </w:rPr>
        <w:t xml:space="preserve">occupied by </w:t>
      </w:r>
      <w:r w:rsidR="008038E5" w:rsidRPr="00675BA1">
        <w:rPr>
          <w:rFonts w:asciiTheme="majorHAnsi" w:hAnsiTheme="majorHAnsi"/>
          <w:sz w:val="22"/>
          <w:szCs w:val="22"/>
        </w:rPr>
        <w:t xml:space="preserve">objects of </w:t>
      </w:r>
      <w:r w:rsidRPr="00675BA1">
        <w:rPr>
          <w:rFonts w:asciiTheme="majorHAnsi" w:hAnsiTheme="majorHAnsi"/>
          <w:sz w:val="22"/>
          <w:szCs w:val="22"/>
        </w:rPr>
        <w:t xml:space="preserve">a particular size </w:t>
      </w:r>
      <w:r w:rsidR="008038E5" w:rsidRPr="00675BA1">
        <w:rPr>
          <w:rFonts w:asciiTheme="majorHAnsi" w:hAnsiTheme="majorHAnsi"/>
          <w:sz w:val="22"/>
          <w:szCs w:val="22"/>
        </w:rPr>
        <w:t>in a SLAB container</w:t>
      </w:r>
      <w:r w:rsidRPr="00675BA1">
        <w:rPr>
          <w:rFonts w:asciiTheme="majorHAnsi" w:hAnsiTheme="majorHAnsi"/>
          <w:sz w:val="22"/>
          <w:szCs w:val="22"/>
        </w:rPr>
        <w:t xml:space="preserve"> cannot be reclaimed and </w:t>
      </w:r>
      <w:r w:rsidR="008038E5" w:rsidRPr="00675BA1">
        <w:rPr>
          <w:rFonts w:asciiTheme="majorHAnsi" w:hAnsiTheme="majorHAnsi"/>
          <w:sz w:val="22"/>
          <w:szCs w:val="22"/>
        </w:rPr>
        <w:t>reused</w:t>
      </w:r>
      <w:r w:rsidRPr="00675BA1">
        <w:rPr>
          <w:rFonts w:asciiTheme="majorHAnsi" w:hAnsiTheme="majorHAnsi"/>
          <w:sz w:val="22"/>
          <w:szCs w:val="22"/>
        </w:rPr>
        <w:t xml:space="preserve"> for </w:t>
      </w:r>
      <w:r w:rsidR="008038E5" w:rsidRPr="00675BA1">
        <w:rPr>
          <w:rFonts w:asciiTheme="majorHAnsi" w:hAnsiTheme="majorHAnsi"/>
          <w:sz w:val="22"/>
          <w:szCs w:val="22"/>
        </w:rPr>
        <w:t xml:space="preserve">storing new </w:t>
      </w:r>
      <w:r w:rsidRPr="00675BA1">
        <w:rPr>
          <w:rFonts w:asciiTheme="majorHAnsi" w:hAnsiTheme="majorHAnsi"/>
          <w:sz w:val="22"/>
          <w:szCs w:val="22"/>
        </w:rPr>
        <w:t>objects of different size</w:t>
      </w:r>
      <w:r w:rsidR="0000358C" w:rsidRPr="00675BA1">
        <w:rPr>
          <w:rFonts w:asciiTheme="majorHAnsi" w:hAnsiTheme="majorHAnsi"/>
          <w:sz w:val="22"/>
          <w:szCs w:val="22"/>
        </w:rPr>
        <w:t xml:space="preserve"> after all objects in the segments are removed. </w:t>
      </w:r>
      <w:r w:rsidR="0000358C" w:rsidRPr="00675BA1">
        <w:rPr>
          <w:rFonts w:asciiTheme="majorHAnsi" w:hAnsiTheme="majorHAnsi"/>
          <w:sz w:val="22"/>
          <w:szCs w:val="22"/>
        </w:rPr>
        <w:br/>
        <w:t xml:space="preserve"> </w:t>
      </w:r>
    </w:p>
    <w:p w14:paraId="1C1E9A75" w14:textId="02996D1E" w:rsidR="00525B45" w:rsidRPr="00675BA1" w:rsidDel="005A0D29" w:rsidRDefault="00FF61D8" w:rsidP="005A0D29">
      <w:pPr>
        <w:ind w:left="576"/>
        <w:jc w:val="both"/>
        <w:rPr>
          <w:del w:id="498" w:author="Manavalan Krishnan" w:date="2013-01-25T15:11:00Z"/>
          <w:rFonts w:asciiTheme="majorHAnsi" w:hAnsiTheme="majorHAnsi"/>
          <w:sz w:val="22"/>
          <w:szCs w:val="22"/>
        </w:rPr>
      </w:pPr>
      <w:r w:rsidRPr="00675BA1">
        <w:rPr>
          <w:rFonts w:asciiTheme="majorHAnsi" w:hAnsiTheme="majorHAnsi"/>
          <w:b/>
        </w:rPr>
        <w:t>Design:</w:t>
      </w:r>
      <w:r w:rsidRPr="00675BA1">
        <w:rPr>
          <w:rFonts w:asciiTheme="majorHAnsi" w:hAnsiTheme="majorHAnsi"/>
          <w:b/>
        </w:rPr>
        <w:br/>
      </w:r>
      <w:r w:rsidR="00525B45" w:rsidRPr="00675BA1">
        <w:rPr>
          <w:rFonts w:asciiTheme="majorHAnsi" w:hAnsiTheme="majorHAnsi"/>
          <w:sz w:val="22"/>
          <w:szCs w:val="22"/>
        </w:rPr>
        <w:t>SLAB reuse effort implements segments reclamation when they become completely</w:t>
      </w:r>
      <w:ins w:id="499" w:author="Manavalan Krishnan" w:date="2013-01-25T15:11:00Z">
        <w:r w:rsidR="005A0D29">
          <w:rPr>
            <w:rFonts w:asciiTheme="majorHAnsi" w:hAnsiTheme="majorHAnsi"/>
            <w:sz w:val="22"/>
            <w:szCs w:val="22"/>
          </w:rPr>
          <w:t xml:space="preserve"> </w:t>
        </w:r>
      </w:ins>
    </w:p>
    <w:p w14:paraId="5D1837CC" w14:textId="52FBD15E" w:rsidR="00525B45" w:rsidRPr="00675BA1" w:rsidDel="005A0D29" w:rsidRDefault="00525B45">
      <w:pPr>
        <w:ind w:left="576"/>
        <w:jc w:val="both"/>
        <w:rPr>
          <w:del w:id="500" w:author="Manavalan Krishnan" w:date="2013-01-25T15:11:00Z"/>
          <w:rFonts w:asciiTheme="majorHAnsi" w:hAnsiTheme="majorHAnsi"/>
          <w:sz w:val="22"/>
          <w:szCs w:val="22"/>
        </w:rPr>
      </w:pPr>
      <w:r w:rsidRPr="00675BA1">
        <w:rPr>
          <w:rFonts w:asciiTheme="majorHAnsi" w:hAnsiTheme="majorHAnsi"/>
          <w:sz w:val="22"/>
          <w:szCs w:val="22"/>
        </w:rPr>
        <w:t>empty.  That functionality can be change to trigger segment reclamation not at</w:t>
      </w:r>
      <w:ins w:id="501" w:author="Manavalan Krishnan" w:date="2013-01-25T15:11:00Z">
        <w:r w:rsidR="005A0D29">
          <w:rPr>
            <w:rFonts w:asciiTheme="majorHAnsi" w:hAnsiTheme="majorHAnsi"/>
            <w:sz w:val="22"/>
            <w:szCs w:val="22"/>
          </w:rPr>
          <w:t xml:space="preserve"> </w:t>
        </w:r>
      </w:ins>
    </w:p>
    <w:p w14:paraId="0521626B" w14:textId="219BE935" w:rsidR="00525B45" w:rsidRPr="00675BA1" w:rsidDel="005A0D29" w:rsidRDefault="00525B45">
      <w:pPr>
        <w:ind w:left="576"/>
        <w:jc w:val="both"/>
        <w:rPr>
          <w:del w:id="502" w:author="Manavalan Krishnan" w:date="2013-01-25T15:11:00Z"/>
          <w:rFonts w:asciiTheme="majorHAnsi" w:hAnsiTheme="majorHAnsi"/>
          <w:sz w:val="22"/>
          <w:szCs w:val="22"/>
        </w:rPr>
      </w:pPr>
      <w:r w:rsidRPr="00675BA1">
        <w:rPr>
          <w:rFonts w:asciiTheme="majorHAnsi" w:hAnsiTheme="majorHAnsi"/>
          <w:sz w:val="22"/>
          <w:szCs w:val="22"/>
        </w:rPr>
        <w:t>zero objects in the segment, but when number of objects falls below some</w:t>
      </w:r>
      <w:ins w:id="503" w:author="Manavalan Krishnan" w:date="2013-01-25T15:11:00Z">
        <w:r w:rsidR="005A0D29">
          <w:rPr>
            <w:rFonts w:asciiTheme="majorHAnsi" w:hAnsiTheme="majorHAnsi"/>
            <w:sz w:val="22"/>
            <w:szCs w:val="22"/>
          </w:rPr>
          <w:t xml:space="preserve"> </w:t>
        </w:r>
      </w:ins>
    </w:p>
    <w:p w14:paraId="6CC961CF" w14:textId="0A5CFF68" w:rsidR="00525B45" w:rsidRPr="00675BA1" w:rsidDel="005A0D29" w:rsidRDefault="00525B45">
      <w:pPr>
        <w:ind w:left="576"/>
        <w:jc w:val="both"/>
        <w:rPr>
          <w:del w:id="504" w:author="Manavalan Krishnan" w:date="2013-01-25T15:11:00Z"/>
          <w:rFonts w:asciiTheme="majorHAnsi" w:hAnsiTheme="majorHAnsi"/>
          <w:sz w:val="22"/>
          <w:szCs w:val="22"/>
        </w:rPr>
      </w:pPr>
      <w:r w:rsidRPr="00675BA1">
        <w:rPr>
          <w:rFonts w:asciiTheme="majorHAnsi" w:hAnsiTheme="majorHAnsi"/>
          <w:sz w:val="22"/>
          <w:szCs w:val="22"/>
        </w:rPr>
        <w:t xml:space="preserve">threshold, which can be compile time or exposed </w:t>
      </w:r>
      <w:ins w:id="505" w:author="Evgeny Firsov" w:date="2013-02-13T15:02:00Z">
        <w:r w:rsidR="00181ACD">
          <w:rPr>
            <w:rFonts w:asciiTheme="majorHAnsi" w:hAnsiTheme="majorHAnsi"/>
            <w:sz w:val="22"/>
            <w:szCs w:val="22"/>
          </w:rPr>
          <w:t>as a</w:t>
        </w:r>
      </w:ins>
      <w:del w:id="506" w:author="Evgeny Firsov" w:date="2013-02-13T15:02:00Z">
        <w:r w:rsidRPr="00675BA1" w:rsidDel="00181ACD">
          <w:rPr>
            <w:rFonts w:asciiTheme="majorHAnsi" w:hAnsiTheme="majorHAnsi"/>
            <w:sz w:val="22"/>
            <w:szCs w:val="22"/>
          </w:rPr>
          <w:delText>to</w:delText>
        </w:r>
      </w:del>
      <w:r w:rsidRPr="00675BA1">
        <w:rPr>
          <w:rFonts w:asciiTheme="majorHAnsi" w:hAnsiTheme="majorHAnsi"/>
          <w:sz w:val="22"/>
          <w:szCs w:val="22"/>
        </w:rPr>
        <w:t xml:space="preserve"> user variable. Other</w:t>
      </w:r>
      <w:ins w:id="507" w:author="Manavalan Krishnan" w:date="2013-01-25T15:11:00Z">
        <w:r w:rsidR="005A0D29">
          <w:rPr>
            <w:rFonts w:asciiTheme="majorHAnsi" w:hAnsiTheme="majorHAnsi"/>
            <w:sz w:val="22"/>
            <w:szCs w:val="22"/>
          </w:rPr>
          <w:t xml:space="preserve"> </w:t>
        </w:r>
      </w:ins>
    </w:p>
    <w:p w14:paraId="04BA3239" w14:textId="5766BCFE" w:rsidR="00525B45" w:rsidRPr="00675BA1" w:rsidDel="005A0D29" w:rsidRDefault="00525B45">
      <w:pPr>
        <w:ind w:left="576"/>
        <w:jc w:val="both"/>
        <w:rPr>
          <w:del w:id="508" w:author="Manavalan Krishnan" w:date="2013-01-25T15:12:00Z"/>
          <w:rFonts w:asciiTheme="majorHAnsi" w:hAnsiTheme="majorHAnsi"/>
          <w:sz w:val="22"/>
          <w:szCs w:val="22"/>
        </w:rPr>
      </w:pPr>
      <w:r w:rsidRPr="00675BA1">
        <w:rPr>
          <w:rFonts w:asciiTheme="majorHAnsi" w:hAnsiTheme="majorHAnsi"/>
          <w:sz w:val="22"/>
          <w:szCs w:val="22"/>
        </w:rPr>
        <w:t>condition for triggering that logic is enough free slot in the remaining</w:t>
      </w:r>
      <w:ins w:id="509" w:author="Manavalan Krishnan" w:date="2013-01-25T15:12:00Z">
        <w:r w:rsidR="005A0D29">
          <w:rPr>
            <w:rFonts w:asciiTheme="majorHAnsi" w:hAnsiTheme="majorHAnsi"/>
            <w:sz w:val="22"/>
            <w:szCs w:val="22"/>
          </w:rPr>
          <w:t xml:space="preserve"> </w:t>
        </w:r>
      </w:ins>
    </w:p>
    <w:p w14:paraId="76255719" w14:textId="6041B7A9" w:rsidR="00525B45" w:rsidRPr="00675BA1" w:rsidDel="005A0D29" w:rsidRDefault="00525B45">
      <w:pPr>
        <w:ind w:left="576"/>
        <w:jc w:val="both"/>
        <w:rPr>
          <w:del w:id="510" w:author="Manavalan Krishnan" w:date="2013-01-25T15:12:00Z"/>
          <w:rFonts w:asciiTheme="majorHAnsi" w:hAnsiTheme="majorHAnsi"/>
          <w:sz w:val="22"/>
          <w:szCs w:val="22"/>
        </w:rPr>
      </w:pPr>
      <w:r w:rsidRPr="00675BA1">
        <w:rPr>
          <w:rFonts w:asciiTheme="majorHAnsi" w:hAnsiTheme="majorHAnsi"/>
          <w:sz w:val="22"/>
          <w:szCs w:val="22"/>
        </w:rPr>
        <w:t>segments of the same class</w:t>
      </w:r>
      <w:ins w:id="511" w:author="Evgeny Firsov" w:date="2013-02-13T15:04:00Z">
        <w:r w:rsidR="00181ACD">
          <w:rPr>
            <w:rFonts w:asciiTheme="majorHAnsi" w:hAnsiTheme="majorHAnsi"/>
            <w:sz w:val="22"/>
            <w:szCs w:val="22"/>
          </w:rPr>
          <w:t>,</w:t>
        </w:r>
      </w:ins>
      <w:del w:id="512" w:author="Evgeny Firsov" w:date="2013-02-13T15:04:00Z">
        <w:r w:rsidRPr="00675BA1" w:rsidDel="00181ACD">
          <w:rPr>
            <w:rFonts w:asciiTheme="majorHAnsi" w:hAnsiTheme="majorHAnsi"/>
            <w:sz w:val="22"/>
            <w:szCs w:val="22"/>
          </w:rPr>
          <w:delText>.</w:delText>
        </w:r>
      </w:del>
      <w:r w:rsidRPr="00675BA1">
        <w:rPr>
          <w:rFonts w:asciiTheme="majorHAnsi" w:hAnsiTheme="majorHAnsi"/>
          <w:sz w:val="22"/>
          <w:szCs w:val="22"/>
        </w:rPr>
        <w:t xml:space="preserve"> </w:t>
      </w:r>
      <w:del w:id="513" w:author="Evgeny Firsov" w:date="2013-02-13T15:04:00Z">
        <w:r w:rsidRPr="00675BA1" w:rsidDel="00181ACD">
          <w:rPr>
            <w:rFonts w:asciiTheme="majorHAnsi" w:hAnsiTheme="majorHAnsi"/>
            <w:sz w:val="22"/>
            <w:szCs w:val="22"/>
          </w:rPr>
          <w:delText>E</w:delText>
        </w:r>
      </w:del>
      <w:ins w:id="514" w:author="Evgeny Firsov" w:date="2013-02-13T15:04:00Z">
        <w:r w:rsidR="00181ACD">
          <w:rPr>
            <w:rFonts w:asciiTheme="majorHAnsi" w:hAnsiTheme="majorHAnsi"/>
            <w:sz w:val="22"/>
            <w:szCs w:val="22"/>
          </w:rPr>
          <w:t>e</w:t>
        </w:r>
      </w:ins>
      <w:r w:rsidRPr="00675BA1">
        <w:rPr>
          <w:rFonts w:asciiTheme="majorHAnsi" w:hAnsiTheme="majorHAnsi"/>
          <w:sz w:val="22"/>
          <w:szCs w:val="22"/>
        </w:rPr>
        <w:t>nough to copy object of to be reclaimed segment</w:t>
      </w:r>
      <w:ins w:id="515" w:author="Evgeny Firsov" w:date="2013-02-13T15:03:00Z">
        <w:r w:rsidR="00181ACD">
          <w:rPr>
            <w:rFonts w:asciiTheme="majorHAnsi" w:hAnsiTheme="majorHAnsi"/>
            <w:sz w:val="22"/>
            <w:szCs w:val="22"/>
          </w:rPr>
          <w:t>,</w:t>
        </w:r>
      </w:ins>
      <w:ins w:id="516" w:author="Manavalan Krishnan" w:date="2013-01-25T15:12:00Z">
        <w:r w:rsidR="005A0D29">
          <w:rPr>
            <w:rFonts w:asciiTheme="majorHAnsi" w:hAnsiTheme="majorHAnsi"/>
            <w:sz w:val="22"/>
            <w:szCs w:val="22"/>
          </w:rPr>
          <w:t xml:space="preserve"> </w:t>
        </w:r>
      </w:ins>
    </w:p>
    <w:p w14:paraId="118B423C" w14:textId="77777777" w:rsidR="00525B45" w:rsidRPr="00675BA1" w:rsidRDefault="00525B45">
      <w:pPr>
        <w:ind w:left="576"/>
        <w:jc w:val="both"/>
        <w:rPr>
          <w:rFonts w:asciiTheme="majorHAnsi" w:hAnsiTheme="majorHAnsi"/>
          <w:sz w:val="22"/>
          <w:szCs w:val="22"/>
        </w:rPr>
      </w:pPr>
      <w:r w:rsidRPr="00675BA1">
        <w:rPr>
          <w:rFonts w:asciiTheme="majorHAnsi" w:hAnsiTheme="majorHAnsi"/>
          <w:sz w:val="22"/>
          <w:szCs w:val="22"/>
        </w:rPr>
        <w:t>plus some threshold in order to avoid flip flop segment allocation/reclamation.</w:t>
      </w:r>
    </w:p>
    <w:p w14:paraId="2678BDDB" w14:textId="77777777" w:rsidR="00525B45" w:rsidRPr="00675BA1" w:rsidRDefault="00525B45" w:rsidP="005A0D29">
      <w:pPr>
        <w:ind w:left="576"/>
        <w:jc w:val="both"/>
        <w:rPr>
          <w:rFonts w:asciiTheme="majorHAnsi" w:hAnsiTheme="majorHAnsi"/>
          <w:sz w:val="22"/>
          <w:szCs w:val="22"/>
        </w:rPr>
      </w:pPr>
    </w:p>
    <w:p w14:paraId="01184E08" w14:textId="498DB384" w:rsidR="00525B45" w:rsidRPr="00675BA1" w:rsidDel="005A0D29" w:rsidRDefault="00525B45" w:rsidP="005A0D29">
      <w:pPr>
        <w:ind w:left="576"/>
        <w:jc w:val="both"/>
        <w:rPr>
          <w:del w:id="517" w:author="Manavalan Krishnan" w:date="2013-01-25T15:12:00Z"/>
          <w:rFonts w:asciiTheme="majorHAnsi" w:hAnsiTheme="majorHAnsi"/>
          <w:sz w:val="22"/>
          <w:szCs w:val="22"/>
        </w:rPr>
      </w:pPr>
      <w:r w:rsidRPr="00675BA1">
        <w:rPr>
          <w:rFonts w:asciiTheme="majorHAnsi" w:hAnsiTheme="majorHAnsi"/>
          <w:sz w:val="22"/>
          <w:szCs w:val="22"/>
        </w:rPr>
        <w:t>Amount of used SLABs is checked at every object deletion and if above mentioned</w:t>
      </w:r>
      <w:ins w:id="518" w:author="Manavalan Krishnan" w:date="2013-01-25T15:12:00Z">
        <w:r w:rsidR="005A0D29">
          <w:rPr>
            <w:rFonts w:asciiTheme="majorHAnsi" w:hAnsiTheme="majorHAnsi"/>
            <w:sz w:val="22"/>
            <w:szCs w:val="22"/>
          </w:rPr>
          <w:t xml:space="preserve"> </w:t>
        </w:r>
      </w:ins>
    </w:p>
    <w:p w14:paraId="1C7649B9" w14:textId="372C0305" w:rsidR="00525B45" w:rsidRPr="00675BA1" w:rsidDel="005A0D29" w:rsidRDefault="00525B45" w:rsidP="005A0D29">
      <w:pPr>
        <w:ind w:left="576"/>
        <w:jc w:val="both"/>
        <w:rPr>
          <w:del w:id="519" w:author="Manavalan Krishnan" w:date="2013-01-25T15:12:00Z"/>
          <w:rFonts w:asciiTheme="majorHAnsi" w:hAnsiTheme="majorHAnsi"/>
          <w:sz w:val="22"/>
          <w:szCs w:val="22"/>
        </w:rPr>
      </w:pPr>
      <w:r w:rsidRPr="00675BA1">
        <w:rPr>
          <w:rFonts w:asciiTheme="majorHAnsi" w:hAnsiTheme="majorHAnsi"/>
          <w:sz w:val="22"/>
          <w:szCs w:val="22"/>
        </w:rPr>
        <w:t xml:space="preserve">conditions satisfied the remaining objects of the segment </w:t>
      </w:r>
      <w:del w:id="520" w:author="Evgeny Firsov" w:date="2013-02-13T15:03:00Z">
        <w:r w:rsidRPr="00675BA1" w:rsidDel="00181ACD">
          <w:rPr>
            <w:rFonts w:asciiTheme="majorHAnsi" w:hAnsiTheme="majorHAnsi"/>
            <w:sz w:val="22"/>
            <w:szCs w:val="22"/>
          </w:rPr>
          <w:delText>asyncrhonously</w:delText>
        </w:r>
      </w:del>
      <w:ins w:id="521" w:author="Evgeny Firsov" w:date="2013-02-13T15:03:00Z">
        <w:r w:rsidR="00181ACD" w:rsidRPr="00675BA1">
          <w:rPr>
            <w:rFonts w:asciiTheme="majorHAnsi" w:hAnsiTheme="majorHAnsi"/>
            <w:sz w:val="22"/>
            <w:szCs w:val="22"/>
          </w:rPr>
          <w:t>asynchronously</w:t>
        </w:r>
      </w:ins>
      <w:r w:rsidRPr="00675BA1">
        <w:rPr>
          <w:rFonts w:asciiTheme="majorHAnsi" w:hAnsiTheme="majorHAnsi"/>
          <w:sz w:val="22"/>
          <w:szCs w:val="22"/>
        </w:rPr>
        <w:t xml:space="preserve"> copied</w:t>
      </w:r>
      <w:ins w:id="522" w:author="Manavalan Krishnan" w:date="2013-01-25T15:12:00Z">
        <w:r w:rsidR="005A0D29">
          <w:rPr>
            <w:rFonts w:asciiTheme="majorHAnsi" w:hAnsiTheme="majorHAnsi"/>
            <w:sz w:val="22"/>
            <w:szCs w:val="22"/>
          </w:rPr>
          <w:t xml:space="preserve"> </w:t>
        </w:r>
      </w:ins>
    </w:p>
    <w:p w14:paraId="00F6F642" w14:textId="372F129C" w:rsidR="00525B45" w:rsidRPr="00675BA1" w:rsidDel="005A0D29" w:rsidRDefault="00525B45" w:rsidP="005A0D29">
      <w:pPr>
        <w:ind w:left="576"/>
        <w:jc w:val="both"/>
        <w:rPr>
          <w:del w:id="523" w:author="Manavalan Krishnan" w:date="2013-01-25T15:12:00Z"/>
          <w:rFonts w:asciiTheme="majorHAnsi" w:hAnsiTheme="majorHAnsi"/>
          <w:sz w:val="22"/>
          <w:szCs w:val="22"/>
        </w:rPr>
      </w:pPr>
      <w:r w:rsidRPr="00675BA1">
        <w:rPr>
          <w:rFonts w:asciiTheme="majorHAnsi" w:hAnsiTheme="majorHAnsi"/>
          <w:sz w:val="22"/>
          <w:szCs w:val="22"/>
        </w:rPr>
        <w:t>to other segments of the same class one by one. Corresponding hash bucket lock</w:t>
      </w:r>
      <w:ins w:id="524" w:author="Manavalan Krishnan" w:date="2013-01-25T15:12:00Z">
        <w:r w:rsidR="005A0D29">
          <w:rPr>
            <w:rFonts w:asciiTheme="majorHAnsi" w:hAnsiTheme="majorHAnsi"/>
            <w:sz w:val="22"/>
            <w:szCs w:val="22"/>
          </w:rPr>
          <w:t xml:space="preserve"> </w:t>
        </w:r>
      </w:ins>
    </w:p>
    <w:p w14:paraId="1D51FBDC" w14:textId="77777777" w:rsidR="00525B45" w:rsidRPr="00675BA1" w:rsidRDefault="00525B45" w:rsidP="005A0D29">
      <w:pPr>
        <w:ind w:left="576"/>
        <w:jc w:val="both"/>
        <w:rPr>
          <w:rFonts w:asciiTheme="majorHAnsi" w:hAnsiTheme="majorHAnsi"/>
          <w:sz w:val="22"/>
          <w:szCs w:val="22"/>
        </w:rPr>
      </w:pPr>
      <w:r w:rsidRPr="00675BA1">
        <w:rPr>
          <w:rFonts w:asciiTheme="majorHAnsi" w:hAnsiTheme="majorHAnsi"/>
          <w:sz w:val="22"/>
          <w:szCs w:val="22"/>
        </w:rPr>
        <w:t>will be held during object copy to prevent corruption.</w:t>
      </w:r>
    </w:p>
    <w:p w14:paraId="6D37F9C1" w14:textId="77777777" w:rsidR="00525B45" w:rsidRPr="00675BA1" w:rsidRDefault="00525B45" w:rsidP="005A0D29">
      <w:pPr>
        <w:ind w:left="576"/>
        <w:jc w:val="both"/>
        <w:rPr>
          <w:rFonts w:asciiTheme="majorHAnsi" w:hAnsiTheme="majorHAnsi"/>
          <w:sz w:val="22"/>
          <w:szCs w:val="22"/>
        </w:rPr>
      </w:pPr>
    </w:p>
    <w:p w14:paraId="1775521C" w14:textId="13AB4885" w:rsidR="00525B45" w:rsidRPr="00675BA1" w:rsidDel="007D6AE3" w:rsidRDefault="00525B45" w:rsidP="005A0D29">
      <w:pPr>
        <w:ind w:left="576"/>
        <w:jc w:val="both"/>
        <w:rPr>
          <w:del w:id="525" w:author="Manavalan Krishnan" w:date="2013-01-25T15:12:00Z"/>
          <w:rFonts w:asciiTheme="majorHAnsi" w:hAnsiTheme="majorHAnsi"/>
          <w:sz w:val="22"/>
          <w:szCs w:val="22"/>
        </w:rPr>
      </w:pPr>
      <w:r w:rsidRPr="00675BA1">
        <w:rPr>
          <w:rFonts w:asciiTheme="majorHAnsi" w:hAnsiTheme="majorHAnsi"/>
          <w:sz w:val="22"/>
          <w:szCs w:val="22"/>
        </w:rPr>
        <w:t xml:space="preserve">Asynchronous </w:t>
      </w:r>
      <w:del w:id="526" w:author="Evgeny Firsov" w:date="2013-02-13T15:04:00Z">
        <w:r w:rsidRPr="00675BA1" w:rsidDel="00181ACD">
          <w:rPr>
            <w:rFonts w:asciiTheme="majorHAnsi" w:hAnsiTheme="majorHAnsi"/>
            <w:sz w:val="22"/>
            <w:szCs w:val="22"/>
          </w:rPr>
          <w:delText>behaviour</w:delText>
        </w:r>
      </w:del>
      <w:ins w:id="527" w:author="Evgeny Firsov" w:date="2013-02-13T15:04:00Z">
        <w:r w:rsidR="00181ACD" w:rsidRPr="00675BA1">
          <w:rPr>
            <w:rFonts w:asciiTheme="majorHAnsi" w:hAnsiTheme="majorHAnsi"/>
            <w:sz w:val="22"/>
            <w:szCs w:val="22"/>
          </w:rPr>
          <w:t>behavior</w:t>
        </w:r>
      </w:ins>
      <w:r w:rsidRPr="00675BA1">
        <w:rPr>
          <w:rFonts w:asciiTheme="majorHAnsi" w:hAnsiTheme="majorHAnsi"/>
          <w:sz w:val="22"/>
          <w:szCs w:val="22"/>
        </w:rPr>
        <w:t xml:space="preserve"> will be implemented by background </w:t>
      </w:r>
      <w:del w:id="528" w:author="Evgeny Firsov" w:date="2013-02-13T15:04:00Z">
        <w:r w:rsidRPr="00675BA1" w:rsidDel="00181ACD">
          <w:rPr>
            <w:rFonts w:asciiTheme="majorHAnsi" w:hAnsiTheme="majorHAnsi"/>
            <w:sz w:val="22"/>
            <w:szCs w:val="22"/>
          </w:rPr>
          <w:delText>defragmentaion</w:delText>
        </w:r>
      </w:del>
      <w:ins w:id="529" w:author="Evgeny Firsov" w:date="2013-02-13T15:04:00Z">
        <w:r w:rsidR="00181ACD" w:rsidRPr="00675BA1">
          <w:rPr>
            <w:rFonts w:asciiTheme="majorHAnsi" w:hAnsiTheme="majorHAnsi"/>
            <w:sz w:val="22"/>
            <w:szCs w:val="22"/>
          </w:rPr>
          <w:t>defragmentation</w:t>
        </w:r>
      </w:ins>
      <w:r w:rsidRPr="00675BA1">
        <w:rPr>
          <w:rFonts w:asciiTheme="majorHAnsi" w:hAnsiTheme="majorHAnsi"/>
          <w:sz w:val="22"/>
          <w:szCs w:val="22"/>
        </w:rPr>
        <w:t xml:space="preserve"> thread</w:t>
      </w:r>
      <w:ins w:id="530" w:author="Manavalan Krishnan" w:date="2013-01-25T15:12:00Z">
        <w:r w:rsidR="007D6AE3">
          <w:rPr>
            <w:rFonts w:asciiTheme="majorHAnsi" w:hAnsiTheme="majorHAnsi"/>
            <w:sz w:val="22"/>
            <w:szCs w:val="22"/>
          </w:rPr>
          <w:t xml:space="preserve"> </w:t>
        </w:r>
      </w:ins>
    </w:p>
    <w:p w14:paraId="0ADBAC5B" w14:textId="31F1C4FA" w:rsidR="00525B45" w:rsidRPr="00675BA1" w:rsidDel="007D6AE3" w:rsidRDefault="00525B45" w:rsidP="007D6AE3">
      <w:pPr>
        <w:ind w:left="576"/>
        <w:jc w:val="both"/>
        <w:rPr>
          <w:del w:id="531" w:author="Manavalan Krishnan" w:date="2013-01-25T15:12:00Z"/>
          <w:rFonts w:asciiTheme="majorHAnsi" w:hAnsiTheme="majorHAnsi"/>
          <w:sz w:val="22"/>
          <w:szCs w:val="22"/>
        </w:rPr>
      </w:pPr>
      <w:r w:rsidRPr="00675BA1">
        <w:rPr>
          <w:rFonts w:asciiTheme="majorHAnsi" w:hAnsiTheme="majorHAnsi"/>
          <w:sz w:val="22"/>
          <w:szCs w:val="22"/>
        </w:rPr>
        <w:t>and task queue. User thread will signal background thread about available work</w:t>
      </w:r>
      <w:ins w:id="532" w:author="Manavalan Krishnan" w:date="2013-01-25T15:12:00Z">
        <w:r w:rsidR="007D6AE3">
          <w:rPr>
            <w:rFonts w:asciiTheme="majorHAnsi" w:hAnsiTheme="majorHAnsi"/>
            <w:sz w:val="22"/>
            <w:szCs w:val="22"/>
          </w:rPr>
          <w:t xml:space="preserve"> </w:t>
        </w:r>
      </w:ins>
    </w:p>
    <w:p w14:paraId="72102F8C" w14:textId="286FCAAB" w:rsidR="00FF61D8" w:rsidRDefault="00525B45" w:rsidP="007D6AE3">
      <w:pPr>
        <w:ind w:left="576"/>
        <w:jc w:val="both"/>
        <w:rPr>
          <w:ins w:id="533" w:author="Manavalan Krishnan" w:date="2013-01-25T15:12:00Z"/>
          <w:rFonts w:asciiTheme="majorHAnsi" w:hAnsiTheme="majorHAnsi"/>
          <w:sz w:val="22"/>
          <w:szCs w:val="22"/>
        </w:rPr>
      </w:pPr>
      <w:r w:rsidRPr="00675BA1">
        <w:rPr>
          <w:rFonts w:asciiTheme="majorHAnsi" w:hAnsiTheme="majorHAnsi"/>
          <w:sz w:val="22"/>
          <w:szCs w:val="22"/>
        </w:rPr>
        <w:t>by putting the number of compaction candidate segment to task queue.</w:t>
      </w:r>
    </w:p>
    <w:p w14:paraId="4E9DC44D" w14:textId="77777777" w:rsidR="008B1D68" w:rsidRDefault="008B1D68" w:rsidP="007D6AE3">
      <w:pPr>
        <w:ind w:left="576"/>
        <w:jc w:val="both"/>
        <w:rPr>
          <w:ins w:id="534" w:author="Manavalan Krishnan" w:date="2013-01-25T15:12:00Z"/>
          <w:rFonts w:asciiTheme="majorHAnsi" w:hAnsiTheme="majorHAnsi"/>
          <w:sz w:val="22"/>
          <w:szCs w:val="22"/>
        </w:rPr>
      </w:pPr>
    </w:p>
    <w:p w14:paraId="15809E8F" w14:textId="024F8C99" w:rsidR="008B1D68" w:rsidRPr="00675BA1" w:rsidRDefault="008B1D68" w:rsidP="007D6AE3">
      <w:pPr>
        <w:ind w:left="576"/>
        <w:jc w:val="both"/>
        <w:rPr>
          <w:rFonts w:asciiTheme="majorHAnsi" w:hAnsiTheme="majorHAnsi"/>
        </w:rPr>
      </w:pPr>
      <w:ins w:id="535" w:author="Manavalan Krishnan" w:date="2013-01-25T15:12:00Z">
        <w:r>
          <w:rPr>
            <w:rFonts w:asciiTheme="majorHAnsi" w:hAnsiTheme="majorHAnsi"/>
            <w:sz w:val="22"/>
            <w:szCs w:val="22"/>
          </w:rPr>
          <w:t>The slab reallocation shall have a mode where no threshold configuration is required. The garbage collection mechanism automatically finds two segments that can be merged to one and does the merging transparently.</w:t>
        </w:r>
      </w:ins>
    </w:p>
    <w:p w14:paraId="727944A2" w14:textId="77777777" w:rsidR="00FF61D8" w:rsidRPr="00675BA1" w:rsidRDefault="00FF61D8" w:rsidP="00FF61D8">
      <w:pPr>
        <w:ind w:left="576"/>
        <w:jc w:val="both"/>
        <w:rPr>
          <w:rFonts w:asciiTheme="majorHAnsi" w:hAnsiTheme="majorHAnsi"/>
          <w:b/>
        </w:rPr>
      </w:pPr>
    </w:p>
    <w:p w14:paraId="0ED0A798" w14:textId="77777777" w:rsidR="007556FB" w:rsidRPr="00675BA1" w:rsidRDefault="007556FB" w:rsidP="00FF61D8">
      <w:pPr>
        <w:ind w:left="576"/>
        <w:jc w:val="both"/>
        <w:rPr>
          <w:rFonts w:asciiTheme="majorHAnsi" w:hAnsiTheme="majorHAnsi"/>
          <w:b/>
        </w:rPr>
      </w:pPr>
    </w:p>
    <w:p w14:paraId="1C9319FE" w14:textId="287A7549" w:rsidR="007556FB" w:rsidRPr="00675BA1" w:rsidRDefault="007556FB" w:rsidP="007556FB">
      <w:pPr>
        <w:pStyle w:val="Heading3"/>
        <w:rPr>
          <w:color w:val="auto"/>
        </w:rPr>
      </w:pPr>
      <w:bookmarkStart w:id="536" w:name="_Toc220746728"/>
      <w:r w:rsidRPr="00675BA1">
        <w:rPr>
          <w:color w:val="auto"/>
        </w:rPr>
        <w:t>User APIs</w:t>
      </w:r>
      <w:bookmarkEnd w:id="536"/>
    </w:p>
    <w:p w14:paraId="53CDA7B0" w14:textId="06416559" w:rsidR="00DB4964" w:rsidRPr="00675BA1" w:rsidRDefault="00DB4964" w:rsidP="00DB4964">
      <w:pPr>
        <w:ind w:left="720"/>
        <w:rPr>
          <w:rFonts w:asciiTheme="majorHAnsi" w:hAnsiTheme="majorHAnsi"/>
        </w:rPr>
      </w:pPr>
      <w:r w:rsidRPr="00675BA1">
        <w:rPr>
          <w:rFonts w:asciiTheme="majorHAnsi" w:hAnsiTheme="majorHAnsi"/>
        </w:rPr>
        <w:t>None</w:t>
      </w:r>
    </w:p>
    <w:p w14:paraId="5258DEAB" w14:textId="77777777" w:rsidR="007556FB" w:rsidRDefault="007556FB" w:rsidP="007556FB">
      <w:pPr>
        <w:pStyle w:val="Heading3"/>
        <w:rPr>
          <w:ins w:id="537" w:author="Evgeny Firsov" w:date="2013-02-13T14:53:00Z"/>
          <w:color w:val="auto"/>
        </w:rPr>
      </w:pPr>
      <w:bookmarkStart w:id="538" w:name="_Toc220746729"/>
      <w:r w:rsidRPr="00675BA1">
        <w:rPr>
          <w:color w:val="auto"/>
        </w:rPr>
        <w:t>Internal APIs</w:t>
      </w:r>
      <w:bookmarkEnd w:id="538"/>
    </w:p>
    <w:p w14:paraId="3A975487" w14:textId="77777777" w:rsidR="00181ACD" w:rsidRDefault="00181ACD" w:rsidP="00181ACD">
      <w:pPr>
        <w:ind w:firstLine="720"/>
        <w:rPr>
          <w:ins w:id="539" w:author="Evgeny Firsov" w:date="2013-02-13T14:53:00Z"/>
        </w:rPr>
      </w:pPr>
      <w:ins w:id="540" w:author="Evgeny Firsov" w:date="2013-02-13T14:53:00Z">
        <w:r>
          <w:t>bool slab_gc_init(mcd_osd_shard_t* shard, int threshold);</w:t>
        </w:r>
      </w:ins>
    </w:p>
    <w:p w14:paraId="5A929D00" w14:textId="77777777" w:rsidR="00181ACD" w:rsidRDefault="00181ACD" w:rsidP="00181ACD">
      <w:pPr>
        <w:ind w:firstLine="720"/>
        <w:rPr>
          <w:ins w:id="541" w:author="Evgeny Firsov" w:date="2013-02-13T14:53:00Z"/>
        </w:rPr>
      </w:pPr>
      <w:ins w:id="542" w:author="Evgeny Firsov" w:date="2013-02-13T14:53:00Z">
        <w:r>
          <w:t>void slab_gc_signal(mcd_osd_shard_t* shard, mcd_osd_segment_t* segment);</w:t>
        </w:r>
      </w:ins>
    </w:p>
    <w:p w14:paraId="459E00A9" w14:textId="77777777" w:rsidR="00181ACD" w:rsidRDefault="00181ACD" w:rsidP="00181ACD">
      <w:pPr>
        <w:ind w:firstLine="720"/>
        <w:rPr>
          <w:ins w:id="543" w:author="Evgeny Firsov" w:date="2013-02-13T14:53:00Z"/>
        </w:rPr>
      </w:pPr>
      <w:ins w:id="544" w:author="Evgeny Firsov" w:date="2013-02-13T14:53:00Z">
        <w:r>
          <w:t>void slab_gc_end(mcd_osd_shard_t* shard);</w:t>
        </w:r>
      </w:ins>
    </w:p>
    <w:p w14:paraId="598C304E" w14:textId="77777777" w:rsidR="00181ACD" w:rsidRDefault="00181ACD" w:rsidP="00181ACD">
      <w:pPr>
        <w:ind w:firstLine="720"/>
        <w:rPr>
          <w:ins w:id="545" w:author="Evgeny Firsov" w:date="2013-02-13T14:53:00Z"/>
        </w:rPr>
      </w:pPr>
      <w:ins w:id="546" w:author="Evgeny Firsov" w:date="2013-02-13T14:53:00Z">
        <w:r>
          <w:t>void slab_gc_update_threshold(mcd_osd_shard_t *shard, int threshold);</w:t>
        </w:r>
      </w:ins>
    </w:p>
    <w:p w14:paraId="7226032A" w14:textId="77777777" w:rsidR="00181ACD" w:rsidRDefault="00181ACD" w:rsidP="00181ACD">
      <w:pPr>
        <w:ind w:firstLine="720"/>
        <w:rPr>
          <w:ins w:id="547" w:author="Evgeny Firsov" w:date="2013-02-13T14:53:00Z"/>
        </w:rPr>
      </w:pPr>
      <w:ins w:id="548" w:author="Evgeny Firsov" w:date="2013-02-13T14:53:00Z">
        <w:r>
          <w:t>void slab_gc_print_stats(FILE* log);</w:t>
        </w:r>
      </w:ins>
    </w:p>
    <w:p w14:paraId="26FFB389" w14:textId="100AA3C6" w:rsidR="00181ACD" w:rsidRPr="00181ACD" w:rsidDel="00181ACD" w:rsidRDefault="00181ACD">
      <w:pPr>
        <w:rPr>
          <w:del w:id="549" w:author="Evgeny Firsov" w:date="2013-02-13T14:54:00Z"/>
        </w:rPr>
        <w:pPrChange w:id="550" w:author="Evgeny Firsov" w:date="2013-02-13T14:53:00Z">
          <w:pPr>
            <w:pStyle w:val="Heading3"/>
          </w:pPr>
        </w:pPrChange>
      </w:pPr>
    </w:p>
    <w:p w14:paraId="42E23661" w14:textId="38EDD63C" w:rsidR="00DB4964" w:rsidRPr="00675BA1" w:rsidDel="00181ACD" w:rsidRDefault="00DB4964" w:rsidP="00DB4964">
      <w:pPr>
        <w:ind w:left="720"/>
        <w:rPr>
          <w:del w:id="551" w:author="Evgeny Firsov" w:date="2013-02-13T14:54:00Z"/>
          <w:rFonts w:asciiTheme="majorHAnsi" w:hAnsiTheme="majorHAnsi"/>
        </w:rPr>
      </w:pPr>
      <w:del w:id="552" w:author="Evgeny Firsov" w:date="2013-02-13T14:54:00Z">
        <w:r w:rsidRPr="00675BA1" w:rsidDel="00181ACD">
          <w:rPr>
            <w:rFonts w:asciiTheme="majorHAnsi" w:hAnsiTheme="majorHAnsi"/>
          </w:rPr>
          <w:delText xml:space="preserve">  mcd_osd_compact_segment(mcd_osd_segment_t* segment);</w:delText>
        </w:r>
      </w:del>
    </w:p>
    <w:p w14:paraId="7B4CF649" w14:textId="250F7080" w:rsidR="00DB4964" w:rsidRPr="00675BA1" w:rsidDel="00181ACD" w:rsidRDefault="00DB4964" w:rsidP="00DB4964">
      <w:pPr>
        <w:ind w:left="720"/>
        <w:rPr>
          <w:del w:id="553" w:author="Evgeny Firsov" w:date="2013-02-13T14:54:00Z"/>
          <w:rFonts w:asciiTheme="majorHAnsi" w:hAnsiTheme="majorHAnsi"/>
        </w:rPr>
      </w:pPr>
      <w:del w:id="554" w:author="Evgeny Firsov" w:date="2013-02-13T14:54:00Z">
        <w:r w:rsidRPr="00675BA1" w:rsidDel="00181ACD">
          <w:rPr>
            <w:rFonts w:asciiTheme="majorHAnsi" w:hAnsiTheme="majorHAnsi"/>
          </w:rPr>
          <w:delText xml:space="preserve">  mcd_osd_initiate_compaction(mcd_osd_segment_t* segment);</w:delText>
        </w:r>
      </w:del>
    </w:p>
    <w:p w14:paraId="5291408F" w14:textId="4129C7EA" w:rsidR="00DB4964" w:rsidRPr="00675BA1" w:rsidDel="00181ACD" w:rsidRDefault="00DB4964" w:rsidP="00DB4964">
      <w:pPr>
        <w:ind w:left="720"/>
        <w:rPr>
          <w:del w:id="555" w:author="Evgeny Firsov" w:date="2013-02-13T14:54:00Z"/>
          <w:rFonts w:asciiTheme="majorHAnsi" w:hAnsiTheme="majorHAnsi"/>
        </w:rPr>
      </w:pPr>
      <w:del w:id="556" w:author="Evgeny Firsov" w:date="2013-02-13T14:54:00Z">
        <w:r w:rsidRPr="00675BA1" w:rsidDel="00181ACD">
          <w:rPr>
            <w:rFonts w:asciiTheme="majorHAnsi" w:hAnsiTheme="majorHAnsi"/>
          </w:rPr>
          <w:delText xml:space="preserve">  mcd_osd_segment_compaction_thread(mcd_osd_segment_t* segment);</w:delText>
        </w:r>
      </w:del>
    </w:p>
    <w:p w14:paraId="29669979" w14:textId="115D4AC7" w:rsidR="00DB4964" w:rsidRPr="00675BA1" w:rsidDel="00181ACD" w:rsidRDefault="00DB4964" w:rsidP="00DB4964">
      <w:pPr>
        <w:ind w:left="720"/>
        <w:rPr>
          <w:del w:id="557" w:author="Evgeny Firsov" w:date="2013-02-13T14:54:00Z"/>
          <w:rFonts w:asciiTheme="majorHAnsi" w:hAnsiTheme="majorHAnsi"/>
        </w:rPr>
      </w:pPr>
      <w:del w:id="558" w:author="Evgeny Firsov" w:date="2013-02-13T14:54:00Z">
        <w:r w:rsidRPr="00675BA1" w:rsidDel="00181ACD">
          <w:rPr>
            <w:rFonts w:asciiTheme="majorHAnsi" w:hAnsiTheme="majorHAnsi"/>
          </w:rPr>
          <w:delText xml:space="preserve">  mcd_osd_queue_put(mcd_osd_segment_t* segment);</w:delText>
        </w:r>
      </w:del>
    </w:p>
    <w:p w14:paraId="601A8388" w14:textId="01360280" w:rsidR="00DB4964" w:rsidRPr="00675BA1" w:rsidDel="00181ACD" w:rsidRDefault="00DB4964" w:rsidP="00DB4964">
      <w:pPr>
        <w:ind w:left="720"/>
        <w:rPr>
          <w:del w:id="559" w:author="Evgeny Firsov" w:date="2013-02-13T14:54:00Z"/>
          <w:rFonts w:asciiTheme="majorHAnsi" w:hAnsiTheme="majorHAnsi"/>
        </w:rPr>
      </w:pPr>
      <w:del w:id="560" w:author="Evgeny Firsov" w:date="2013-02-13T14:54:00Z">
        <w:r w:rsidRPr="00675BA1" w:rsidDel="00181ACD">
          <w:rPr>
            <w:rFonts w:asciiTheme="majorHAnsi" w:hAnsiTheme="majorHAnsi"/>
          </w:rPr>
          <w:delText xml:space="preserve">  mcd_osd_queue_get(mcd_osd_segment_t* segment);</w:delText>
        </w:r>
      </w:del>
    </w:p>
    <w:p w14:paraId="5A1D48AF" w14:textId="77777777" w:rsidR="00DB4964" w:rsidRPr="00675BA1" w:rsidRDefault="00DB4964" w:rsidP="00DB4964">
      <w:pPr>
        <w:rPr>
          <w:rFonts w:asciiTheme="majorHAnsi" w:hAnsiTheme="majorHAnsi"/>
        </w:rPr>
      </w:pPr>
    </w:p>
    <w:p w14:paraId="42D8445D" w14:textId="77777777" w:rsidR="007556FB" w:rsidRPr="00675BA1" w:rsidRDefault="007556FB" w:rsidP="007556FB">
      <w:pPr>
        <w:pStyle w:val="Heading3"/>
        <w:rPr>
          <w:color w:val="auto"/>
        </w:rPr>
      </w:pPr>
      <w:bookmarkStart w:id="561" w:name="_Toc220746730"/>
      <w:r w:rsidRPr="00675BA1">
        <w:rPr>
          <w:color w:val="auto"/>
        </w:rPr>
        <w:t>Configuration</w:t>
      </w:r>
      <w:bookmarkEnd w:id="561"/>
    </w:p>
    <w:p w14:paraId="498B78CA" w14:textId="77777777" w:rsidR="0091003D" w:rsidRPr="00675BA1" w:rsidRDefault="0091003D" w:rsidP="0091003D">
      <w:pPr>
        <w:ind w:left="720"/>
        <w:rPr>
          <w:rFonts w:asciiTheme="majorHAnsi" w:hAnsiTheme="majorHAnsi"/>
        </w:rPr>
      </w:pPr>
      <w:r w:rsidRPr="00675BA1">
        <w:rPr>
          <w:rFonts w:asciiTheme="majorHAnsi" w:hAnsiTheme="majorHAnsi"/>
        </w:rPr>
        <w:t>Two configuration properties will handle compaction behavior:</w:t>
      </w:r>
    </w:p>
    <w:p w14:paraId="06A5C038" w14:textId="77777777" w:rsidR="0091003D" w:rsidRPr="00675BA1" w:rsidRDefault="0091003D" w:rsidP="0091003D">
      <w:pPr>
        <w:ind w:left="720"/>
        <w:rPr>
          <w:rFonts w:asciiTheme="majorHAnsi" w:hAnsiTheme="majorHAnsi"/>
        </w:rPr>
      </w:pPr>
    </w:p>
    <w:p w14:paraId="67BF2081" w14:textId="03398A0C" w:rsidR="0091003D" w:rsidRPr="00675BA1" w:rsidRDefault="00F02BAA" w:rsidP="00A10ED7">
      <w:pPr>
        <w:ind w:left="720"/>
        <w:rPr>
          <w:rFonts w:asciiTheme="majorHAnsi" w:hAnsiTheme="majorHAnsi"/>
        </w:rPr>
      </w:pPr>
      <w:ins w:id="562" w:author="Manavalan Krishnan" w:date="2013-01-25T15:14:00Z">
        <w:r>
          <w:rPr>
            <w:rFonts w:asciiTheme="majorHAnsi" w:hAnsiTheme="majorHAnsi"/>
          </w:rPr>
          <w:t>F</w:t>
        </w:r>
      </w:ins>
      <w:del w:id="563" w:author="Manavalan Krishnan" w:date="2013-01-25T15:14:00Z">
        <w:r w:rsidR="0091003D" w:rsidRPr="00675BA1" w:rsidDel="00F02BAA">
          <w:rPr>
            <w:rFonts w:asciiTheme="majorHAnsi" w:hAnsiTheme="majorHAnsi"/>
          </w:rPr>
          <w:delText>S</w:delText>
        </w:r>
      </w:del>
      <w:r w:rsidR="0091003D" w:rsidRPr="00675BA1">
        <w:rPr>
          <w:rFonts w:asciiTheme="majorHAnsi" w:hAnsiTheme="majorHAnsi"/>
        </w:rPr>
        <w:t>DF_</w:t>
      </w:r>
      <w:ins w:id="564" w:author="Evgeny Firsov" w:date="2013-02-13T14:54:00Z">
        <w:r w:rsidR="00181ACD">
          <w:rPr>
            <w:rFonts w:asciiTheme="majorHAnsi" w:hAnsiTheme="majorHAnsi"/>
          </w:rPr>
          <w:t>GC</w:t>
        </w:r>
      </w:ins>
      <w:del w:id="565" w:author="Evgeny Firsov" w:date="2013-02-13T14:54:00Z">
        <w:r w:rsidR="0091003D" w:rsidRPr="00675BA1" w:rsidDel="00181ACD">
          <w:rPr>
            <w:rFonts w:asciiTheme="majorHAnsi" w:hAnsiTheme="majorHAnsi"/>
          </w:rPr>
          <w:delText>COMPACT</w:delText>
        </w:r>
      </w:del>
      <w:r w:rsidR="0091003D" w:rsidRPr="00675BA1">
        <w:rPr>
          <w:rFonts w:asciiTheme="majorHAnsi" w:hAnsiTheme="majorHAnsi"/>
        </w:rPr>
        <w:t>_THRESHOLD</w:t>
      </w:r>
    </w:p>
    <w:p w14:paraId="2A4EF00C" w14:textId="26E44135" w:rsidR="0091003D" w:rsidRPr="00675BA1" w:rsidDel="00181ACD" w:rsidRDefault="0091003D" w:rsidP="0091003D">
      <w:pPr>
        <w:ind w:left="720"/>
        <w:rPr>
          <w:del w:id="566" w:author="Evgeny Firsov" w:date="2013-02-13T14:54:00Z"/>
          <w:rFonts w:asciiTheme="majorHAnsi" w:hAnsiTheme="majorHAnsi"/>
        </w:rPr>
      </w:pPr>
      <w:r w:rsidRPr="00675BA1">
        <w:rPr>
          <w:rFonts w:asciiTheme="majorHAnsi" w:hAnsiTheme="majorHAnsi"/>
        </w:rPr>
        <w:t xml:space="preserve">    </w:t>
      </w:r>
      <w:ins w:id="567" w:author="Evgeny Firsov" w:date="2013-02-13T14:54:00Z">
        <w:r w:rsidR="00181ACD">
          <w:rPr>
            <w:rFonts w:asciiTheme="majorHAnsi" w:hAnsiTheme="majorHAnsi"/>
          </w:rPr>
          <w:t>Set</w:t>
        </w:r>
      </w:ins>
      <w:del w:id="568" w:author="Evgeny Firsov" w:date="2013-02-13T14:54:00Z">
        <w:r w:rsidRPr="00675BA1" w:rsidDel="00181ACD">
          <w:rPr>
            <w:rFonts w:asciiTheme="majorHAnsi" w:hAnsiTheme="majorHAnsi"/>
          </w:rPr>
          <w:delText>Define</w:delText>
        </w:r>
      </w:del>
      <w:r w:rsidRPr="00675BA1">
        <w:rPr>
          <w:rFonts w:asciiTheme="majorHAnsi" w:hAnsiTheme="majorHAnsi"/>
        </w:rPr>
        <w:t xml:space="preserve">s </w:t>
      </w:r>
      <w:ins w:id="569" w:author="Evgeny Firsov" w:date="2013-02-13T14:54:00Z">
        <w:r w:rsidR="00181ACD">
          <w:rPr>
            <w:rFonts w:asciiTheme="majorHAnsi" w:hAnsiTheme="majorHAnsi"/>
          </w:rPr>
          <w:t xml:space="preserve">the percent  of </w:t>
        </w:r>
      </w:ins>
      <w:r w:rsidRPr="00675BA1">
        <w:rPr>
          <w:rFonts w:asciiTheme="majorHAnsi" w:hAnsiTheme="majorHAnsi"/>
        </w:rPr>
        <w:t>minimum number of objects in the class. Falling beyond this</w:t>
      </w:r>
    </w:p>
    <w:p w14:paraId="315BC784" w14:textId="68C04F5E" w:rsidR="0091003D" w:rsidRPr="00675BA1" w:rsidRDefault="0091003D" w:rsidP="0091003D">
      <w:pPr>
        <w:ind w:left="720"/>
        <w:rPr>
          <w:rFonts w:asciiTheme="majorHAnsi" w:hAnsiTheme="majorHAnsi"/>
        </w:rPr>
      </w:pPr>
      <w:del w:id="570" w:author="Evgeny Firsov" w:date="2013-02-13T14:54:00Z">
        <w:r w:rsidRPr="00675BA1" w:rsidDel="00181ACD">
          <w:rPr>
            <w:rFonts w:asciiTheme="majorHAnsi" w:hAnsiTheme="majorHAnsi"/>
          </w:rPr>
          <w:delText xml:space="preserve">    </w:delText>
        </w:r>
      </w:del>
      <w:ins w:id="571" w:author="Evgeny Firsov" w:date="2013-02-13T14:54:00Z">
        <w:r w:rsidR="00181ACD">
          <w:rPr>
            <w:rFonts w:asciiTheme="majorHAnsi" w:hAnsiTheme="majorHAnsi"/>
          </w:rPr>
          <w:t xml:space="preserve"> </w:t>
        </w:r>
      </w:ins>
      <w:r w:rsidRPr="00675BA1">
        <w:rPr>
          <w:rFonts w:asciiTheme="majorHAnsi" w:hAnsiTheme="majorHAnsi"/>
        </w:rPr>
        <w:t>threshold trigger segment compaction.</w:t>
      </w:r>
      <w:ins w:id="572" w:author="Evgeny Firsov" w:date="2013-02-13T14:55:00Z">
        <w:r w:rsidR="00181ACD">
          <w:rPr>
            <w:rFonts w:asciiTheme="majorHAnsi" w:hAnsiTheme="majorHAnsi"/>
          </w:rPr>
          <w:t xml:space="preserve"> Default value is 100 percent, what means garbage collect always, e.g. automatic garbage collection.</w:t>
        </w:r>
      </w:ins>
    </w:p>
    <w:p w14:paraId="2901CD8C" w14:textId="77777777" w:rsidR="0091003D" w:rsidRPr="00675BA1" w:rsidRDefault="0091003D" w:rsidP="0091003D">
      <w:pPr>
        <w:ind w:left="720"/>
        <w:rPr>
          <w:rFonts w:asciiTheme="majorHAnsi" w:hAnsiTheme="majorHAnsi"/>
        </w:rPr>
      </w:pPr>
    </w:p>
    <w:p w14:paraId="75EBDADA" w14:textId="239D5256" w:rsidR="0091003D" w:rsidRDefault="00F02BAA" w:rsidP="00A10ED7">
      <w:pPr>
        <w:ind w:left="720"/>
        <w:rPr>
          <w:ins w:id="573" w:author="Evgeny Firsov" w:date="2013-02-13T14:55:00Z"/>
          <w:rFonts w:asciiTheme="majorHAnsi" w:hAnsiTheme="majorHAnsi"/>
        </w:rPr>
      </w:pPr>
      <w:ins w:id="574" w:author="Manavalan Krishnan" w:date="2013-01-25T15:14:00Z">
        <w:r>
          <w:rPr>
            <w:rFonts w:asciiTheme="majorHAnsi" w:hAnsiTheme="majorHAnsi"/>
          </w:rPr>
          <w:t>F</w:t>
        </w:r>
      </w:ins>
      <w:del w:id="575" w:author="Manavalan Krishnan" w:date="2013-01-25T15:14:00Z">
        <w:r w:rsidR="0091003D" w:rsidRPr="00675BA1" w:rsidDel="00F02BAA">
          <w:rPr>
            <w:rFonts w:asciiTheme="majorHAnsi" w:hAnsiTheme="majorHAnsi"/>
          </w:rPr>
          <w:delText>S</w:delText>
        </w:r>
      </w:del>
      <w:r w:rsidR="0091003D" w:rsidRPr="00675BA1">
        <w:rPr>
          <w:rFonts w:asciiTheme="majorHAnsi" w:hAnsiTheme="majorHAnsi"/>
        </w:rPr>
        <w:t>DF_</w:t>
      </w:r>
      <w:del w:id="576" w:author="Evgeny Firsov" w:date="2013-02-13T14:55:00Z">
        <w:r w:rsidR="0091003D" w:rsidRPr="00675BA1" w:rsidDel="00181ACD">
          <w:rPr>
            <w:rFonts w:asciiTheme="majorHAnsi" w:hAnsiTheme="majorHAnsi"/>
          </w:rPr>
          <w:delText>COMPACT_FREE_THRESHOLD</w:delText>
        </w:r>
      </w:del>
      <w:ins w:id="577" w:author="Evgeny Firsov" w:date="2013-02-13T14:55:00Z">
        <w:r w:rsidR="00181ACD">
          <w:rPr>
            <w:rFonts w:asciiTheme="majorHAnsi" w:hAnsiTheme="majorHAnsi"/>
          </w:rPr>
          <w:t>SLAB_GC</w:t>
        </w:r>
      </w:ins>
    </w:p>
    <w:p w14:paraId="2AC3A221" w14:textId="74FC0714" w:rsidR="00181ACD" w:rsidRPr="00675BA1" w:rsidDel="00181ACD" w:rsidRDefault="00181ACD">
      <w:pPr>
        <w:ind w:left="720" w:firstLine="720"/>
        <w:rPr>
          <w:del w:id="578" w:author="Evgeny Firsov" w:date="2013-02-13T14:55:00Z"/>
          <w:rFonts w:asciiTheme="majorHAnsi" w:hAnsiTheme="majorHAnsi"/>
        </w:rPr>
        <w:pPrChange w:id="579" w:author="Evgeny Firsov" w:date="2013-02-13T14:55:00Z">
          <w:pPr>
            <w:ind w:left="720"/>
          </w:pPr>
        </w:pPrChange>
      </w:pPr>
      <w:ins w:id="580" w:author="Evgeny Firsov" w:date="2013-02-13T14:55:00Z">
        <w:r>
          <w:rPr>
            <w:rFonts w:asciiTheme="majorHAnsi" w:hAnsiTheme="majorHAnsi"/>
          </w:rPr>
          <w:t>Enables(On) or disables(Off) garbage collection entirely. Default is On.</w:t>
        </w:r>
      </w:ins>
    </w:p>
    <w:p w14:paraId="7437CF02" w14:textId="7925DF2C" w:rsidR="0091003D" w:rsidRPr="00675BA1" w:rsidDel="00181ACD" w:rsidRDefault="0091003D">
      <w:pPr>
        <w:ind w:left="720" w:firstLine="720"/>
        <w:rPr>
          <w:del w:id="581" w:author="Evgeny Firsov" w:date="2013-02-13T14:55:00Z"/>
          <w:rFonts w:asciiTheme="majorHAnsi" w:hAnsiTheme="majorHAnsi"/>
        </w:rPr>
        <w:pPrChange w:id="582" w:author="Evgeny Firsov" w:date="2013-02-13T14:55:00Z">
          <w:pPr>
            <w:ind w:left="720"/>
          </w:pPr>
        </w:pPrChange>
      </w:pPr>
      <w:del w:id="583" w:author="Evgeny Firsov" w:date="2013-02-13T14:55:00Z">
        <w:r w:rsidRPr="00675BA1" w:rsidDel="00181ACD">
          <w:rPr>
            <w:rFonts w:asciiTheme="majorHAnsi" w:hAnsiTheme="majorHAnsi"/>
          </w:rPr>
          <w:delText xml:space="preserve">    Trigger compaction only if there are at least that many free SLABs in the</w:delText>
        </w:r>
      </w:del>
    </w:p>
    <w:p w14:paraId="1C0D7CA2" w14:textId="4BB77980" w:rsidR="0091003D" w:rsidDel="00181ACD" w:rsidRDefault="0091003D">
      <w:pPr>
        <w:ind w:left="720" w:firstLine="720"/>
        <w:rPr>
          <w:ins w:id="584" w:author="Manavalan Krishnan" w:date="2013-01-25T15:14:00Z"/>
          <w:del w:id="585" w:author="Evgeny Firsov" w:date="2013-02-13T14:55:00Z"/>
          <w:rFonts w:asciiTheme="majorHAnsi" w:hAnsiTheme="majorHAnsi"/>
        </w:rPr>
        <w:pPrChange w:id="586" w:author="Evgeny Firsov" w:date="2013-02-13T14:55:00Z">
          <w:pPr>
            <w:ind w:left="720"/>
          </w:pPr>
        </w:pPrChange>
      </w:pPr>
      <w:del w:id="587" w:author="Evgeny Firsov" w:date="2013-02-13T14:55:00Z">
        <w:r w:rsidRPr="00675BA1" w:rsidDel="00181ACD">
          <w:rPr>
            <w:rFonts w:asciiTheme="majorHAnsi" w:hAnsiTheme="majorHAnsi"/>
          </w:rPr>
          <w:delText xml:space="preserve">    class. Protect from flop flop situation.</w:delText>
        </w:r>
      </w:del>
    </w:p>
    <w:p w14:paraId="638765E4" w14:textId="58BCF6AB" w:rsidR="00F02BAA" w:rsidDel="00181ACD" w:rsidRDefault="00F02BAA">
      <w:pPr>
        <w:ind w:left="720" w:firstLine="720"/>
        <w:rPr>
          <w:ins w:id="588" w:author="Manavalan Krishnan" w:date="2013-01-25T15:14:00Z"/>
          <w:del w:id="589" w:author="Evgeny Firsov" w:date="2013-02-13T14:55:00Z"/>
          <w:rFonts w:asciiTheme="majorHAnsi" w:hAnsiTheme="majorHAnsi"/>
        </w:rPr>
        <w:pPrChange w:id="590" w:author="Evgeny Firsov" w:date="2013-02-13T14:55:00Z">
          <w:pPr>
            <w:ind w:left="720"/>
          </w:pPr>
        </w:pPrChange>
      </w:pPr>
    </w:p>
    <w:p w14:paraId="73EBB931" w14:textId="69AEE0E9" w:rsidR="00F02BAA" w:rsidDel="00181ACD" w:rsidRDefault="00F02BAA">
      <w:pPr>
        <w:ind w:left="720" w:firstLine="720"/>
        <w:rPr>
          <w:ins w:id="591" w:author="Manavalan Krishnan" w:date="2013-01-25T15:14:00Z"/>
          <w:del w:id="592" w:author="Evgeny Firsov" w:date="2013-02-13T14:55:00Z"/>
          <w:rFonts w:asciiTheme="majorHAnsi" w:hAnsiTheme="majorHAnsi"/>
        </w:rPr>
        <w:pPrChange w:id="593" w:author="Evgeny Firsov" w:date="2013-02-13T14:55:00Z">
          <w:pPr>
            <w:ind w:left="720"/>
          </w:pPr>
        </w:pPrChange>
      </w:pPr>
      <w:ins w:id="594" w:author="Manavalan Krishnan" w:date="2013-01-25T15:14:00Z">
        <w:del w:id="595" w:author="Evgeny Firsov" w:date="2013-02-13T14:55:00Z">
          <w:r w:rsidDel="00181ACD">
            <w:rPr>
              <w:rFonts w:asciiTheme="majorHAnsi" w:hAnsiTheme="majorHAnsi"/>
            </w:rPr>
            <w:delText>FDF_GARBAGE_COLLECTION_MODE</w:delText>
          </w:r>
        </w:del>
      </w:ins>
    </w:p>
    <w:p w14:paraId="5C5CCACC" w14:textId="4D0243E2" w:rsidR="00F02BAA" w:rsidDel="00181ACD" w:rsidRDefault="00F02BAA">
      <w:pPr>
        <w:ind w:left="720" w:firstLine="720"/>
        <w:rPr>
          <w:ins w:id="596" w:author="Manavalan Krishnan" w:date="2013-01-25T15:16:00Z"/>
          <w:del w:id="597" w:author="Evgeny Firsov" w:date="2013-02-13T14:55:00Z"/>
          <w:rFonts w:asciiTheme="majorHAnsi" w:hAnsiTheme="majorHAnsi"/>
        </w:rPr>
        <w:pPrChange w:id="598" w:author="Evgeny Firsov" w:date="2013-02-13T14:55:00Z">
          <w:pPr>
            <w:ind w:left="720"/>
          </w:pPr>
        </w:pPrChange>
      </w:pPr>
      <w:ins w:id="599" w:author="Manavalan Krishnan" w:date="2013-01-25T15:15:00Z">
        <w:del w:id="600" w:author="Evgeny Firsov" w:date="2013-02-13T14:55:00Z">
          <w:r w:rsidDel="00181ACD">
            <w:rPr>
              <w:rFonts w:asciiTheme="majorHAnsi" w:hAnsiTheme="majorHAnsi"/>
            </w:rPr>
            <w:delText xml:space="preserve">This variable decides the following </w:delText>
          </w:r>
        </w:del>
      </w:ins>
    </w:p>
    <w:p w14:paraId="40685344" w14:textId="52388451" w:rsidR="00F02BAA" w:rsidDel="00181ACD" w:rsidRDefault="00F02BAA">
      <w:pPr>
        <w:ind w:left="720" w:firstLine="720"/>
        <w:rPr>
          <w:ins w:id="601" w:author="Manavalan Krishnan" w:date="2013-01-25T15:16:00Z"/>
          <w:del w:id="602" w:author="Evgeny Firsov" w:date="2013-02-13T14:55:00Z"/>
          <w:rFonts w:asciiTheme="majorHAnsi" w:hAnsiTheme="majorHAnsi"/>
        </w:rPr>
        <w:pPrChange w:id="603" w:author="Evgeny Firsov" w:date="2013-02-13T14:55:00Z">
          <w:pPr>
            <w:ind w:left="720"/>
          </w:pPr>
        </w:pPrChange>
      </w:pPr>
      <w:ins w:id="604" w:author="Manavalan Krishnan" w:date="2013-01-25T15:16:00Z">
        <w:del w:id="605" w:author="Evgeny Firsov" w:date="2013-02-13T14:55:00Z">
          <w:r w:rsidDel="00181ACD">
            <w:rPr>
              <w:rFonts w:asciiTheme="majorHAnsi" w:hAnsiTheme="majorHAnsi"/>
            </w:rPr>
            <w:delText>DISABLED : Disables the garbage collection. By default the garbage collection is enabled</w:delText>
          </w:r>
        </w:del>
      </w:ins>
    </w:p>
    <w:p w14:paraId="0CE92163" w14:textId="3FA82E97" w:rsidR="00F02BAA" w:rsidDel="00181ACD" w:rsidRDefault="00F02BAA">
      <w:pPr>
        <w:ind w:left="720" w:firstLine="720"/>
        <w:rPr>
          <w:ins w:id="606" w:author="Manavalan Krishnan" w:date="2013-01-25T15:17:00Z"/>
          <w:del w:id="607" w:author="Evgeny Firsov" w:date="2013-02-13T14:55:00Z"/>
          <w:rFonts w:asciiTheme="majorHAnsi" w:hAnsiTheme="majorHAnsi"/>
        </w:rPr>
        <w:pPrChange w:id="608" w:author="Evgeny Firsov" w:date="2013-02-13T14:55:00Z">
          <w:pPr>
            <w:ind w:left="720"/>
          </w:pPr>
        </w:pPrChange>
      </w:pPr>
      <w:ins w:id="609" w:author="Manavalan Krishnan" w:date="2013-01-25T15:16:00Z">
        <w:del w:id="610" w:author="Evgeny Firsov" w:date="2013-02-13T14:55:00Z">
          <w:r w:rsidDel="00181ACD">
            <w:rPr>
              <w:rFonts w:asciiTheme="majorHAnsi" w:hAnsiTheme="majorHAnsi"/>
            </w:rPr>
            <w:delText xml:space="preserve">AUTO: Automatic garbage collection. The variables </w:delText>
          </w:r>
        </w:del>
      </w:ins>
      <w:ins w:id="611" w:author="Manavalan Krishnan" w:date="2013-01-25T15:17:00Z">
        <w:del w:id="612" w:author="Evgeny Firsov" w:date="2013-02-13T14:55:00Z">
          <w:r w:rsidDel="00181ACD">
            <w:rPr>
              <w:rFonts w:asciiTheme="majorHAnsi" w:hAnsiTheme="majorHAnsi"/>
            </w:rPr>
            <w:delText>F</w:delText>
          </w:r>
          <w:r w:rsidRPr="00675BA1" w:rsidDel="00181ACD">
            <w:rPr>
              <w:rFonts w:asciiTheme="majorHAnsi" w:hAnsiTheme="majorHAnsi"/>
            </w:rPr>
            <w:delText>DF_COMPACT_THRESHOLD</w:delText>
          </w:r>
          <w:r w:rsidDel="00181ACD">
            <w:rPr>
              <w:rFonts w:asciiTheme="majorHAnsi" w:hAnsiTheme="majorHAnsi"/>
            </w:rPr>
            <w:delText xml:space="preserve"> and F</w:delText>
          </w:r>
          <w:r w:rsidRPr="00675BA1" w:rsidDel="00181ACD">
            <w:rPr>
              <w:rFonts w:asciiTheme="majorHAnsi" w:hAnsiTheme="majorHAnsi"/>
            </w:rPr>
            <w:delText>DF_COMPACT_FREE_THRESHOLD</w:delText>
          </w:r>
          <w:r w:rsidDel="00181ACD">
            <w:rPr>
              <w:rFonts w:asciiTheme="majorHAnsi" w:hAnsiTheme="majorHAnsi"/>
            </w:rPr>
            <w:delText xml:space="preserve"> are not used in this mode.</w:delText>
          </w:r>
        </w:del>
      </w:ins>
    </w:p>
    <w:p w14:paraId="621AAC98" w14:textId="500BEFD1" w:rsidR="00F02BAA" w:rsidRPr="00675BA1" w:rsidRDefault="00F02BAA">
      <w:pPr>
        <w:ind w:left="720" w:firstLine="720"/>
        <w:rPr>
          <w:ins w:id="613" w:author="Manavalan Krishnan" w:date="2013-01-25T15:17:00Z"/>
          <w:rFonts w:asciiTheme="majorHAnsi" w:hAnsiTheme="majorHAnsi"/>
        </w:rPr>
        <w:pPrChange w:id="614" w:author="Evgeny Firsov" w:date="2013-02-13T14:55:00Z">
          <w:pPr>
            <w:ind w:left="720"/>
          </w:pPr>
        </w:pPrChange>
      </w:pPr>
      <w:ins w:id="615" w:author="Manavalan Krishnan" w:date="2013-01-25T15:17:00Z">
        <w:del w:id="616" w:author="Evgeny Firsov" w:date="2013-02-13T14:55:00Z">
          <w:r w:rsidDel="00181ACD">
            <w:rPr>
              <w:rFonts w:asciiTheme="majorHAnsi" w:hAnsiTheme="majorHAnsi"/>
            </w:rPr>
            <w:delText xml:space="preserve">THRESHOLD: </w:delText>
          </w:r>
        </w:del>
      </w:ins>
      <w:ins w:id="617" w:author="Manavalan Krishnan" w:date="2013-01-25T15:18:00Z">
        <w:del w:id="618" w:author="Evgeny Firsov" w:date="2013-02-13T14:55:00Z">
          <w:r w:rsidDel="00181ACD">
            <w:rPr>
              <w:rFonts w:asciiTheme="majorHAnsi" w:hAnsiTheme="majorHAnsi"/>
            </w:rPr>
            <w:delText xml:space="preserve">Garbage collection is trigged when the </w:delText>
          </w:r>
          <w:r w:rsidR="00E300C3" w:rsidDel="00181ACD">
            <w:rPr>
              <w:rFonts w:asciiTheme="majorHAnsi" w:hAnsiTheme="majorHAnsi"/>
            </w:rPr>
            <w:delText>utilization of a segment goes below the configured threshold.</w:delText>
          </w:r>
        </w:del>
      </w:ins>
    </w:p>
    <w:p w14:paraId="7D4F3E20" w14:textId="3DCA9756" w:rsidR="00F02BAA" w:rsidRPr="00675BA1" w:rsidDel="00E300C3" w:rsidRDefault="00F02BAA" w:rsidP="0091003D">
      <w:pPr>
        <w:ind w:left="720"/>
        <w:rPr>
          <w:del w:id="619" w:author="Manavalan Krishnan" w:date="2013-01-25T15:18:00Z"/>
          <w:rFonts w:asciiTheme="majorHAnsi" w:hAnsiTheme="majorHAnsi"/>
        </w:rPr>
      </w:pPr>
    </w:p>
    <w:p w14:paraId="54B410D4" w14:textId="77777777" w:rsidR="0091003D" w:rsidRPr="00675BA1" w:rsidRDefault="0091003D" w:rsidP="0091003D">
      <w:pPr>
        <w:rPr>
          <w:rFonts w:asciiTheme="majorHAnsi" w:hAnsiTheme="majorHAnsi"/>
        </w:rPr>
      </w:pPr>
    </w:p>
    <w:p w14:paraId="4FF39215" w14:textId="77777777" w:rsidR="007556FB" w:rsidRPr="00675BA1" w:rsidRDefault="007556FB" w:rsidP="007556FB">
      <w:pPr>
        <w:pStyle w:val="Heading3"/>
        <w:rPr>
          <w:color w:val="auto"/>
        </w:rPr>
      </w:pPr>
      <w:bookmarkStart w:id="620" w:name="_Toc220746731"/>
      <w:r w:rsidRPr="00675BA1">
        <w:rPr>
          <w:color w:val="auto"/>
        </w:rPr>
        <w:t>Issues and Limitations</w:t>
      </w:r>
      <w:bookmarkEnd w:id="620"/>
    </w:p>
    <w:p w14:paraId="25B837FB" w14:textId="27485507" w:rsidR="00DD605D" w:rsidRPr="00675BA1" w:rsidRDefault="00DD605D" w:rsidP="00DD605D">
      <w:pPr>
        <w:ind w:left="720"/>
        <w:rPr>
          <w:rFonts w:asciiTheme="majorHAnsi" w:hAnsiTheme="majorHAnsi"/>
        </w:rPr>
      </w:pPr>
      <w:r w:rsidRPr="00675BA1">
        <w:rPr>
          <w:rFonts w:asciiTheme="majorHAnsi" w:hAnsiTheme="majorHAnsi"/>
        </w:rPr>
        <w:t>None</w:t>
      </w:r>
    </w:p>
    <w:p w14:paraId="6F1FEDFE" w14:textId="61ADA613" w:rsidR="003F26F3" w:rsidRDefault="007556FB" w:rsidP="003F26F3">
      <w:pPr>
        <w:pStyle w:val="Heading3"/>
        <w:rPr>
          <w:ins w:id="621" w:author="Evgeny Firsov" w:date="2013-02-13T14:56:00Z"/>
          <w:color w:val="auto"/>
        </w:rPr>
      </w:pPr>
      <w:bookmarkStart w:id="622" w:name="_Toc220746732"/>
      <w:r w:rsidRPr="00675BA1">
        <w:rPr>
          <w:color w:val="auto"/>
        </w:rPr>
        <w:t>Statistics</w:t>
      </w:r>
      <w:bookmarkEnd w:id="622"/>
    </w:p>
    <w:p w14:paraId="1ADC60AB" w14:textId="4B00F3FB" w:rsidR="00181ACD" w:rsidRDefault="00181ACD" w:rsidP="00181ACD">
      <w:pPr>
        <w:ind w:firstLine="720"/>
        <w:rPr>
          <w:ins w:id="623" w:author="Evgeny Firsov" w:date="2013-02-13T14:56:00Z"/>
        </w:rPr>
      </w:pPr>
      <w:ins w:id="624" w:author="Evgeny Firsov" w:date="2013-02-13T14:56:00Z">
        <w:r>
          <w:t>segments_compacted – segments prepared for deallocation</w:t>
        </w:r>
      </w:ins>
    </w:p>
    <w:p w14:paraId="13753E3D" w14:textId="2CB261FA" w:rsidR="00181ACD" w:rsidRDefault="00181ACD" w:rsidP="00181ACD">
      <w:pPr>
        <w:ind w:firstLine="720"/>
        <w:rPr>
          <w:ins w:id="625" w:author="Evgeny Firsov" w:date="2013-02-13T14:56:00Z"/>
        </w:rPr>
      </w:pPr>
      <w:ins w:id="626" w:author="Evgeny Firsov" w:date="2013-02-13T14:56:00Z">
        <w:r>
          <w:t>segments_freed – segments really deallocated</w:t>
        </w:r>
      </w:ins>
    </w:p>
    <w:p w14:paraId="13E173E5" w14:textId="491EDDBA" w:rsidR="00181ACD" w:rsidRDefault="00181ACD" w:rsidP="00181ACD">
      <w:pPr>
        <w:ind w:firstLine="720"/>
        <w:rPr>
          <w:ins w:id="627" w:author="Evgeny Firsov" w:date="2013-02-13T14:56:00Z"/>
        </w:rPr>
      </w:pPr>
      <w:ins w:id="628" w:author="Evgeny Firsov" w:date="2013-02-13T14:56:00Z">
        <w:r>
          <w:t>slabs_relocated</w:t>
        </w:r>
      </w:ins>
      <w:ins w:id="629" w:author="Evgeny Firsov" w:date="2013-02-13T14:57:00Z">
        <w:r>
          <w:t xml:space="preserve"> – number of slabs copied</w:t>
        </w:r>
      </w:ins>
    </w:p>
    <w:p w14:paraId="4B27C17A" w14:textId="5BBF7343" w:rsidR="00181ACD" w:rsidRDefault="00181ACD" w:rsidP="00181ACD">
      <w:pPr>
        <w:ind w:firstLine="720"/>
        <w:rPr>
          <w:ins w:id="630" w:author="Evgeny Firsov" w:date="2013-02-13T14:56:00Z"/>
        </w:rPr>
      </w:pPr>
      <w:ins w:id="631" w:author="Evgeny Firsov" w:date="2013-02-13T14:56:00Z">
        <w:r>
          <w:t>blocks_relocated</w:t>
        </w:r>
      </w:ins>
      <w:ins w:id="632" w:author="Evgeny Firsov" w:date="2013-02-13T14:57:00Z">
        <w:r>
          <w:t xml:space="preserve"> – number of block copied</w:t>
        </w:r>
      </w:ins>
    </w:p>
    <w:p w14:paraId="4F364261" w14:textId="0714C173" w:rsidR="00181ACD" w:rsidRDefault="00181ACD" w:rsidP="00181ACD">
      <w:pPr>
        <w:ind w:firstLine="720"/>
        <w:rPr>
          <w:ins w:id="633" w:author="Evgeny Firsov" w:date="2013-02-13T14:56:00Z"/>
        </w:rPr>
      </w:pPr>
      <w:ins w:id="634" w:author="Evgeny Firsov" w:date="2013-02-13T14:56:00Z">
        <w:r>
          <w:t>relocate_errors</w:t>
        </w:r>
      </w:ins>
      <w:ins w:id="635" w:author="Evgeny Firsov" w:date="2013-02-13T14:57:00Z">
        <w:r>
          <w:t xml:space="preserve"> – number of errors during slab relocation</w:t>
        </w:r>
      </w:ins>
    </w:p>
    <w:p w14:paraId="6F9D7401" w14:textId="30BB9218" w:rsidR="00181ACD" w:rsidRDefault="00181ACD" w:rsidP="00181ACD">
      <w:pPr>
        <w:ind w:firstLine="720"/>
        <w:rPr>
          <w:ins w:id="636" w:author="Evgeny Firsov" w:date="2013-02-13T14:56:00Z"/>
        </w:rPr>
      </w:pPr>
      <w:ins w:id="637" w:author="Evgeny Firsov" w:date="2013-02-13T14:56:00Z">
        <w:r>
          <w:t>gc_signalled</w:t>
        </w:r>
      </w:ins>
      <w:ins w:id="638" w:author="Evgeny Firsov" w:date="2013-02-13T14:57:00Z">
        <w:r>
          <w:t xml:space="preserve"> – count the times gc thread is signaled to start compaction</w:t>
        </w:r>
      </w:ins>
    </w:p>
    <w:p w14:paraId="0678325E" w14:textId="268CC541" w:rsidR="00181ACD" w:rsidRDefault="00181ACD" w:rsidP="00181ACD">
      <w:pPr>
        <w:ind w:firstLine="720"/>
        <w:rPr>
          <w:ins w:id="639" w:author="Evgeny Firsov" w:date="2013-02-13T14:56:00Z"/>
        </w:rPr>
      </w:pPr>
      <w:ins w:id="640" w:author="Evgeny Firsov" w:date="2013-02-13T14:56:00Z">
        <w:r>
          <w:t>segments_cancelled</w:t>
        </w:r>
      </w:ins>
      <w:ins w:id="641" w:author="Evgeny Firsov" w:date="2013-02-13T14:58:00Z">
        <w:r>
          <w:t xml:space="preserve"> </w:t>
        </w:r>
      </w:ins>
      <w:ins w:id="642" w:author="Evgeny Firsov" w:date="2013-02-13T15:00:00Z">
        <w:r>
          <w:t>–</w:t>
        </w:r>
      </w:ins>
      <w:ins w:id="643" w:author="Evgeny Firsov" w:date="2013-02-13T15:01:00Z">
        <w:r>
          <w:t xml:space="preserve">count </w:t>
        </w:r>
      </w:ins>
      <w:ins w:id="644" w:author="Evgeny Firsov" w:date="2013-02-13T15:00:00Z">
        <w:r>
          <w:t>error</w:t>
        </w:r>
      </w:ins>
      <w:ins w:id="645" w:author="Evgeny Firsov" w:date="2013-02-13T15:01:00Z">
        <w:r>
          <w:t>s</w:t>
        </w:r>
      </w:ins>
      <w:ins w:id="646" w:author="Evgeny Firsov" w:date="2013-02-13T15:00:00Z">
        <w:r>
          <w:t xml:space="preserve"> happened during compaction and segments put back to the segments list</w:t>
        </w:r>
      </w:ins>
    </w:p>
    <w:p w14:paraId="5B92693E" w14:textId="77777777" w:rsidR="00181ACD" w:rsidRPr="00181ACD" w:rsidRDefault="00181ACD">
      <w:pPr>
        <w:pPrChange w:id="647" w:author="Evgeny Firsov" w:date="2013-02-13T14:56:00Z">
          <w:pPr>
            <w:pStyle w:val="Heading3"/>
          </w:pPr>
        </w:pPrChange>
      </w:pPr>
    </w:p>
    <w:p w14:paraId="36FA103A" w14:textId="10150173" w:rsidR="003F26F3" w:rsidRPr="00675BA1" w:rsidDel="00181ACD" w:rsidRDefault="003F26F3" w:rsidP="003F26F3">
      <w:pPr>
        <w:ind w:left="720"/>
        <w:rPr>
          <w:del w:id="648" w:author="Evgeny Firsov" w:date="2013-02-13T14:56:00Z"/>
          <w:rFonts w:asciiTheme="majorHAnsi" w:hAnsiTheme="majorHAnsi"/>
        </w:rPr>
      </w:pPr>
      <w:del w:id="649" w:author="Evgeny Firsov" w:date="2013-02-13T14:56:00Z">
        <w:r w:rsidRPr="00675BA1" w:rsidDel="00181ACD">
          <w:rPr>
            <w:rFonts w:asciiTheme="majorHAnsi" w:hAnsiTheme="majorHAnsi"/>
          </w:rPr>
          <w:delText>Compactions count</w:delText>
        </w:r>
      </w:del>
    </w:p>
    <w:p w14:paraId="02A6C7C5" w14:textId="46C535A2" w:rsidR="003F26F3" w:rsidDel="00181ACD" w:rsidRDefault="003F26F3" w:rsidP="003F26F3">
      <w:pPr>
        <w:ind w:left="720"/>
        <w:rPr>
          <w:del w:id="650" w:author="Evgeny Firsov" w:date="2013-02-13T14:56:00Z"/>
          <w:rFonts w:asciiTheme="majorHAnsi" w:hAnsiTheme="majorHAnsi"/>
        </w:rPr>
      </w:pPr>
      <w:del w:id="651" w:author="Evgeny Firsov" w:date="2013-02-13T14:56:00Z">
        <w:r w:rsidRPr="00675BA1" w:rsidDel="00181ACD">
          <w:rPr>
            <w:rFonts w:asciiTheme="majorHAnsi" w:hAnsiTheme="majorHAnsi"/>
          </w:rPr>
          <w:delText>Compaction queue size</w:delText>
        </w:r>
      </w:del>
    </w:p>
    <w:p w14:paraId="44E9ED80" w14:textId="2BF470A6" w:rsidR="00E5376D" w:rsidRPr="00675BA1" w:rsidDel="00181ACD" w:rsidRDefault="00E5376D" w:rsidP="003F26F3">
      <w:pPr>
        <w:ind w:left="720"/>
        <w:rPr>
          <w:del w:id="652" w:author="Evgeny Firsov" w:date="2013-02-13T14:56:00Z"/>
          <w:rFonts w:asciiTheme="majorHAnsi" w:hAnsiTheme="majorHAnsi"/>
        </w:rPr>
      </w:pPr>
      <w:del w:id="653" w:author="Evgeny Firsov" w:date="2013-02-13T14:56:00Z">
        <w:r w:rsidDel="00181ACD">
          <w:rPr>
            <w:rFonts w:asciiTheme="majorHAnsi" w:hAnsiTheme="majorHAnsi"/>
          </w:rPr>
          <w:delText>Number of free segments</w:delText>
        </w:r>
      </w:del>
    </w:p>
    <w:p w14:paraId="75BA2DC9" w14:textId="67A98334" w:rsidR="007556FB" w:rsidRPr="00675BA1" w:rsidRDefault="007556FB" w:rsidP="00DC2804">
      <w:pPr>
        <w:pStyle w:val="Heading3"/>
        <w:rPr>
          <w:color w:val="auto"/>
        </w:rPr>
      </w:pPr>
      <w:bookmarkStart w:id="654" w:name="_Toc220746733"/>
      <w:r w:rsidRPr="00675BA1">
        <w:rPr>
          <w:color w:val="auto"/>
        </w:rPr>
        <w:t>Testcases</w:t>
      </w:r>
      <w:bookmarkEnd w:id="654"/>
    </w:p>
    <w:p w14:paraId="3A7381D0" w14:textId="79337004" w:rsidR="00DA0383" w:rsidRPr="00675BA1" w:rsidDel="00181ACD" w:rsidRDefault="00DA0383" w:rsidP="005379C6">
      <w:pPr>
        <w:ind w:left="720"/>
        <w:rPr>
          <w:del w:id="655" w:author="Evgeny Firsov" w:date="2013-02-13T15:02:00Z"/>
          <w:rFonts w:asciiTheme="majorHAnsi" w:hAnsiTheme="majorHAnsi"/>
        </w:rPr>
      </w:pPr>
      <w:del w:id="656" w:author="Evgeny Firsov" w:date="2013-02-13T15:02:00Z">
        <w:r w:rsidRPr="00675BA1" w:rsidDel="00181ACD">
          <w:rPr>
            <w:rFonts w:asciiTheme="majorHAnsi" w:hAnsiTheme="majorHAnsi"/>
          </w:rPr>
          <w:delText xml:space="preserve">Test case 1 </w:delText>
        </w:r>
      </w:del>
    </w:p>
    <w:p w14:paraId="7C47D8CF" w14:textId="2522034A" w:rsidR="00DA0383" w:rsidRPr="00675BA1" w:rsidDel="00181ACD" w:rsidRDefault="00DA0383" w:rsidP="005379C6">
      <w:pPr>
        <w:ind w:left="720"/>
        <w:rPr>
          <w:del w:id="657" w:author="Evgeny Firsov" w:date="2013-02-13T15:02:00Z"/>
          <w:rFonts w:asciiTheme="majorHAnsi" w:hAnsiTheme="majorHAnsi"/>
        </w:rPr>
      </w:pPr>
      <w:del w:id="658" w:author="Evgeny Firsov" w:date="2013-02-13T15:02:00Z">
        <w:r w:rsidRPr="00675BA1" w:rsidDel="00181ACD">
          <w:rPr>
            <w:rFonts w:asciiTheme="majorHAnsi" w:hAnsiTheme="majorHAnsi"/>
          </w:rPr>
          <w:delText xml:space="preserve">     * Setup a single node Membrain</w:delText>
        </w:r>
      </w:del>
    </w:p>
    <w:p w14:paraId="6B556BA4" w14:textId="7F2A0F9C" w:rsidR="00DA0383" w:rsidRPr="00675BA1" w:rsidDel="00181ACD" w:rsidRDefault="00DA0383" w:rsidP="005379C6">
      <w:pPr>
        <w:ind w:left="720"/>
        <w:rPr>
          <w:del w:id="659" w:author="Evgeny Firsov" w:date="2013-02-13T15:02:00Z"/>
          <w:rFonts w:asciiTheme="majorHAnsi" w:hAnsiTheme="majorHAnsi"/>
        </w:rPr>
      </w:pPr>
      <w:del w:id="660" w:author="Evgeny Firsov" w:date="2013-02-13T15:02:00Z">
        <w:r w:rsidRPr="00675BA1" w:rsidDel="00181ACD">
          <w:rPr>
            <w:rFonts w:asciiTheme="majorHAnsi" w:hAnsiTheme="majorHAnsi"/>
          </w:rPr>
          <w:delText xml:space="preserve">     * Create 1Gb persistent container without eviction (32 segments)</w:delText>
        </w:r>
      </w:del>
    </w:p>
    <w:p w14:paraId="470F68E4" w14:textId="75D79203" w:rsidR="00DA0383" w:rsidRPr="00675BA1" w:rsidDel="00181ACD" w:rsidRDefault="00DA0383" w:rsidP="005379C6">
      <w:pPr>
        <w:ind w:left="720"/>
        <w:rPr>
          <w:del w:id="661" w:author="Evgeny Firsov" w:date="2013-02-13T15:02:00Z"/>
          <w:rFonts w:asciiTheme="majorHAnsi" w:hAnsiTheme="majorHAnsi"/>
        </w:rPr>
      </w:pPr>
      <w:del w:id="662" w:author="Evgeny Firsov" w:date="2013-02-13T15:02:00Z">
        <w:r w:rsidRPr="00675BA1" w:rsidDel="00181ACD">
          <w:rPr>
            <w:rFonts w:asciiTheme="majorHAnsi" w:hAnsiTheme="majorHAnsi"/>
          </w:rPr>
          <w:delText xml:space="preserve">     * Set SDF_COMPACT_THRESHOLD to 384</w:delText>
        </w:r>
      </w:del>
    </w:p>
    <w:p w14:paraId="3537C57A" w14:textId="04DCC8D4" w:rsidR="00DA0383" w:rsidRPr="00675BA1" w:rsidDel="00181ACD" w:rsidRDefault="00DA0383" w:rsidP="005379C6">
      <w:pPr>
        <w:ind w:left="720"/>
        <w:rPr>
          <w:del w:id="663" w:author="Evgeny Firsov" w:date="2013-02-13T15:02:00Z"/>
          <w:rFonts w:asciiTheme="majorHAnsi" w:hAnsiTheme="majorHAnsi"/>
        </w:rPr>
      </w:pPr>
      <w:del w:id="664" w:author="Evgeny Firsov" w:date="2013-02-13T15:02:00Z">
        <w:r w:rsidRPr="00675BA1" w:rsidDel="00181ACD">
          <w:rPr>
            <w:rFonts w:asciiTheme="majorHAnsi" w:hAnsiTheme="majorHAnsi"/>
          </w:rPr>
          <w:delText xml:space="preserve">     * Set SDF_COMPACT_FREE_THRESHOLD to 772 (384*2)</w:delText>
        </w:r>
      </w:del>
    </w:p>
    <w:p w14:paraId="379F9A36" w14:textId="1C3AFD68" w:rsidR="00DA0383" w:rsidRPr="00675BA1" w:rsidDel="00181ACD" w:rsidRDefault="00DA0383" w:rsidP="005379C6">
      <w:pPr>
        <w:ind w:left="720"/>
        <w:rPr>
          <w:del w:id="665" w:author="Evgeny Firsov" w:date="2013-02-13T15:02:00Z"/>
          <w:rFonts w:asciiTheme="majorHAnsi" w:hAnsiTheme="majorHAnsi"/>
        </w:rPr>
      </w:pPr>
      <w:del w:id="666" w:author="Evgeny Firsov" w:date="2013-02-13T15:02:00Z">
        <w:r w:rsidRPr="00675BA1" w:rsidDel="00181ACD">
          <w:rPr>
            <w:rFonts w:asciiTheme="majorHAnsi" w:hAnsiTheme="majorHAnsi"/>
          </w:rPr>
          <w:delText xml:space="preserve">     * Set 491520 of 1024B objects (Will use 2048B SLABS, e.g. 16384 objects per segments)</w:delText>
        </w:r>
      </w:del>
    </w:p>
    <w:p w14:paraId="00EBC8A3" w14:textId="67C1C026" w:rsidR="00DA0383" w:rsidRPr="00675BA1" w:rsidDel="00181ACD" w:rsidRDefault="00DA0383" w:rsidP="005379C6">
      <w:pPr>
        <w:ind w:left="720"/>
        <w:rPr>
          <w:del w:id="667" w:author="Evgeny Firsov" w:date="2013-02-13T15:02:00Z"/>
          <w:rFonts w:asciiTheme="majorHAnsi" w:hAnsiTheme="majorHAnsi"/>
        </w:rPr>
      </w:pPr>
      <w:del w:id="668" w:author="Evgeny Firsov" w:date="2013-02-13T15:02:00Z">
        <w:r w:rsidRPr="00675BA1" w:rsidDel="00181ACD">
          <w:rPr>
            <w:rFonts w:asciiTheme="majorHAnsi" w:hAnsiTheme="majorHAnsi"/>
          </w:rPr>
          <w:delText xml:space="preserve">       Use keys in the form key_1, key_2, key_3 ..., key_n</w:delText>
        </w:r>
      </w:del>
    </w:p>
    <w:p w14:paraId="707CBF79" w14:textId="791DC8A7" w:rsidR="00DA0383" w:rsidRPr="00675BA1" w:rsidDel="00181ACD" w:rsidRDefault="00DA0383" w:rsidP="005379C6">
      <w:pPr>
        <w:ind w:left="720"/>
        <w:rPr>
          <w:del w:id="669" w:author="Evgeny Firsov" w:date="2013-02-13T15:02:00Z"/>
          <w:rFonts w:asciiTheme="majorHAnsi" w:hAnsiTheme="majorHAnsi"/>
        </w:rPr>
      </w:pPr>
      <w:del w:id="670" w:author="Evgeny Firsov" w:date="2013-02-13T15:02:00Z">
        <w:r w:rsidRPr="00675BA1" w:rsidDel="00181ACD">
          <w:rPr>
            <w:rFonts w:asciiTheme="majorHAnsi" w:hAnsiTheme="majorHAnsi"/>
          </w:rPr>
          <w:delText xml:space="preserve">     * Delete keys using the following pattern:</w:delText>
        </w:r>
      </w:del>
    </w:p>
    <w:p w14:paraId="7CCA6FE1" w14:textId="6B17654E" w:rsidR="00DA0383" w:rsidRPr="00675BA1" w:rsidDel="00181ACD" w:rsidRDefault="00DA0383" w:rsidP="005379C6">
      <w:pPr>
        <w:ind w:left="720"/>
        <w:rPr>
          <w:del w:id="671" w:author="Evgeny Firsov" w:date="2013-02-13T15:02:00Z"/>
          <w:rFonts w:asciiTheme="majorHAnsi" w:hAnsiTheme="majorHAnsi"/>
        </w:rPr>
      </w:pPr>
      <w:del w:id="672" w:author="Evgeny Firsov" w:date="2013-02-13T15:02:00Z">
        <w:r w:rsidRPr="00675BA1" w:rsidDel="00181ACD">
          <w:rPr>
            <w:rFonts w:asciiTheme="majorHAnsi" w:hAnsiTheme="majorHAnsi"/>
          </w:rPr>
          <w:delText xml:space="preserve">         key_1 ... key_16001, key_16385 ... key_32386, key_32769 ... key_48770, ..., key_(n * 16384 + 1) ... key_(n * 16384 + 16001)</w:delText>
        </w:r>
      </w:del>
    </w:p>
    <w:p w14:paraId="7D32F7E8" w14:textId="6E9F5A26" w:rsidR="00DA0383" w:rsidRPr="00675BA1" w:rsidDel="00181ACD" w:rsidRDefault="00DA0383" w:rsidP="005379C6">
      <w:pPr>
        <w:ind w:left="720"/>
        <w:rPr>
          <w:del w:id="673" w:author="Evgeny Firsov" w:date="2013-02-13T15:02:00Z"/>
          <w:rFonts w:asciiTheme="majorHAnsi" w:hAnsiTheme="majorHAnsi"/>
        </w:rPr>
      </w:pPr>
      <w:del w:id="674" w:author="Evgeny Firsov" w:date="2013-02-13T15:02:00Z">
        <w:r w:rsidRPr="00675BA1" w:rsidDel="00181ACD">
          <w:rPr>
            <w:rFonts w:asciiTheme="majorHAnsi" w:hAnsiTheme="majorHAnsi"/>
          </w:rPr>
          <w:delText xml:space="preserve">     * Set 245760 2048B objects</w:delText>
        </w:r>
      </w:del>
    </w:p>
    <w:p w14:paraId="62CA71DB" w14:textId="5BD6A970" w:rsidR="00DA0383" w:rsidDel="00181ACD" w:rsidRDefault="00DA0383" w:rsidP="005379C6">
      <w:pPr>
        <w:ind w:left="720"/>
        <w:rPr>
          <w:del w:id="675" w:author="Evgeny Firsov" w:date="2013-02-13T15:02:00Z"/>
          <w:rFonts w:asciiTheme="majorHAnsi" w:hAnsiTheme="majorHAnsi"/>
        </w:rPr>
      </w:pPr>
      <w:del w:id="676" w:author="Evgeny Firsov" w:date="2013-02-13T15:02:00Z">
        <w:r w:rsidRPr="00675BA1" w:rsidDel="00181ACD">
          <w:rPr>
            <w:rFonts w:asciiTheme="majorHAnsi" w:hAnsiTheme="majorHAnsi"/>
          </w:rPr>
          <w:delText xml:space="preserve">     * Expected result: All sets/dels shou</w:delText>
        </w:r>
      </w:del>
    </w:p>
    <w:p w14:paraId="3108C92F" w14:textId="552F159D" w:rsidR="00C15463" w:rsidDel="00181ACD" w:rsidRDefault="00C15463" w:rsidP="005379C6">
      <w:pPr>
        <w:ind w:left="720"/>
        <w:rPr>
          <w:del w:id="677" w:author="Evgeny Firsov" w:date="2013-02-13T15:02:00Z"/>
          <w:rFonts w:asciiTheme="majorHAnsi" w:hAnsiTheme="majorHAnsi"/>
        </w:rPr>
      </w:pPr>
    </w:p>
    <w:p w14:paraId="42E16C08" w14:textId="77777777" w:rsidR="00AC06AF" w:rsidRPr="006407DE" w:rsidRDefault="00AC06AF" w:rsidP="00AC06AF"/>
    <w:tbl>
      <w:tblPr>
        <w:tblStyle w:val="TableGrid"/>
        <w:tblW w:w="0" w:type="auto"/>
        <w:tblInd w:w="468" w:type="dxa"/>
        <w:tblLook w:val="04A0" w:firstRow="1" w:lastRow="0" w:firstColumn="1" w:lastColumn="0" w:noHBand="0" w:noVBand="1"/>
      </w:tblPr>
      <w:tblGrid>
        <w:gridCol w:w="399"/>
        <w:gridCol w:w="2700"/>
        <w:gridCol w:w="4878"/>
      </w:tblGrid>
      <w:tr w:rsidR="00AC06AF" w14:paraId="100E26A2" w14:textId="77777777" w:rsidTr="00E83DA9">
        <w:tc>
          <w:tcPr>
            <w:tcW w:w="280" w:type="dxa"/>
            <w:shd w:val="clear" w:color="auto" w:fill="333333"/>
          </w:tcPr>
          <w:p w14:paraId="5CFA4B71" w14:textId="77777777" w:rsidR="00AC06AF" w:rsidRDefault="00AC06AF" w:rsidP="00E83DA9">
            <w:pPr>
              <w:rPr>
                <w:rFonts w:asciiTheme="majorHAnsi" w:hAnsiTheme="majorHAnsi"/>
              </w:rPr>
            </w:pPr>
            <w:r>
              <w:rPr>
                <w:rFonts w:asciiTheme="majorHAnsi" w:hAnsiTheme="majorHAnsi"/>
              </w:rPr>
              <w:t>#</w:t>
            </w:r>
          </w:p>
        </w:tc>
        <w:tc>
          <w:tcPr>
            <w:tcW w:w="2700" w:type="dxa"/>
            <w:shd w:val="clear" w:color="auto" w:fill="333333"/>
          </w:tcPr>
          <w:p w14:paraId="092D1468" w14:textId="77777777" w:rsidR="00AC06AF" w:rsidRDefault="00AC06AF" w:rsidP="00E83DA9">
            <w:pPr>
              <w:rPr>
                <w:rFonts w:asciiTheme="majorHAnsi" w:hAnsiTheme="majorHAnsi"/>
              </w:rPr>
            </w:pPr>
            <w:r>
              <w:rPr>
                <w:rFonts w:asciiTheme="majorHAnsi" w:hAnsiTheme="majorHAnsi"/>
              </w:rPr>
              <w:t>Test case</w:t>
            </w:r>
          </w:p>
        </w:tc>
        <w:tc>
          <w:tcPr>
            <w:tcW w:w="4878" w:type="dxa"/>
            <w:shd w:val="clear" w:color="auto" w:fill="333333"/>
          </w:tcPr>
          <w:p w14:paraId="217491E8" w14:textId="77777777" w:rsidR="00AC06AF" w:rsidRDefault="00AC06AF" w:rsidP="00E83DA9">
            <w:pPr>
              <w:rPr>
                <w:rFonts w:asciiTheme="majorHAnsi" w:hAnsiTheme="majorHAnsi"/>
              </w:rPr>
            </w:pPr>
            <w:r>
              <w:rPr>
                <w:rFonts w:asciiTheme="majorHAnsi" w:hAnsiTheme="majorHAnsi"/>
              </w:rPr>
              <w:t>Description</w:t>
            </w:r>
          </w:p>
        </w:tc>
      </w:tr>
      <w:tr w:rsidR="00AC06AF" w14:paraId="29673FDC" w14:textId="77777777" w:rsidTr="00E83DA9">
        <w:tc>
          <w:tcPr>
            <w:tcW w:w="280" w:type="dxa"/>
          </w:tcPr>
          <w:p w14:paraId="09ECD4EB" w14:textId="77777777" w:rsidR="00AC06AF" w:rsidRDefault="00AC06AF" w:rsidP="00E83DA9">
            <w:pPr>
              <w:rPr>
                <w:rFonts w:asciiTheme="majorHAnsi" w:hAnsiTheme="majorHAnsi"/>
              </w:rPr>
            </w:pPr>
            <w:r>
              <w:rPr>
                <w:rFonts w:asciiTheme="majorHAnsi" w:hAnsiTheme="majorHAnsi"/>
              </w:rPr>
              <w:t>1</w:t>
            </w:r>
          </w:p>
        </w:tc>
        <w:tc>
          <w:tcPr>
            <w:tcW w:w="2700" w:type="dxa"/>
          </w:tcPr>
          <w:p w14:paraId="5DB0FA76" w14:textId="50EFEE3E" w:rsidR="00AC06AF" w:rsidRDefault="00AC06AF" w:rsidP="00E83DA9">
            <w:pPr>
              <w:rPr>
                <w:rFonts w:asciiTheme="majorHAnsi" w:hAnsiTheme="majorHAnsi"/>
              </w:rPr>
            </w:pPr>
            <w:r>
              <w:rPr>
                <w:rFonts w:asciiTheme="majorHAnsi" w:hAnsiTheme="majorHAnsi"/>
              </w:rPr>
              <w:t>Check if garbage collection compacts 2 eligible segments in a single slab class adds the freed segments to freelist</w:t>
            </w:r>
          </w:p>
        </w:tc>
        <w:tc>
          <w:tcPr>
            <w:tcW w:w="4878" w:type="dxa"/>
          </w:tcPr>
          <w:p w14:paraId="3D6C832E" w14:textId="71AE47F0" w:rsidR="00AC06AF" w:rsidRDefault="00CE33AA" w:rsidP="00DA4291">
            <w:pPr>
              <w:pStyle w:val="ListParagraph"/>
              <w:numPr>
                <w:ilvl w:val="0"/>
                <w:numId w:val="81"/>
              </w:numPr>
              <w:rPr>
                <w:rFonts w:asciiTheme="majorHAnsi" w:hAnsiTheme="majorHAnsi"/>
              </w:rPr>
            </w:pPr>
            <w:r w:rsidRPr="00CE33AA">
              <w:rPr>
                <w:rFonts w:asciiTheme="majorHAnsi" w:hAnsiTheme="majorHAnsi"/>
              </w:rPr>
              <w:t>configure FDF with 10G storage</w:t>
            </w:r>
          </w:p>
          <w:p w14:paraId="7F3560AD" w14:textId="3DCAD4FE" w:rsidR="00701760" w:rsidRPr="00CE33AA" w:rsidRDefault="00701760" w:rsidP="00DA4291">
            <w:pPr>
              <w:pStyle w:val="ListParagraph"/>
              <w:numPr>
                <w:ilvl w:val="0"/>
                <w:numId w:val="81"/>
              </w:numPr>
              <w:rPr>
                <w:rFonts w:asciiTheme="majorHAnsi" w:hAnsiTheme="majorHAnsi"/>
              </w:rPr>
            </w:pPr>
            <w:r>
              <w:rPr>
                <w:rFonts w:asciiTheme="majorHAnsi" w:hAnsiTheme="majorHAnsi"/>
              </w:rPr>
              <w:t>Create a container</w:t>
            </w:r>
          </w:p>
          <w:p w14:paraId="15CFD530" w14:textId="34D826BD" w:rsidR="00CE33AA" w:rsidRDefault="00CF771C" w:rsidP="00DA4291">
            <w:pPr>
              <w:pStyle w:val="ListParagraph"/>
              <w:numPr>
                <w:ilvl w:val="0"/>
                <w:numId w:val="81"/>
              </w:numPr>
              <w:rPr>
                <w:rFonts w:asciiTheme="majorHAnsi" w:hAnsiTheme="majorHAnsi"/>
              </w:rPr>
            </w:pPr>
            <w:r>
              <w:rPr>
                <w:rFonts w:asciiTheme="majorHAnsi" w:hAnsiTheme="majorHAnsi"/>
              </w:rPr>
              <w:t xml:space="preserve">Setup an workload that creates </w:t>
            </w:r>
            <w:r w:rsidR="00CE33AA">
              <w:rPr>
                <w:rFonts w:asciiTheme="majorHAnsi" w:hAnsiTheme="majorHAnsi"/>
              </w:rPr>
              <w:t>hole</w:t>
            </w:r>
            <w:r>
              <w:rPr>
                <w:rFonts w:asciiTheme="majorHAnsi" w:hAnsiTheme="majorHAnsi"/>
              </w:rPr>
              <w:t>s</w:t>
            </w:r>
            <w:r w:rsidR="00CE33AA">
              <w:rPr>
                <w:rFonts w:asciiTheme="majorHAnsi" w:hAnsiTheme="majorHAnsi"/>
              </w:rPr>
              <w:t xml:space="preserve"> in two segments </w:t>
            </w:r>
            <w:r>
              <w:rPr>
                <w:rFonts w:asciiTheme="majorHAnsi" w:hAnsiTheme="majorHAnsi"/>
              </w:rPr>
              <w:t xml:space="preserve">in a slab class </w:t>
            </w:r>
            <w:r w:rsidR="00CE33AA">
              <w:rPr>
                <w:rFonts w:asciiTheme="majorHAnsi" w:hAnsiTheme="majorHAnsi"/>
              </w:rPr>
              <w:t>such that it triggers garbage collection</w:t>
            </w:r>
          </w:p>
          <w:p w14:paraId="47F9B438" w14:textId="5183AC86" w:rsidR="00E5376D" w:rsidRDefault="00E5376D" w:rsidP="00DA4291">
            <w:pPr>
              <w:pStyle w:val="ListParagraph"/>
              <w:numPr>
                <w:ilvl w:val="0"/>
                <w:numId w:val="81"/>
              </w:numPr>
              <w:rPr>
                <w:rFonts w:asciiTheme="majorHAnsi" w:hAnsiTheme="majorHAnsi"/>
              </w:rPr>
            </w:pPr>
            <w:r>
              <w:rPr>
                <w:rFonts w:asciiTheme="majorHAnsi" w:hAnsiTheme="majorHAnsi"/>
              </w:rPr>
              <w:t xml:space="preserve">Continue the workload </w:t>
            </w:r>
          </w:p>
          <w:p w14:paraId="62F1ABB0" w14:textId="77777777" w:rsidR="00E5376D" w:rsidRDefault="00E5376D" w:rsidP="00E5376D">
            <w:pPr>
              <w:rPr>
                <w:rFonts w:asciiTheme="majorHAnsi" w:hAnsiTheme="majorHAnsi"/>
              </w:rPr>
            </w:pPr>
            <w:r>
              <w:rPr>
                <w:rFonts w:asciiTheme="majorHAnsi" w:hAnsiTheme="majorHAnsi"/>
              </w:rPr>
              <w:t>Expected result</w:t>
            </w:r>
          </w:p>
          <w:p w14:paraId="3BB22B52" w14:textId="77777777" w:rsidR="00E5376D" w:rsidRDefault="00E5376D" w:rsidP="00DA4291">
            <w:pPr>
              <w:pStyle w:val="ListParagraph"/>
              <w:numPr>
                <w:ilvl w:val="0"/>
                <w:numId w:val="82"/>
              </w:numPr>
              <w:rPr>
                <w:rFonts w:asciiTheme="majorHAnsi" w:hAnsiTheme="majorHAnsi"/>
              </w:rPr>
            </w:pPr>
            <w:r>
              <w:rPr>
                <w:rFonts w:asciiTheme="majorHAnsi" w:hAnsiTheme="majorHAnsi"/>
              </w:rPr>
              <w:t>The two segments should be merged as one</w:t>
            </w:r>
          </w:p>
          <w:p w14:paraId="1B93C6D7" w14:textId="77777777" w:rsidR="00E5376D" w:rsidRDefault="00E5376D" w:rsidP="00DA4291">
            <w:pPr>
              <w:pStyle w:val="ListParagraph"/>
              <w:numPr>
                <w:ilvl w:val="0"/>
                <w:numId w:val="82"/>
              </w:numPr>
              <w:rPr>
                <w:rFonts w:asciiTheme="majorHAnsi" w:hAnsiTheme="majorHAnsi"/>
              </w:rPr>
            </w:pPr>
            <w:r>
              <w:rPr>
                <w:rFonts w:asciiTheme="majorHAnsi" w:hAnsiTheme="majorHAnsi"/>
              </w:rPr>
              <w:t>Free segment list count should increase by one</w:t>
            </w:r>
          </w:p>
          <w:p w14:paraId="64C4D4EC" w14:textId="77777777" w:rsidR="00B95842" w:rsidRDefault="00B95842" w:rsidP="00DA4291">
            <w:pPr>
              <w:pStyle w:val="ListParagraph"/>
              <w:numPr>
                <w:ilvl w:val="0"/>
                <w:numId w:val="82"/>
              </w:numPr>
              <w:rPr>
                <w:rFonts w:asciiTheme="majorHAnsi" w:hAnsiTheme="majorHAnsi"/>
              </w:rPr>
            </w:pPr>
            <w:r w:rsidRPr="00B95842">
              <w:rPr>
                <w:rFonts w:asciiTheme="majorHAnsi" w:hAnsiTheme="majorHAnsi"/>
              </w:rPr>
              <w:t>No memory leak</w:t>
            </w:r>
          </w:p>
          <w:p w14:paraId="1FB622F1" w14:textId="6E2954D2" w:rsidR="004020FD" w:rsidRPr="00E5376D" w:rsidRDefault="004020FD" w:rsidP="00DA4291">
            <w:pPr>
              <w:pStyle w:val="ListParagraph"/>
              <w:numPr>
                <w:ilvl w:val="0"/>
                <w:numId w:val="82"/>
              </w:numPr>
              <w:rPr>
                <w:rFonts w:asciiTheme="majorHAnsi" w:hAnsiTheme="majorHAnsi"/>
              </w:rPr>
            </w:pPr>
            <w:r>
              <w:rPr>
                <w:rFonts w:asciiTheme="majorHAnsi" w:hAnsiTheme="majorHAnsi"/>
              </w:rPr>
              <w:t>Logs appropriate message in the log</w:t>
            </w:r>
          </w:p>
        </w:tc>
      </w:tr>
      <w:tr w:rsidR="00AC06AF" w14:paraId="785AC734" w14:textId="77777777" w:rsidTr="00E83DA9">
        <w:tc>
          <w:tcPr>
            <w:tcW w:w="280" w:type="dxa"/>
          </w:tcPr>
          <w:p w14:paraId="27B030C5" w14:textId="3D34BDAF" w:rsidR="00AC06AF" w:rsidRDefault="00646D32" w:rsidP="00E83DA9">
            <w:pPr>
              <w:rPr>
                <w:rFonts w:asciiTheme="majorHAnsi" w:hAnsiTheme="majorHAnsi"/>
              </w:rPr>
            </w:pPr>
            <w:r>
              <w:rPr>
                <w:rFonts w:asciiTheme="majorHAnsi" w:hAnsiTheme="majorHAnsi"/>
              </w:rPr>
              <w:t>2</w:t>
            </w:r>
          </w:p>
        </w:tc>
        <w:tc>
          <w:tcPr>
            <w:tcW w:w="2700" w:type="dxa"/>
          </w:tcPr>
          <w:p w14:paraId="2D4BB854" w14:textId="7FFB27A3" w:rsidR="00AC06AF" w:rsidRDefault="00AC06AF" w:rsidP="00E83DA9">
            <w:pPr>
              <w:rPr>
                <w:rFonts w:asciiTheme="majorHAnsi" w:hAnsiTheme="majorHAnsi"/>
              </w:rPr>
            </w:pPr>
            <w:r>
              <w:rPr>
                <w:rFonts w:asciiTheme="majorHAnsi" w:hAnsiTheme="majorHAnsi"/>
              </w:rPr>
              <w:t>Check if garbage collection compacts more than 2 eligible segments in a single slab class and adds the freed segments to free list</w:t>
            </w:r>
          </w:p>
        </w:tc>
        <w:tc>
          <w:tcPr>
            <w:tcW w:w="4878" w:type="dxa"/>
          </w:tcPr>
          <w:p w14:paraId="7BF8FF1E" w14:textId="77777777" w:rsidR="00701760" w:rsidRPr="00701760" w:rsidRDefault="00701760" w:rsidP="00DA4291">
            <w:pPr>
              <w:pStyle w:val="ListParagraph"/>
              <w:numPr>
                <w:ilvl w:val="0"/>
                <w:numId w:val="83"/>
              </w:numPr>
              <w:rPr>
                <w:rFonts w:asciiTheme="majorHAnsi" w:hAnsiTheme="majorHAnsi"/>
              </w:rPr>
            </w:pPr>
            <w:r w:rsidRPr="00701760">
              <w:rPr>
                <w:rFonts w:asciiTheme="majorHAnsi" w:hAnsiTheme="majorHAnsi"/>
              </w:rPr>
              <w:t>configure FDF with 10G storage</w:t>
            </w:r>
          </w:p>
          <w:p w14:paraId="1A602374" w14:textId="6EF1C7F7" w:rsidR="00701760" w:rsidRPr="00701760" w:rsidRDefault="00E274F5" w:rsidP="00DA4291">
            <w:pPr>
              <w:pStyle w:val="ListParagraph"/>
              <w:numPr>
                <w:ilvl w:val="0"/>
                <w:numId w:val="83"/>
              </w:numPr>
              <w:rPr>
                <w:rFonts w:asciiTheme="majorHAnsi" w:hAnsiTheme="majorHAnsi"/>
              </w:rPr>
            </w:pPr>
            <w:r>
              <w:rPr>
                <w:rFonts w:asciiTheme="majorHAnsi" w:hAnsiTheme="majorHAnsi"/>
              </w:rPr>
              <w:t xml:space="preserve">Create five </w:t>
            </w:r>
            <w:r w:rsidR="00701760" w:rsidRPr="00701760">
              <w:rPr>
                <w:rFonts w:asciiTheme="majorHAnsi" w:hAnsiTheme="majorHAnsi"/>
              </w:rPr>
              <w:t>container</w:t>
            </w:r>
            <w:r>
              <w:rPr>
                <w:rFonts w:asciiTheme="majorHAnsi" w:hAnsiTheme="majorHAnsi"/>
              </w:rPr>
              <w:t>s</w:t>
            </w:r>
          </w:p>
          <w:p w14:paraId="753CCEDC" w14:textId="3DD6DC0C" w:rsidR="00701760" w:rsidRPr="00701760" w:rsidRDefault="00CF771C" w:rsidP="00DA4291">
            <w:pPr>
              <w:pStyle w:val="ListParagraph"/>
              <w:numPr>
                <w:ilvl w:val="0"/>
                <w:numId w:val="83"/>
              </w:numPr>
              <w:rPr>
                <w:rFonts w:asciiTheme="majorHAnsi" w:hAnsiTheme="majorHAnsi"/>
              </w:rPr>
            </w:pPr>
            <w:r>
              <w:rPr>
                <w:rFonts w:asciiTheme="majorHAnsi" w:hAnsiTheme="majorHAnsi"/>
              </w:rPr>
              <w:t xml:space="preserve">Setup an workload that creates </w:t>
            </w:r>
            <w:r w:rsidR="00701760" w:rsidRPr="00701760">
              <w:rPr>
                <w:rFonts w:asciiTheme="majorHAnsi" w:hAnsiTheme="majorHAnsi"/>
              </w:rPr>
              <w:t>hole</w:t>
            </w:r>
            <w:r>
              <w:rPr>
                <w:rFonts w:asciiTheme="majorHAnsi" w:hAnsiTheme="majorHAnsi"/>
              </w:rPr>
              <w:t>s</w:t>
            </w:r>
            <w:r w:rsidR="00701760" w:rsidRPr="00701760">
              <w:rPr>
                <w:rFonts w:asciiTheme="majorHAnsi" w:hAnsiTheme="majorHAnsi"/>
              </w:rPr>
              <w:t xml:space="preserve"> in </w:t>
            </w:r>
            <w:r>
              <w:rPr>
                <w:rFonts w:asciiTheme="majorHAnsi" w:hAnsiTheme="majorHAnsi"/>
              </w:rPr>
              <w:t xml:space="preserve">more than two </w:t>
            </w:r>
            <w:r w:rsidR="00701760" w:rsidRPr="00701760">
              <w:rPr>
                <w:rFonts w:asciiTheme="majorHAnsi" w:hAnsiTheme="majorHAnsi"/>
              </w:rPr>
              <w:t>segments such that it triggers garbage collection</w:t>
            </w:r>
          </w:p>
          <w:p w14:paraId="38D8D731" w14:textId="77777777" w:rsidR="00701760" w:rsidRPr="00701760" w:rsidRDefault="00701760" w:rsidP="00DA4291">
            <w:pPr>
              <w:pStyle w:val="ListParagraph"/>
              <w:numPr>
                <w:ilvl w:val="0"/>
                <w:numId w:val="83"/>
              </w:numPr>
              <w:rPr>
                <w:rFonts w:asciiTheme="majorHAnsi" w:hAnsiTheme="majorHAnsi"/>
              </w:rPr>
            </w:pPr>
            <w:r w:rsidRPr="00701760">
              <w:rPr>
                <w:rFonts w:asciiTheme="majorHAnsi" w:hAnsiTheme="majorHAnsi"/>
              </w:rPr>
              <w:t xml:space="preserve">Continue the workload </w:t>
            </w:r>
          </w:p>
          <w:p w14:paraId="71C443A5" w14:textId="77777777" w:rsidR="00701760" w:rsidRDefault="00701760" w:rsidP="00701760">
            <w:pPr>
              <w:rPr>
                <w:rFonts w:asciiTheme="majorHAnsi" w:hAnsiTheme="majorHAnsi"/>
              </w:rPr>
            </w:pPr>
            <w:r>
              <w:rPr>
                <w:rFonts w:asciiTheme="majorHAnsi" w:hAnsiTheme="majorHAnsi"/>
              </w:rPr>
              <w:t>Expected result</w:t>
            </w:r>
          </w:p>
          <w:p w14:paraId="58009EE3" w14:textId="77777777" w:rsidR="00AC06AF" w:rsidRDefault="00701760" w:rsidP="00DA4291">
            <w:pPr>
              <w:pStyle w:val="ListParagraph"/>
              <w:numPr>
                <w:ilvl w:val="0"/>
                <w:numId w:val="84"/>
              </w:numPr>
              <w:rPr>
                <w:rFonts w:asciiTheme="majorHAnsi" w:hAnsiTheme="majorHAnsi"/>
              </w:rPr>
            </w:pPr>
            <w:r w:rsidRPr="00CF771C">
              <w:rPr>
                <w:rFonts w:asciiTheme="majorHAnsi" w:hAnsiTheme="majorHAnsi"/>
              </w:rPr>
              <w:t xml:space="preserve">The </w:t>
            </w:r>
            <w:r w:rsidR="00CF771C" w:rsidRPr="00CF771C">
              <w:rPr>
                <w:rFonts w:asciiTheme="majorHAnsi" w:hAnsiTheme="majorHAnsi"/>
              </w:rPr>
              <w:t>available segments should be merged and freed segments should be added to free list</w:t>
            </w:r>
          </w:p>
          <w:p w14:paraId="4CEB4249" w14:textId="368EB3C8" w:rsidR="00B95842" w:rsidRPr="0060020B" w:rsidRDefault="00B95842" w:rsidP="00DA4291">
            <w:pPr>
              <w:pStyle w:val="ListParagraph"/>
              <w:numPr>
                <w:ilvl w:val="0"/>
                <w:numId w:val="84"/>
              </w:numPr>
              <w:rPr>
                <w:rFonts w:asciiTheme="majorHAnsi" w:hAnsiTheme="majorHAnsi"/>
              </w:rPr>
            </w:pPr>
            <w:r w:rsidRPr="00B95842">
              <w:rPr>
                <w:rFonts w:asciiTheme="majorHAnsi" w:hAnsiTheme="majorHAnsi"/>
              </w:rPr>
              <w:t>No memory leak</w:t>
            </w:r>
          </w:p>
        </w:tc>
      </w:tr>
      <w:tr w:rsidR="00AC06AF" w14:paraId="3B3175AA" w14:textId="77777777" w:rsidTr="00E83DA9">
        <w:tc>
          <w:tcPr>
            <w:tcW w:w="280" w:type="dxa"/>
          </w:tcPr>
          <w:p w14:paraId="5DFAFFC9" w14:textId="0FFB1EF6" w:rsidR="00AC06AF" w:rsidRDefault="00646D32" w:rsidP="00E83DA9">
            <w:pPr>
              <w:rPr>
                <w:rFonts w:asciiTheme="majorHAnsi" w:hAnsiTheme="majorHAnsi"/>
              </w:rPr>
            </w:pPr>
            <w:r>
              <w:rPr>
                <w:rFonts w:asciiTheme="majorHAnsi" w:hAnsiTheme="majorHAnsi"/>
              </w:rPr>
              <w:t>3</w:t>
            </w:r>
          </w:p>
        </w:tc>
        <w:tc>
          <w:tcPr>
            <w:tcW w:w="2700" w:type="dxa"/>
          </w:tcPr>
          <w:p w14:paraId="0133A77A" w14:textId="617BE4DB" w:rsidR="00AC06AF" w:rsidRDefault="00AC06AF" w:rsidP="00AC06AF">
            <w:pPr>
              <w:rPr>
                <w:rFonts w:asciiTheme="majorHAnsi" w:hAnsiTheme="majorHAnsi"/>
              </w:rPr>
            </w:pPr>
            <w:r>
              <w:rPr>
                <w:rFonts w:asciiTheme="majorHAnsi" w:hAnsiTheme="majorHAnsi"/>
              </w:rPr>
              <w:t>Check if garbage collection compacts more than 2 eligible segments in a multiple slab class and adds the freed segments to free list</w:t>
            </w:r>
          </w:p>
        </w:tc>
        <w:tc>
          <w:tcPr>
            <w:tcW w:w="4878" w:type="dxa"/>
          </w:tcPr>
          <w:p w14:paraId="2A0470D1" w14:textId="7CFADAC2" w:rsidR="0060020B" w:rsidRPr="0060020B" w:rsidRDefault="008E699C" w:rsidP="0060020B">
            <w:pPr>
              <w:rPr>
                <w:rFonts w:asciiTheme="majorHAnsi" w:hAnsiTheme="majorHAnsi"/>
              </w:rPr>
            </w:pPr>
            <w:r>
              <w:rPr>
                <w:rFonts w:asciiTheme="majorHAnsi" w:hAnsiTheme="majorHAnsi"/>
              </w:rPr>
              <w:t xml:space="preserve">1 </w:t>
            </w:r>
            <w:r w:rsidR="0060020B">
              <w:rPr>
                <w:rFonts w:asciiTheme="majorHAnsi" w:hAnsiTheme="majorHAnsi"/>
              </w:rPr>
              <w:t xml:space="preserve">  </w:t>
            </w:r>
            <w:r w:rsidR="0060020B" w:rsidRPr="0060020B">
              <w:rPr>
                <w:rFonts w:asciiTheme="majorHAnsi" w:hAnsiTheme="majorHAnsi"/>
              </w:rPr>
              <w:t>configure FDF with 10G storage</w:t>
            </w:r>
          </w:p>
          <w:p w14:paraId="091A8025" w14:textId="76FA9998" w:rsidR="0060020B" w:rsidRPr="004D48A1" w:rsidRDefault="0060020B" w:rsidP="004D48A1">
            <w:pPr>
              <w:pStyle w:val="ListParagraph"/>
              <w:numPr>
                <w:ilvl w:val="0"/>
                <w:numId w:val="26"/>
              </w:numPr>
              <w:rPr>
                <w:rFonts w:asciiTheme="majorHAnsi" w:hAnsiTheme="majorHAnsi"/>
              </w:rPr>
            </w:pPr>
            <w:r w:rsidRPr="004D48A1">
              <w:rPr>
                <w:rFonts w:asciiTheme="majorHAnsi" w:hAnsiTheme="majorHAnsi"/>
              </w:rPr>
              <w:t>Create five containers</w:t>
            </w:r>
          </w:p>
          <w:p w14:paraId="58B2C3A3" w14:textId="61CD37E6" w:rsidR="0060020B" w:rsidRPr="0060020B" w:rsidRDefault="0060020B" w:rsidP="004D48A1">
            <w:pPr>
              <w:pStyle w:val="ListParagraph"/>
              <w:numPr>
                <w:ilvl w:val="0"/>
                <w:numId w:val="26"/>
              </w:numPr>
              <w:rPr>
                <w:rFonts w:asciiTheme="majorHAnsi" w:hAnsiTheme="majorHAnsi"/>
              </w:rPr>
            </w:pPr>
            <w:r w:rsidRPr="0060020B">
              <w:rPr>
                <w:rFonts w:asciiTheme="majorHAnsi" w:hAnsiTheme="majorHAnsi"/>
              </w:rPr>
              <w:t xml:space="preserve">Setup an workload that creates holes in more than two segments </w:t>
            </w:r>
            <w:r w:rsidR="004D1F4C">
              <w:rPr>
                <w:rFonts w:asciiTheme="majorHAnsi" w:hAnsiTheme="majorHAnsi"/>
              </w:rPr>
              <w:t xml:space="preserve">in all slab class </w:t>
            </w:r>
            <w:r w:rsidRPr="0060020B">
              <w:rPr>
                <w:rFonts w:asciiTheme="majorHAnsi" w:hAnsiTheme="majorHAnsi"/>
              </w:rPr>
              <w:t>such that it triggers garbage collection</w:t>
            </w:r>
          </w:p>
          <w:p w14:paraId="5D0826E5" w14:textId="77777777" w:rsidR="0060020B" w:rsidRPr="0060020B" w:rsidRDefault="0060020B" w:rsidP="004D48A1">
            <w:pPr>
              <w:pStyle w:val="ListParagraph"/>
              <w:numPr>
                <w:ilvl w:val="0"/>
                <w:numId w:val="26"/>
              </w:numPr>
              <w:rPr>
                <w:rFonts w:asciiTheme="majorHAnsi" w:hAnsiTheme="majorHAnsi"/>
              </w:rPr>
            </w:pPr>
            <w:r w:rsidRPr="0060020B">
              <w:rPr>
                <w:rFonts w:asciiTheme="majorHAnsi" w:hAnsiTheme="majorHAnsi"/>
              </w:rPr>
              <w:t xml:space="preserve">Continue the workload </w:t>
            </w:r>
          </w:p>
          <w:p w14:paraId="1CC90180" w14:textId="77777777" w:rsidR="0060020B" w:rsidRDefault="0060020B" w:rsidP="0060020B">
            <w:pPr>
              <w:rPr>
                <w:rFonts w:asciiTheme="majorHAnsi" w:hAnsiTheme="majorHAnsi"/>
              </w:rPr>
            </w:pPr>
            <w:r>
              <w:rPr>
                <w:rFonts w:asciiTheme="majorHAnsi" w:hAnsiTheme="majorHAnsi"/>
              </w:rPr>
              <w:t>Expected result</w:t>
            </w:r>
          </w:p>
          <w:p w14:paraId="171F34BA" w14:textId="77777777" w:rsidR="00AC06AF" w:rsidRPr="00B95842" w:rsidRDefault="0060020B" w:rsidP="00DA4291">
            <w:pPr>
              <w:pStyle w:val="ListParagraph"/>
              <w:numPr>
                <w:ilvl w:val="0"/>
                <w:numId w:val="85"/>
              </w:numPr>
              <w:rPr>
                <w:rFonts w:asciiTheme="majorHAnsi" w:hAnsiTheme="majorHAnsi"/>
              </w:rPr>
            </w:pPr>
            <w:r w:rsidRPr="00B95842">
              <w:rPr>
                <w:rFonts w:asciiTheme="majorHAnsi" w:hAnsiTheme="majorHAnsi"/>
              </w:rPr>
              <w:t>The available segments should be merged and freed segments should be added to free list</w:t>
            </w:r>
          </w:p>
          <w:p w14:paraId="1688FCE9" w14:textId="77777777" w:rsidR="0047502D" w:rsidRDefault="0047502D" w:rsidP="00DA4291">
            <w:pPr>
              <w:pStyle w:val="ListParagraph"/>
              <w:numPr>
                <w:ilvl w:val="0"/>
                <w:numId w:val="85"/>
              </w:numPr>
              <w:rPr>
                <w:rFonts w:asciiTheme="majorHAnsi" w:hAnsiTheme="majorHAnsi"/>
              </w:rPr>
            </w:pPr>
            <w:r w:rsidRPr="00B95842">
              <w:rPr>
                <w:rFonts w:asciiTheme="majorHAnsi" w:hAnsiTheme="majorHAnsi"/>
              </w:rPr>
              <w:t>No memory leak</w:t>
            </w:r>
          </w:p>
          <w:p w14:paraId="35ACA48D" w14:textId="205B2C72" w:rsidR="004020FD" w:rsidRPr="00B95842" w:rsidRDefault="004020FD" w:rsidP="00DA4291">
            <w:pPr>
              <w:pStyle w:val="ListParagraph"/>
              <w:numPr>
                <w:ilvl w:val="0"/>
                <w:numId w:val="85"/>
              </w:numPr>
              <w:rPr>
                <w:rFonts w:asciiTheme="majorHAnsi" w:hAnsiTheme="majorHAnsi"/>
              </w:rPr>
            </w:pPr>
            <w:r>
              <w:rPr>
                <w:rFonts w:asciiTheme="majorHAnsi" w:hAnsiTheme="majorHAnsi"/>
              </w:rPr>
              <w:t>Logs appropriate message in the log</w:t>
            </w:r>
          </w:p>
        </w:tc>
      </w:tr>
      <w:tr w:rsidR="00646D32" w14:paraId="111A5D02" w14:textId="77777777" w:rsidTr="00E83DA9">
        <w:tc>
          <w:tcPr>
            <w:tcW w:w="280" w:type="dxa"/>
          </w:tcPr>
          <w:p w14:paraId="67327581" w14:textId="3B6EE347" w:rsidR="00646D32" w:rsidRDefault="00646D32" w:rsidP="00E83DA9">
            <w:pPr>
              <w:rPr>
                <w:rFonts w:asciiTheme="majorHAnsi" w:hAnsiTheme="majorHAnsi"/>
              </w:rPr>
            </w:pPr>
            <w:r>
              <w:rPr>
                <w:rFonts w:asciiTheme="majorHAnsi" w:hAnsiTheme="majorHAnsi"/>
              </w:rPr>
              <w:t>4.</w:t>
            </w:r>
          </w:p>
        </w:tc>
        <w:tc>
          <w:tcPr>
            <w:tcW w:w="2700" w:type="dxa"/>
          </w:tcPr>
          <w:p w14:paraId="15D2BEEA" w14:textId="2A48A729" w:rsidR="00646D32" w:rsidRDefault="00646D32" w:rsidP="00275F90">
            <w:pPr>
              <w:rPr>
                <w:rFonts w:asciiTheme="majorHAnsi" w:hAnsiTheme="majorHAnsi"/>
              </w:rPr>
            </w:pPr>
            <w:r>
              <w:rPr>
                <w:rFonts w:asciiTheme="majorHAnsi" w:hAnsiTheme="majorHAnsi"/>
              </w:rPr>
              <w:t xml:space="preserve">Check if containers are recovered properly </w:t>
            </w:r>
            <w:r w:rsidR="00275F90">
              <w:rPr>
                <w:rFonts w:asciiTheme="majorHAnsi" w:hAnsiTheme="majorHAnsi"/>
              </w:rPr>
              <w:t xml:space="preserve">when FDF crashes </w:t>
            </w:r>
            <w:r>
              <w:rPr>
                <w:rFonts w:asciiTheme="majorHAnsi" w:hAnsiTheme="majorHAnsi"/>
              </w:rPr>
              <w:t>during compaction</w:t>
            </w:r>
          </w:p>
        </w:tc>
        <w:tc>
          <w:tcPr>
            <w:tcW w:w="4878" w:type="dxa"/>
          </w:tcPr>
          <w:p w14:paraId="63E0A508" w14:textId="67242433" w:rsidR="00664F0E" w:rsidRPr="00664F0E" w:rsidRDefault="007920D0" w:rsidP="00DA4291">
            <w:pPr>
              <w:pStyle w:val="ListParagraph"/>
              <w:numPr>
                <w:ilvl w:val="0"/>
                <w:numId w:val="86"/>
              </w:numPr>
              <w:rPr>
                <w:rFonts w:asciiTheme="majorHAnsi" w:hAnsiTheme="majorHAnsi"/>
              </w:rPr>
            </w:pPr>
            <w:r w:rsidRPr="00664F0E">
              <w:rPr>
                <w:rFonts w:asciiTheme="majorHAnsi" w:hAnsiTheme="majorHAnsi"/>
              </w:rPr>
              <w:t>configure FDF with 10G storage</w:t>
            </w:r>
          </w:p>
          <w:p w14:paraId="03041080" w14:textId="77777777" w:rsidR="00664F0E" w:rsidRDefault="007920D0" w:rsidP="00DA4291">
            <w:pPr>
              <w:pStyle w:val="ListParagraph"/>
              <w:numPr>
                <w:ilvl w:val="0"/>
                <w:numId w:val="86"/>
              </w:numPr>
              <w:rPr>
                <w:rFonts w:asciiTheme="majorHAnsi" w:hAnsiTheme="majorHAnsi"/>
              </w:rPr>
            </w:pPr>
            <w:r w:rsidRPr="00664F0E">
              <w:rPr>
                <w:rFonts w:asciiTheme="majorHAnsi" w:hAnsiTheme="majorHAnsi"/>
              </w:rPr>
              <w:t>Create five containers</w:t>
            </w:r>
          </w:p>
          <w:p w14:paraId="3D3F0D70" w14:textId="77777777" w:rsidR="00664F0E" w:rsidRDefault="007920D0" w:rsidP="00DA4291">
            <w:pPr>
              <w:pStyle w:val="ListParagraph"/>
              <w:numPr>
                <w:ilvl w:val="0"/>
                <w:numId w:val="86"/>
              </w:numPr>
              <w:rPr>
                <w:rFonts w:asciiTheme="majorHAnsi" w:hAnsiTheme="majorHAnsi"/>
              </w:rPr>
            </w:pPr>
            <w:r w:rsidRPr="00664F0E">
              <w:rPr>
                <w:rFonts w:asciiTheme="majorHAnsi" w:hAnsiTheme="majorHAnsi"/>
              </w:rPr>
              <w:t>Setup an workload that creates holes in more than two segments in all slab class such that it triggers garbage collection</w:t>
            </w:r>
          </w:p>
          <w:p w14:paraId="2F2271B4" w14:textId="7F3C838D" w:rsidR="00664F0E" w:rsidRPr="00664F0E" w:rsidRDefault="00664F0E" w:rsidP="00DA4291">
            <w:pPr>
              <w:pStyle w:val="ListParagraph"/>
              <w:numPr>
                <w:ilvl w:val="0"/>
                <w:numId w:val="86"/>
              </w:numPr>
              <w:rPr>
                <w:rFonts w:asciiTheme="majorHAnsi" w:hAnsiTheme="majorHAnsi"/>
              </w:rPr>
            </w:pPr>
            <w:r>
              <w:rPr>
                <w:rFonts w:asciiTheme="majorHAnsi" w:hAnsiTheme="majorHAnsi"/>
              </w:rPr>
              <w:t>Abort the FDF while pointers are manipulated</w:t>
            </w:r>
          </w:p>
          <w:p w14:paraId="64FDE5BB" w14:textId="77777777" w:rsidR="007920D0" w:rsidRDefault="007920D0" w:rsidP="007920D0">
            <w:pPr>
              <w:rPr>
                <w:rFonts w:asciiTheme="majorHAnsi" w:hAnsiTheme="majorHAnsi"/>
              </w:rPr>
            </w:pPr>
            <w:r>
              <w:rPr>
                <w:rFonts w:asciiTheme="majorHAnsi" w:hAnsiTheme="majorHAnsi"/>
              </w:rPr>
              <w:t>Expected result</w:t>
            </w:r>
          </w:p>
          <w:p w14:paraId="50F2E3CF" w14:textId="7BBB8CD0" w:rsidR="00646D32" w:rsidRPr="00AC06AF" w:rsidRDefault="00664F0E" w:rsidP="007920D0">
            <w:pPr>
              <w:rPr>
                <w:rFonts w:asciiTheme="majorHAnsi" w:hAnsiTheme="majorHAnsi"/>
              </w:rPr>
            </w:pPr>
            <w:r>
              <w:rPr>
                <w:rFonts w:asciiTheme="majorHAnsi" w:hAnsiTheme="majorHAnsi"/>
              </w:rPr>
              <w:t>1. The container data must be consistent</w:t>
            </w:r>
          </w:p>
        </w:tc>
      </w:tr>
      <w:tr w:rsidR="00646D32" w14:paraId="3E330E47" w14:textId="77777777" w:rsidTr="00E83DA9">
        <w:tc>
          <w:tcPr>
            <w:tcW w:w="280" w:type="dxa"/>
          </w:tcPr>
          <w:p w14:paraId="25D78FC6" w14:textId="67244C40" w:rsidR="00646D32" w:rsidRDefault="0069263B" w:rsidP="00E83DA9">
            <w:pPr>
              <w:rPr>
                <w:rFonts w:asciiTheme="majorHAnsi" w:hAnsiTheme="majorHAnsi"/>
              </w:rPr>
            </w:pPr>
            <w:r>
              <w:rPr>
                <w:rFonts w:asciiTheme="majorHAnsi" w:hAnsiTheme="majorHAnsi"/>
              </w:rPr>
              <w:t>5.</w:t>
            </w:r>
          </w:p>
        </w:tc>
        <w:tc>
          <w:tcPr>
            <w:tcW w:w="2700" w:type="dxa"/>
          </w:tcPr>
          <w:p w14:paraId="59B36882" w14:textId="50546061" w:rsidR="00646D32" w:rsidRDefault="0069263B" w:rsidP="00AC06AF">
            <w:pPr>
              <w:rPr>
                <w:rFonts w:asciiTheme="majorHAnsi" w:hAnsiTheme="majorHAnsi"/>
              </w:rPr>
            </w:pPr>
            <w:r>
              <w:rPr>
                <w:rFonts w:asciiTheme="majorHAnsi" w:hAnsiTheme="majorHAnsi"/>
              </w:rPr>
              <w:t>Check if garbage collection does appropriate actions when the segments being compacted fills up with new data</w:t>
            </w:r>
          </w:p>
        </w:tc>
        <w:tc>
          <w:tcPr>
            <w:tcW w:w="4878" w:type="dxa"/>
          </w:tcPr>
          <w:p w14:paraId="2889334D" w14:textId="77777777" w:rsidR="00DA4291" w:rsidRPr="00DA4291" w:rsidRDefault="00DA4291" w:rsidP="00DA4291">
            <w:pPr>
              <w:pStyle w:val="ListParagraph"/>
              <w:numPr>
                <w:ilvl w:val="0"/>
                <w:numId w:val="87"/>
              </w:numPr>
              <w:rPr>
                <w:rFonts w:asciiTheme="majorHAnsi" w:hAnsiTheme="majorHAnsi"/>
              </w:rPr>
            </w:pPr>
            <w:r w:rsidRPr="00DA4291">
              <w:rPr>
                <w:rFonts w:asciiTheme="majorHAnsi" w:hAnsiTheme="majorHAnsi"/>
              </w:rPr>
              <w:t>configure FDF with 10G storage</w:t>
            </w:r>
          </w:p>
          <w:p w14:paraId="3281CB31" w14:textId="77777777" w:rsidR="00DA4291" w:rsidRPr="00DA4291" w:rsidRDefault="00DA4291" w:rsidP="00DA4291">
            <w:pPr>
              <w:pStyle w:val="ListParagraph"/>
              <w:numPr>
                <w:ilvl w:val="0"/>
                <w:numId w:val="87"/>
              </w:numPr>
              <w:rPr>
                <w:rFonts w:asciiTheme="majorHAnsi" w:hAnsiTheme="majorHAnsi"/>
              </w:rPr>
            </w:pPr>
            <w:r w:rsidRPr="00DA4291">
              <w:rPr>
                <w:rFonts w:asciiTheme="majorHAnsi" w:hAnsiTheme="majorHAnsi"/>
              </w:rPr>
              <w:t>Create five containers</w:t>
            </w:r>
          </w:p>
          <w:p w14:paraId="385CF5D0" w14:textId="77777777" w:rsidR="00DA4291" w:rsidRPr="00DA4291" w:rsidRDefault="00DA4291" w:rsidP="00DA4291">
            <w:pPr>
              <w:pStyle w:val="ListParagraph"/>
              <w:numPr>
                <w:ilvl w:val="0"/>
                <w:numId w:val="87"/>
              </w:numPr>
              <w:rPr>
                <w:rFonts w:asciiTheme="majorHAnsi" w:hAnsiTheme="majorHAnsi"/>
              </w:rPr>
            </w:pPr>
            <w:r w:rsidRPr="00DA4291">
              <w:rPr>
                <w:rFonts w:asciiTheme="majorHAnsi" w:hAnsiTheme="majorHAnsi"/>
              </w:rPr>
              <w:t>Setup an workload that creates holes in more than two segments in all slab class such that it triggers garbage collection</w:t>
            </w:r>
          </w:p>
          <w:p w14:paraId="614EEC53" w14:textId="68BD932F" w:rsidR="00DA4291" w:rsidRPr="00DA4291" w:rsidRDefault="00DA4291" w:rsidP="00DA4291">
            <w:pPr>
              <w:pStyle w:val="ListParagraph"/>
              <w:numPr>
                <w:ilvl w:val="0"/>
                <w:numId w:val="87"/>
              </w:numPr>
              <w:rPr>
                <w:rFonts w:asciiTheme="majorHAnsi" w:hAnsiTheme="majorHAnsi"/>
              </w:rPr>
            </w:pPr>
            <w:r w:rsidRPr="00DA4291">
              <w:rPr>
                <w:rFonts w:asciiTheme="majorHAnsi" w:hAnsiTheme="majorHAnsi"/>
              </w:rPr>
              <w:t>Fill up the segments which has holes</w:t>
            </w:r>
            <w:r>
              <w:rPr>
                <w:rFonts w:asciiTheme="majorHAnsi" w:hAnsiTheme="majorHAnsi"/>
              </w:rPr>
              <w:t xml:space="preserve"> while compaction is under progress</w:t>
            </w:r>
          </w:p>
          <w:p w14:paraId="2BCD1C19" w14:textId="77777777" w:rsidR="00DA4291" w:rsidRDefault="00DA4291" w:rsidP="00DA4291">
            <w:pPr>
              <w:rPr>
                <w:rFonts w:asciiTheme="majorHAnsi" w:hAnsiTheme="majorHAnsi"/>
              </w:rPr>
            </w:pPr>
            <w:r>
              <w:rPr>
                <w:rFonts w:asciiTheme="majorHAnsi" w:hAnsiTheme="majorHAnsi"/>
              </w:rPr>
              <w:t>Expected result</w:t>
            </w:r>
          </w:p>
          <w:p w14:paraId="6FEC5A8E" w14:textId="595AF5AA" w:rsidR="0069263B" w:rsidRPr="004B316C" w:rsidRDefault="000B503C" w:rsidP="004B316C">
            <w:pPr>
              <w:pStyle w:val="ListParagraph"/>
              <w:numPr>
                <w:ilvl w:val="0"/>
                <w:numId w:val="88"/>
              </w:numPr>
              <w:rPr>
                <w:rFonts w:asciiTheme="majorHAnsi" w:hAnsiTheme="majorHAnsi"/>
              </w:rPr>
            </w:pPr>
            <w:r w:rsidRPr="004B316C">
              <w:rPr>
                <w:rFonts w:asciiTheme="majorHAnsi" w:hAnsiTheme="majorHAnsi"/>
              </w:rPr>
              <w:t>Garbage collector should skip compaction</w:t>
            </w:r>
          </w:p>
          <w:p w14:paraId="52BD2B4D" w14:textId="226B3FA7" w:rsidR="004B316C" w:rsidRPr="004B316C" w:rsidRDefault="004B316C" w:rsidP="004B316C">
            <w:pPr>
              <w:pStyle w:val="ListParagraph"/>
              <w:numPr>
                <w:ilvl w:val="0"/>
                <w:numId w:val="88"/>
              </w:numPr>
              <w:rPr>
                <w:rFonts w:asciiTheme="majorHAnsi" w:hAnsiTheme="majorHAnsi"/>
              </w:rPr>
            </w:pPr>
            <w:r>
              <w:rPr>
                <w:rFonts w:asciiTheme="majorHAnsi" w:hAnsiTheme="majorHAnsi"/>
              </w:rPr>
              <w:t>Logs appropriate message in the log</w:t>
            </w:r>
          </w:p>
        </w:tc>
      </w:tr>
      <w:tr w:rsidR="0069263B" w14:paraId="630E0B5F" w14:textId="77777777" w:rsidTr="00E83DA9">
        <w:tc>
          <w:tcPr>
            <w:tcW w:w="280" w:type="dxa"/>
          </w:tcPr>
          <w:p w14:paraId="260AFC72" w14:textId="46510957" w:rsidR="0069263B" w:rsidRDefault="007024F0" w:rsidP="00E83DA9">
            <w:pPr>
              <w:rPr>
                <w:rFonts w:asciiTheme="majorHAnsi" w:hAnsiTheme="majorHAnsi"/>
              </w:rPr>
            </w:pPr>
            <w:r>
              <w:rPr>
                <w:rFonts w:asciiTheme="majorHAnsi" w:hAnsiTheme="majorHAnsi"/>
              </w:rPr>
              <w:t>6</w:t>
            </w:r>
          </w:p>
        </w:tc>
        <w:tc>
          <w:tcPr>
            <w:tcW w:w="2700" w:type="dxa"/>
          </w:tcPr>
          <w:p w14:paraId="0E83569E" w14:textId="58E4D29A" w:rsidR="0069263B" w:rsidRDefault="007024F0" w:rsidP="00AC06AF">
            <w:pPr>
              <w:rPr>
                <w:rFonts w:asciiTheme="majorHAnsi" w:hAnsiTheme="majorHAnsi"/>
              </w:rPr>
            </w:pPr>
            <w:r>
              <w:rPr>
                <w:rFonts w:asciiTheme="majorHAnsi" w:hAnsiTheme="majorHAnsi"/>
              </w:rPr>
              <w:t>Check if enumeration works ok during compaction</w:t>
            </w:r>
          </w:p>
        </w:tc>
        <w:tc>
          <w:tcPr>
            <w:tcW w:w="4878" w:type="dxa"/>
          </w:tcPr>
          <w:p w14:paraId="441C73C5" w14:textId="5AB017F5" w:rsidR="004020FD" w:rsidRPr="004020FD" w:rsidRDefault="004020FD" w:rsidP="004020FD">
            <w:pPr>
              <w:pStyle w:val="ListParagraph"/>
              <w:numPr>
                <w:ilvl w:val="0"/>
                <w:numId w:val="89"/>
              </w:numPr>
              <w:rPr>
                <w:rFonts w:asciiTheme="majorHAnsi" w:hAnsiTheme="majorHAnsi"/>
              </w:rPr>
            </w:pPr>
            <w:r w:rsidRPr="004020FD">
              <w:rPr>
                <w:rFonts w:asciiTheme="majorHAnsi" w:hAnsiTheme="majorHAnsi"/>
              </w:rPr>
              <w:t>Configure FDF with 10G storage</w:t>
            </w:r>
          </w:p>
          <w:p w14:paraId="12921506" w14:textId="1CA75CFA" w:rsidR="004020FD" w:rsidRPr="004020FD" w:rsidRDefault="004020FD" w:rsidP="004020FD">
            <w:pPr>
              <w:pStyle w:val="ListParagraph"/>
              <w:numPr>
                <w:ilvl w:val="0"/>
                <w:numId w:val="89"/>
              </w:numPr>
              <w:rPr>
                <w:rFonts w:asciiTheme="majorHAnsi" w:hAnsiTheme="majorHAnsi"/>
              </w:rPr>
            </w:pPr>
            <w:r w:rsidRPr="004020FD">
              <w:rPr>
                <w:rFonts w:asciiTheme="majorHAnsi" w:hAnsiTheme="majorHAnsi"/>
              </w:rPr>
              <w:t>Create five containers</w:t>
            </w:r>
          </w:p>
          <w:p w14:paraId="10B785E6" w14:textId="77777777" w:rsidR="0069263B" w:rsidRPr="004020FD" w:rsidRDefault="004020FD" w:rsidP="004020FD">
            <w:pPr>
              <w:pStyle w:val="ListParagraph"/>
              <w:numPr>
                <w:ilvl w:val="0"/>
                <w:numId w:val="89"/>
              </w:numPr>
              <w:rPr>
                <w:rFonts w:asciiTheme="majorHAnsi" w:hAnsiTheme="majorHAnsi"/>
              </w:rPr>
            </w:pPr>
            <w:r w:rsidRPr="004020FD">
              <w:rPr>
                <w:rFonts w:asciiTheme="majorHAnsi" w:hAnsiTheme="majorHAnsi"/>
              </w:rPr>
              <w:t>Setup an workload that creates holes in more than two segments in all slab class such that it triggers garbage collection</w:t>
            </w:r>
          </w:p>
          <w:p w14:paraId="2E53F4F7" w14:textId="77777777" w:rsidR="004020FD" w:rsidRDefault="004020FD" w:rsidP="004020FD">
            <w:pPr>
              <w:pStyle w:val="ListParagraph"/>
              <w:numPr>
                <w:ilvl w:val="0"/>
                <w:numId w:val="89"/>
              </w:numPr>
              <w:rPr>
                <w:rFonts w:asciiTheme="majorHAnsi" w:hAnsiTheme="majorHAnsi"/>
              </w:rPr>
            </w:pPr>
            <w:r w:rsidRPr="004020FD">
              <w:rPr>
                <w:rFonts w:asciiTheme="majorHAnsi" w:hAnsiTheme="majorHAnsi"/>
              </w:rPr>
              <w:t>Enumerate the containers while compaction is under progress</w:t>
            </w:r>
          </w:p>
          <w:p w14:paraId="3251A901" w14:textId="77777777" w:rsidR="00837A82" w:rsidRDefault="00837A82" w:rsidP="00837A82">
            <w:pPr>
              <w:rPr>
                <w:rFonts w:asciiTheme="majorHAnsi" w:hAnsiTheme="majorHAnsi"/>
              </w:rPr>
            </w:pPr>
            <w:r>
              <w:rPr>
                <w:rFonts w:asciiTheme="majorHAnsi" w:hAnsiTheme="majorHAnsi"/>
              </w:rPr>
              <w:t>Expected result</w:t>
            </w:r>
          </w:p>
          <w:p w14:paraId="5F9E9D86" w14:textId="000AB304" w:rsidR="00837A82" w:rsidRPr="000C0B75" w:rsidRDefault="00837A82" w:rsidP="000C0B75">
            <w:pPr>
              <w:pStyle w:val="ListParagraph"/>
              <w:numPr>
                <w:ilvl w:val="0"/>
                <w:numId w:val="90"/>
              </w:numPr>
              <w:rPr>
                <w:rFonts w:asciiTheme="majorHAnsi" w:hAnsiTheme="majorHAnsi"/>
              </w:rPr>
            </w:pPr>
            <w:r w:rsidRPr="00837A82">
              <w:rPr>
                <w:rFonts w:asciiTheme="majorHAnsi" w:hAnsiTheme="majorHAnsi"/>
              </w:rPr>
              <w:t xml:space="preserve">Enumeration should not return duplicate </w:t>
            </w:r>
            <w:r w:rsidR="000C0B75">
              <w:rPr>
                <w:rFonts w:asciiTheme="majorHAnsi" w:hAnsiTheme="majorHAnsi"/>
              </w:rPr>
              <w:t>data</w:t>
            </w:r>
          </w:p>
        </w:tc>
      </w:tr>
      <w:tr w:rsidR="00E83DA9" w14:paraId="36E5422A" w14:textId="77777777" w:rsidTr="00E83DA9">
        <w:tc>
          <w:tcPr>
            <w:tcW w:w="280" w:type="dxa"/>
          </w:tcPr>
          <w:p w14:paraId="2A711518" w14:textId="629A616A" w:rsidR="00E83DA9" w:rsidRDefault="00184C73" w:rsidP="00E83DA9">
            <w:pPr>
              <w:rPr>
                <w:rFonts w:asciiTheme="majorHAnsi" w:hAnsiTheme="majorHAnsi"/>
              </w:rPr>
            </w:pPr>
            <w:r>
              <w:rPr>
                <w:rFonts w:asciiTheme="majorHAnsi" w:hAnsiTheme="majorHAnsi"/>
              </w:rPr>
              <w:t>7</w:t>
            </w:r>
          </w:p>
        </w:tc>
        <w:tc>
          <w:tcPr>
            <w:tcW w:w="2700" w:type="dxa"/>
          </w:tcPr>
          <w:p w14:paraId="4F430AA4" w14:textId="69A8CF0E" w:rsidR="00E83DA9" w:rsidRDefault="00184C73" w:rsidP="00AC06AF">
            <w:pPr>
              <w:rPr>
                <w:rFonts w:asciiTheme="majorHAnsi" w:hAnsiTheme="majorHAnsi"/>
              </w:rPr>
            </w:pPr>
            <w:r>
              <w:rPr>
                <w:rFonts w:asciiTheme="majorHAnsi" w:hAnsiTheme="majorHAnsi"/>
              </w:rPr>
              <w:t xml:space="preserve">Measure the </w:t>
            </w:r>
            <w:r w:rsidR="00B43644">
              <w:rPr>
                <w:rFonts w:asciiTheme="majorHAnsi" w:hAnsiTheme="majorHAnsi"/>
              </w:rPr>
              <w:t xml:space="preserve">FDF </w:t>
            </w:r>
            <w:r>
              <w:rPr>
                <w:rFonts w:asciiTheme="majorHAnsi" w:hAnsiTheme="majorHAnsi"/>
              </w:rPr>
              <w:t>performance while garbage collection is under progress</w:t>
            </w:r>
          </w:p>
        </w:tc>
        <w:tc>
          <w:tcPr>
            <w:tcW w:w="4878" w:type="dxa"/>
          </w:tcPr>
          <w:p w14:paraId="7213DFDD" w14:textId="49B28135" w:rsidR="008104B2" w:rsidRPr="00CA2742" w:rsidRDefault="008104B2" w:rsidP="00644728">
            <w:pPr>
              <w:pStyle w:val="ListParagraph"/>
              <w:numPr>
                <w:ilvl w:val="0"/>
                <w:numId w:val="92"/>
              </w:numPr>
              <w:rPr>
                <w:rFonts w:asciiTheme="majorHAnsi" w:hAnsiTheme="majorHAnsi"/>
              </w:rPr>
            </w:pPr>
            <w:r w:rsidRPr="00CA2742">
              <w:rPr>
                <w:rFonts w:asciiTheme="majorHAnsi" w:hAnsiTheme="majorHAnsi"/>
              </w:rPr>
              <w:t>configure FDF with 10G storage</w:t>
            </w:r>
          </w:p>
          <w:p w14:paraId="7F8009CE" w14:textId="77777777" w:rsidR="008104B2" w:rsidRPr="00CA2742" w:rsidRDefault="008104B2" w:rsidP="00644728">
            <w:pPr>
              <w:pStyle w:val="ListParagraph"/>
              <w:numPr>
                <w:ilvl w:val="0"/>
                <w:numId w:val="92"/>
              </w:numPr>
              <w:rPr>
                <w:rFonts w:asciiTheme="majorHAnsi" w:hAnsiTheme="majorHAnsi"/>
              </w:rPr>
            </w:pPr>
            <w:r w:rsidRPr="00CA2742">
              <w:rPr>
                <w:rFonts w:asciiTheme="majorHAnsi" w:hAnsiTheme="majorHAnsi"/>
              </w:rPr>
              <w:t>Create five containers</w:t>
            </w:r>
          </w:p>
          <w:p w14:paraId="6E053305" w14:textId="77777777" w:rsidR="008104B2" w:rsidRPr="00CA2742" w:rsidRDefault="008104B2" w:rsidP="00644728">
            <w:pPr>
              <w:pStyle w:val="ListParagraph"/>
              <w:numPr>
                <w:ilvl w:val="0"/>
                <w:numId w:val="92"/>
              </w:numPr>
              <w:rPr>
                <w:rFonts w:asciiTheme="majorHAnsi" w:hAnsiTheme="majorHAnsi"/>
              </w:rPr>
            </w:pPr>
            <w:r w:rsidRPr="00CA2742">
              <w:rPr>
                <w:rFonts w:asciiTheme="majorHAnsi" w:hAnsiTheme="majorHAnsi"/>
              </w:rPr>
              <w:t>Setup an workload that creates holes in more than two segments in all slab class such that it triggers garbage collection</w:t>
            </w:r>
          </w:p>
          <w:p w14:paraId="58834B83" w14:textId="463DAC50" w:rsidR="008104B2" w:rsidRPr="00CA2742" w:rsidRDefault="008104B2" w:rsidP="00644728">
            <w:pPr>
              <w:pStyle w:val="ListParagraph"/>
              <w:numPr>
                <w:ilvl w:val="0"/>
                <w:numId w:val="92"/>
              </w:numPr>
              <w:rPr>
                <w:rFonts w:asciiTheme="majorHAnsi" w:hAnsiTheme="majorHAnsi"/>
              </w:rPr>
            </w:pPr>
            <w:r w:rsidRPr="00CA2742">
              <w:rPr>
                <w:rFonts w:asciiTheme="majorHAnsi" w:hAnsiTheme="majorHAnsi"/>
              </w:rPr>
              <w:t xml:space="preserve">Continue the workload </w:t>
            </w:r>
            <w:r w:rsidR="00E02918" w:rsidRPr="00CA2742">
              <w:rPr>
                <w:rFonts w:asciiTheme="majorHAnsi" w:hAnsiTheme="majorHAnsi"/>
              </w:rPr>
              <w:t>and measure the performance</w:t>
            </w:r>
          </w:p>
          <w:p w14:paraId="3FF4D4CE" w14:textId="77777777" w:rsidR="008104B2" w:rsidRDefault="008104B2" w:rsidP="008104B2">
            <w:pPr>
              <w:rPr>
                <w:rFonts w:asciiTheme="majorHAnsi" w:hAnsiTheme="majorHAnsi"/>
              </w:rPr>
            </w:pPr>
            <w:r>
              <w:rPr>
                <w:rFonts w:asciiTheme="majorHAnsi" w:hAnsiTheme="majorHAnsi"/>
              </w:rPr>
              <w:t>Expected result</w:t>
            </w:r>
          </w:p>
          <w:p w14:paraId="765A5E6A" w14:textId="77777777" w:rsidR="003E2E5B" w:rsidRDefault="008104B2" w:rsidP="003E2E5B">
            <w:pPr>
              <w:pStyle w:val="ListParagraph"/>
              <w:numPr>
                <w:ilvl w:val="0"/>
                <w:numId w:val="91"/>
              </w:numPr>
              <w:rPr>
                <w:rFonts w:asciiTheme="majorHAnsi" w:hAnsiTheme="majorHAnsi"/>
              </w:rPr>
            </w:pPr>
            <w:r w:rsidRPr="003E2E5B">
              <w:rPr>
                <w:rFonts w:asciiTheme="majorHAnsi" w:hAnsiTheme="majorHAnsi"/>
              </w:rPr>
              <w:t>The available segments should be merged and freed segments should be added to free list</w:t>
            </w:r>
          </w:p>
          <w:p w14:paraId="35CF2C81" w14:textId="77777777" w:rsidR="003E2E5B" w:rsidRDefault="008104B2" w:rsidP="003E2E5B">
            <w:pPr>
              <w:pStyle w:val="ListParagraph"/>
              <w:numPr>
                <w:ilvl w:val="0"/>
                <w:numId w:val="91"/>
              </w:numPr>
              <w:rPr>
                <w:rFonts w:asciiTheme="majorHAnsi" w:hAnsiTheme="majorHAnsi"/>
              </w:rPr>
            </w:pPr>
            <w:r w:rsidRPr="003E2E5B">
              <w:rPr>
                <w:rFonts w:asciiTheme="majorHAnsi" w:hAnsiTheme="majorHAnsi"/>
              </w:rPr>
              <w:t>No memory leak</w:t>
            </w:r>
          </w:p>
          <w:p w14:paraId="0E7AB857" w14:textId="77777777" w:rsidR="003E2E5B" w:rsidRDefault="008104B2" w:rsidP="003E2E5B">
            <w:pPr>
              <w:pStyle w:val="ListParagraph"/>
              <w:numPr>
                <w:ilvl w:val="0"/>
                <w:numId w:val="91"/>
              </w:numPr>
              <w:rPr>
                <w:rFonts w:asciiTheme="majorHAnsi" w:hAnsiTheme="majorHAnsi"/>
              </w:rPr>
            </w:pPr>
            <w:r w:rsidRPr="003E2E5B">
              <w:rPr>
                <w:rFonts w:asciiTheme="majorHAnsi" w:hAnsiTheme="majorHAnsi"/>
              </w:rPr>
              <w:t>Logs appropriate message in the log</w:t>
            </w:r>
          </w:p>
          <w:p w14:paraId="59FC1602" w14:textId="14FE9A54" w:rsidR="003E2E5B" w:rsidRPr="003E2E5B" w:rsidRDefault="003E2E5B" w:rsidP="003E2E5B">
            <w:pPr>
              <w:pStyle w:val="ListParagraph"/>
              <w:numPr>
                <w:ilvl w:val="0"/>
                <w:numId w:val="91"/>
              </w:numPr>
              <w:rPr>
                <w:rFonts w:asciiTheme="majorHAnsi" w:hAnsiTheme="majorHAnsi"/>
              </w:rPr>
            </w:pPr>
            <w:r w:rsidRPr="003E2E5B">
              <w:rPr>
                <w:rFonts w:asciiTheme="majorHAnsi" w:hAnsiTheme="majorHAnsi"/>
              </w:rPr>
              <w:t xml:space="preserve">Performance is not affected </w:t>
            </w:r>
          </w:p>
        </w:tc>
      </w:tr>
      <w:tr w:rsidR="00B43644" w14:paraId="2F9B08AE" w14:textId="77777777" w:rsidTr="00E83DA9">
        <w:tc>
          <w:tcPr>
            <w:tcW w:w="280" w:type="dxa"/>
          </w:tcPr>
          <w:p w14:paraId="149E26C3" w14:textId="0C1C2FBE" w:rsidR="00B43644" w:rsidRDefault="00B43644" w:rsidP="00E83DA9">
            <w:pPr>
              <w:rPr>
                <w:rFonts w:asciiTheme="majorHAnsi" w:hAnsiTheme="majorHAnsi"/>
              </w:rPr>
            </w:pPr>
            <w:r>
              <w:rPr>
                <w:rFonts w:asciiTheme="majorHAnsi" w:hAnsiTheme="majorHAnsi"/>
              </w:rPr>
              <w:t>8</w:t>
            </w:r>
          </w:p>
        </w:tc>
        <w:tc>
          <w:tcPr>
            <w:tcW w:w="2700" w:type="dxa"/>
          </w:tcPr>
          <w:p w14:paraId="1241C316" w14:textId="31391F17" w:rsidR="00B43644" w:rsidRDefault="00B43644" w:rsidP="00AC06AF">
            <w:pPr>
              <w:rPr>
                <w:rFonts w:asciiTheme="majorHAnsi" w:hAnsiTheme="majorHAnsi"/>
              </w:rPr>
            </w:pPr>
            <w:r>
              <w:rPr>
                <w:rFonts w:asciiTheme="majorHAnsi" w:hAnsiTheme="majorHAnsi"/>
              </w:rPr>
              <w:t xml:space="preserve">Check if the failed writes due to </w:t>
            </w:r>
            <w:r w:rsidR="00FF3FB1">
              <w:rPr>
                <w:rFonts w:asciiTheme="majorHAnsi" w:hAnsiTheme="majorHAnsi"/>
              </w:rPr>
              <w:t>“</w:t>
            </w:r>
            <w:r>
              <w:rPr>
                <w:rFonts w:asciiTheme="majorHAnsi" w:hAnsiTheme="majorHAnsi"/>
              </w:rPr>
              <w:t>No space</w:t>
            </w:r>
            <w:r w:rsidR="00FF3FB1">
              <w:rPr>
                <w:rFonts w:asciiTheme="majorHAnsi" w:hAnsiTheme="majorHAnsi"/>
              </w:rPr>
              <w:t>”</w:t>
            </w:r>
            <w:r>
              <w:rPr>
                <w:rFonts w:asciiTheme="majorHAnsi" w:hAnsiTheme="majorHAnsi"/>
              </w:rPr>
              <w:t xml:space="preserve"> automatically succeeds after a segment becomes free</w:t>
            </w:r>
          </w:p>
        </w:tc>
        <w:tc>
          <w:tcPr>
            <w:tcW w:w="4878" w:type="dxa"/>
          </w:tcPr>
          <w:p w14:paraId="3BD22030" w14:textId="77777777" w:rsidR="00B632F3" w:rsidRPr="00F0601C" w:rsidRDefault="00B632F3" w:rsidP="00644728">
            <w:pPr>
              <w:pStyle w:val="ListParagraph"/>
              <w:numPr>
                <w:ilvl w:val="0"/>
                <w:numId w:val="93"/>
              </w:numPr>
              <w:rPr>
                <w:rFonts w:asciiTheme="majorHAnsi" w:hAnsiTheme="majorHAnsi"/>
              </w:rPr>
            </w:pPr>
            <w:r w:rsidRPr="00F0601C">
              <w:rPr>
                <w:rFonts w:asciiTheme="majorHAnsi" w:hAnsiTheme="majorHAnsi"/>
              </w:rPr>
              <w:t>configure FDF with 10G storage</w:t>
            </w:r>
          </w:p>
          <w:p w14:paraId="072996D3" w14:textId="77777777" w:rsidR="00B632F3" w:rsidRPr="00F0601C" w:rsidRDefault="00B632F3" w:rsidP="00644728">
            <w:pPr>
              <w:pStyle w:val="ListParagraph"/>
              <w:numPr>
                <w:ilvl w:val="0"/>
                <w:numId w:val="93"/>
              </w:numPr>
              <w:rPr>
                <w:rFonts w:asciiTheme="majorHAnsi" w:hAnsiTheme="majorHAnsi"/>
              </w:rPr>
            </w:pPr>
            <w:r w:rsidRPr="00F0601C">
              <w:rPr>
                <w:rFonts w:asciiTheme="majorHAnsi" w:hAnsiTheme="majorHAnsi"/>
              </w:rPr>
              <w:t>Create five containers</w:t>
            </w:r>
          </w:p>
          <w:p w14:paraId="618BD7C5" w14:textId="77777777" w:rsidR="00B632F3" w:rsidRPr="00F0601C" w:rsidRDefault="00B632F3" w:rsidP="00644728">
            <w:pPr>
              <w:pStyle w:val="ListParagraph"/>
              <w:numPr>
                <w:ilvl w:val="0"/>
                <w:numId w:val="93"/>
              </w:numPr>
              <w:rPr>
                <w:rFonts w:asciiTheme="majorHAnsi" w:hAnsiTheme="majorHAnsi"/>
              </w:rPr>
            </w:pPr>
            <w:r w:rsidRPr="00F0601C">
              <w:rPr>
                <w:rFonts w:asciiTheme="majorHAnsi" w:hAnsiTheme="majorHAnsi"/>
              </w:rPr>
              <w:t>Setup an workload that creates holes in more than two segments in all slab class such that it triggers garbage collection</w:t>
            </w:r>
          </w:p>
          <w:p w14:paraId="333CA10D" w14:textId="77777777" w:rsidR="00B43644" w:rsidRPr="00F0601C" w:rsidRDefault="00B632F3" w:rsidP="00644728">
            <w:pPr>
              <w:pStyle w:val="ListParagraph"/>
              <w:numPr>
                <w:ilvl w:val="0"/>
                <w:numId w:val="93"/>
              </w:numPr>
              <w:rPr>
                <w:rFonts w:asciiTheme="majorHAnsi" w:hAnsiTheme="majorHAnsi"/>
              </w:rPr>
            </w:pPr>
            <w:r w:rsidRPr="00F0601C">
              <w:rPr>
                <w:rFonts w:asciiTheme="majorHAnsi" w:hAnsiTheme="majorHAnsi"/>
              </w:rPr>
              <w:t xml:space="preserve">Continue the workload </w:t>
            </w:r>
            <w:r w:rsidR="00F0601C" w:rsidRPr="00F0601C">
              <w:rPr>
                <w:rFonts w:asciiTheme="majorHAnsi" w:hAnsiTheme="majorHAnsi"/>
              </w:rPr>
              <w:t>such that it reaches “No space” error</w:t>
            </w:r>
          </w:p>
          <w:p w14:paraId="7784692E" w14:textId="77777777" w:rsidR="00F0601C" w:rsidRPr="00F0601C" w:rsidRDefault="00F0601C" w:rsidP="00644728">
            <w:pPr>
              <w:pStyle w:val="ListParagraph"/>
              <w:numPr>
                <w:ilvl w:val="0"/>
                <w:numId w:val="93"/>
              </w:numPr>
              <w:rPr>
                <w:rFonts w:asciiTheme="majorHAnsi" w:hAnsiTheme="majorHAnsi"/>
              </w:rPr>
            </w:pPr>
            <w:r w:rsidRPr="00F0601C">
              <w:rPr>
                <w:rFonts w:asciiTheme="majorHAnsi" w:hAnsiTheme="majorHAnsi"/>
              </w:rPr>
              <w:t>Continue write ignoring this error</w:t>
            </w:r>
          </w:p>
          <w:p w14:paraId="44C54420" w14:textId="77777777" w:rsidR="00F0601C" w:rsidRDefault="00F0601C" w:rsidP="00F0601C">
            <w:pPr>
              <w:rPr>
                <w:rFonts w:asciiTheme="majorHAnsi" w:hAnsiTheme="majorHAnsi"/>
              </w:rPr>
            </w:pPr>
            <w:r>
              <w:rPr>
                <w:rFonts w:asciiTheme="majorHAnsi" w:hAnsiTheme="majorHAnsi"/>
              </w:rPr>
              <w:t>Expected result</w:t>
            </w:r>
          </w:p>
          <w:p w14:paraId="5ED35ABC" w14:textId="01271BBE" w:rsidR="00F0601C" w:rsidRPr="00B830F6" w:rsidRDefault="00F0601C" w:rsidP="00644728">
            <w:pPr>
              <w:pStyle w:val="ListParagraph"/>
              <w:numPr>
                <w:ilvl w:val="0"/>
                <w:numId w:val="94"/>
              </w:numPr>
              <w:rPr>
                <w:rFonts w:asciiTheme="majorHAnsi" w:hAnsiTheme="majorHAnsi"/>
              </w:rPr>
            </w:pPr>
            <w:r w:rsidRPr="00B830F6">
              <w:rPr>
                <w:rFonts w:asciiTheme="majorHAnsi" w:hAnsiTheme="majorHAnsi"/>
              </w:rPr>
              <w:t>Write should succeed immediately after a free segment is available</w:t>
            </w:r>
          </w:p>
          <w:p w14:paraId="7FE5D7F7" w14:textId="6A988071" w:rsidR="00F0601C" w:rsidRPr="00F0601C" w:rsidRDefault="00F0601C" w:rsidP="00F0601C">
            <w:pPr>
              <w:rPr>
                <w:rFonts w:asciiTheme="majorHAnsi" w:hAnsiTheme="majorHAnsi"/>
              </w:rPr>
            </w:pPr>
          </w:p>
        </w:tc>
      </w:tr>
    </w:tbl>
    <w:p w14:paraId="46F0E0D0" w14:textId="77777777" w:rsidR="00DA0383" w:rsidRPr="00675BA1" w:rsidRDefault="00DA0383" w:rsidP="00DA0383">
      <w:pPr>
        <w:rPr>
          <w:rFonts w:asciiTheme="majorHAnsi" w:hAnsiTheme="majorHAnsi"/>
        </w:rPr>
      </w:pPr>
    </w:p>
    <w:p w14:paraId="2D861F36" w14:textId="2B32862B" w:rsidR="0084708C" w:rsidRPr="00675BA1" w:rsidRDefault="0084708C" w:rsidP="004B564B">
      <w:pPr>
        <w:pStyle w:val="Heading2"/>
        <w:rPr>
          <w:color w:val="auto"/>
        </w:rPr>
      </w:pPr>
      <w:bookmarkStart w:id="678" w:name="_Toc220746734"/>
      <w:r w:rsidRPr="00675BA1">
        <w:rPr>
          <w:color w:val="auto"/>
        </w:rPr>
        <w:t>Usability improvements</w:t>
      </w:r>
      <w:bookmarkEnd w:id="678"/>
      <w:r w:rsidRPr="00675BA1">
        <w:rPr>
          <w:color w:val="auto"/>
        </w:rPr>
        <w:t xml:space="preserve"> </w:t>
      </w:r>
    </w:p>
    <w:p w14:paraId="2A26874A" w14:textId="77777777" w:rsidR="00C46753" w:rsidRPr="00675BA1" w:rsidRDefault="00C46753" w:rsidP="009647FB">
      <w:pPr>
        <w:pStyle w:val="Heading3"/>
        <w:rPr>
          <w:color w:val="auto"/>
        </w:rPr>
      </w:pPr>
      <w:bookmarkStart w:id="679" w:name="_Toc220746735"/>
      <w:r w:rsidRPr="00675BA1">
        <w:rPr>
          <w:color w:val="auto"/>
        </w:rPr>
        <w:t>Design</w:t>
      </w:r>
      <w:bookmarkEnd w:id="679"/>
    </w:p>
    <w:p w14:paraId="777F1E90" w14:textId="1837BFEF" w:rsidR="00C46753" w:rsidRPr="00675BA1" w:rsidRDefault="00C46753" w:rsidP="00C46753">
      <w:pPr>
        <w:ind w:left="576"/>
        <w:jc w:val="both"/>
        <w:rPr>
          <w:rFonts w:asciiTheme="majorHAnsi" w:hAnsiTheme="majorHAnsi"/>
          <w:sz w:val="22"/>
          <w:szCs w:val="22"/>
        </w:rPr>
      </w:pPr>
      <w:r w:rsidRPr="00675BA1">
        <w:rPr>
          <w:rFonts w:asciiTheme="majorHAnsi" w:hAnsiTheme="majorHAnsi"/>
          <w:sz w:val="22"/>
          <w:szCs w:val="22"/>
        </w:rPr>
        <w:t>Ensure that if a FDF API call fails, a descriptive message is logged. Clean up log messages where appropriate.</w:t>
      </w:r>
    </w:p>
    <w:p w14:paraId="24A5E242" w14:textId="77777777" w:rsidR="00C46753" w:rsidRPr="00675BA1" w:rsidRDefault="00C46753" w:rsidP="001A10BF">
      <w:pPr>
        <w:jc w:val="both"/>
        <w:rPr>
          <w:rFonts w:asciiTheme="majorHAnsi" w:hAnsiTheme="majorHAnsi"/>
          <w:b/>
        </w:rPr>
      </w:pPr>
    </w:p>
    <w:p w14:paraId="0AE5CFA7" w14:textId="77777777" w:rsidR="00C46753" w:rsidRPr="00675BA1" w:rsidRDefault="00C46753" w:rsidP="00C46753">
      <w:pPr>
        <w:ind w:left="576"/>
        <w:jc w:val="both"/>
        <w:rPr>
          <w:rFonts w:asciiTheme="majorHAnsi" w:hAnsiTheme="majorHAnsi"/>
          <w:b/>
        </w:rPr>
      </w:pPr>
      <w:r w:rsidRPr="00675BA1">
        <w:rPr>
          <w:rFonts w:asciiTheme="majorHAnsi" w:hAnsiTheme="majorHAnsi"/>
          <w:b/>
        </w:rPr>
        <w:t>Tests</w:t>
      </w:r>
    </w:p>
    <w:p w14:paraId="63E292D7" w14:textId="0F3597FB" w:rsidR="00C46753" w:rsidRPr="00675BA1" w:rsidRDefault="00C46753" w:rsidP="00C46753">
      <w:pPr>
        <w:ind w:left="576"/>
        <w:jc w:val="both"/>
        <w:rPr>
          <w:rFonts w:asciiTheme="majorHAnsi" w:hAnsiTheme="majorHAnsi"/>
          <w:sz w:val="22"/>
          <w:szCs w:val="22"/>
        </w:rPr>
      </w:pPr>
      <w:r w:rsidRPr="00675BA1">
        <w:rPr>
          <w:rFonts w:asciiTheme="majorHAnsi" w:hAnsiTheme="majorHAnsi"/>
          <w:sz w:val="22"/>
          <w:szCs w:val="22"/>
        </w:rPr>
        <w:t>Program which triggers error conditions; will need to manually look at the log to ensure that appropriate message is generated.</w:t>
      </w:r>
    </w:p>
    <w:p w14:paraId="11C9C02F" w14:textId="03DE7B68" w:rsidR="00AA6DE7" w:rsidRDefault="00AA6DE7" w:rsidP="000E5C71">
      <w:pPr>
        <w:pStyle w:val="Heading2"/>
        <w:rPr>
          <w:ins w:id="680" w:author="Manavalan Krishnan" w:date="2013-01-25T15:04:00Z"/>
          <w:color w:val="auto"/>
        </w:rPr>
      </w:pPr>
      <w:bookmarkStart w:id="681" w:name="_Toc220746736"/>
      <w:bookmarkStart w:id="682" w:name="_Toc219525132"/>
      <w:r w:rsidRPr="00675BA1">
        <w:rPr>
          <w:color w:val="auto"/>
        </w:rPr>
        <w:t>Expiry Time</w:t>
      </w:r>
      <w:bookmarkEnd w:id="681"/>
    </w:p>
    <w:p w14:paraId="4CAA2A11" w14:textId="61AB7005" w:rsidR="00DB2208" w:rsidRPr="00DB2208" w:rsidRDefault="00DB2208">
      <w:pPr>
        <w:ind w:left="720"/>
        <w:pPrChange w:id="683" w:author="Manavalan Krishnan" w:date="2013-01-25T15:04:00Z">
          <w:pPr>
            <w:pStyle w:val="Heading2"/>
          </w:pPr>
        </w:pPrChange>
      </w:pPr>
      <w:ins w:id="684" w:author="Manavalan Krishnan" w:date="2013-01-25T15:04:00Z">
        <w:r>
          <w:t>New read and write APIs will be created for setting and reading  expiry times for objects.</w:t>
        </w:r>
      </w:ins>
    </w:p>
    <w:p w14:paraId="0711B849" w14:textId="4DD78DC1" w:rsidR="0083534E" w:rsidRDefault="0083534E" w:rsidP="0083534E">
      <w:pPr>
        <w:pStyle w:val="Heading3"/>
        <w:rPr>
          <w:color w:val="auto"/>
        </w:rPr>
      </w:pPr>
      <w:bookmarkStart w:id="685" w:name="_Toc220746737"/>
      <w:r>
        <w:rPr>
          <w:color w:val="auto"/>
        </w:rPr>
        <w:t>Design</w:t>
      </w:r>
      <w:bookmarkEnd w:id="685"/>
    </w:p>
    <w:p w14:paraId="6121B150" w14:textId="52D1CC07" w:rsidR="004B5A7E" w:rsidRPr="004B5A7E" w:rsidRDefault="00BB39D7" w:rsidP="004B5A7E">
      <w:pPr>
        <w:ind w:left="720"/>
      </w:pPr>
      <w:r>
        <w:t>Expiry time options will be added to existing FDFRead and FDFWrite APIs</w:t>
      </w:r>
    </w:p>
    <w:p w14:paraId="752F670D" w14:textId="77777777" w:rsidR="0083534E" w:rsidRDefault="0083534E" w:rsidP="0083534E">
      <w:pPr>
        <w:pStyle w:val="Heading3"/>
        <w:rPr>
          <w:color w:val="auto"/>
        </w:rPr>
      </w:pPr>
      <w:bookmarkStart w:id="686" w:name="_Toc220746738"/>
      <w:r w:rsidRPr="00675BA1">
        <w:rPr>
          <w:color w:val="auto"/>
        </w:rPr>
        <w:t>User APIs</w:t>
      </w:r>
      <w:bookmarkEnd w:id="686"/>
    </w:p>
    <w:p w14:paraId="46AFDD4B" w14:textId="77777777" w:rsidR="005D6E27" w:rsidRPr="00542AF9" w:rsidRDefault="005D6E27" w:rsidP="005D6E27">
      <w:pPr>
        <w:ind w:left="720"/>
        <w:rPr>
          <w:ins w:id="687" w:author="Manavalan Krishnan" w:date="2013-01-25T15:04:00Z"/>
          <w:rFonts w:asciiTheme="majorHAnsi" w:hAnsiTheme="majorHAnsi"/>
          <w:iCs/>
          <w:sz w:val="22"/>
          <w:szCs w:val="22"/>
        </w:rPr>
      </w:pPr>
      <w:ins w:id="688" w:author="Manavalan Krishnan" w:date="2013-01-25T15:04:00Z">
        <w:r w:rsidRPr="00542AF9">
          <w:rPr>
            <w:rFonts w:asciiTheme="majorHAnsi" w:hAnsiTheme="majorHAnsi"/>
            <w:iCs/>
            <w:sz w:val="22"/>
            <w:szCs w:val="22"/>
          </w:rPr>
          <w:t>The following new APIs will be added</w:t>
        </w:r>
      </w:ins>
    </w:p>
    <w:p w14:paraId="63C95B70" w14:textId="77777777" w:rsidR="005D6E27" w:rsidRPr="003229C7" w:rsidRDefault="005D6E27" w:rsidP="005D6E27">
      <w:pPr>
        <w:ind w:left="720"/>
        <w:rPr>
          <w:ins w:id="689" w:author="Manavalan Krishnan" w:date="2013-01-25T15:04:00Z"/>
          <w:rFonts w:asciiTheme="majorHAnsi" w:hAnsiTheme="majorHAnsi"/>
          <w:iCs/>
          <w:sz w:val="22"/>
          <w:szCs w:val="22"/>
        </w:rPr>
      </w:pPr>
      <w:ins w:id="690" w:author="Manavalan Krishnan" w:date="2013-01-25T15:04:00Z">
        <w:r w:rsidRPr="003229C7">
          <w:rPr>
            <w:rFonts w:asciiTheme="majorHAnsi" w:hAnsiTheme="majorHAnsi"/>
            <w:iCs/>
            <w:sz w:val="22"/>
            <w:szCs w:val="22"/>
          </w:rPr>
          <w:t>FDFReadObjectExpiry(struct FDF_thread_state  *fdf_thread_state, FDF_cguid_t  cguid,  FDF_readobject_t *robj)</w:t>
        </w:r>
      </w:ins>
    </w:p>
    <w:p w14:paraId="3EC5C5AF" w14:textId="77777777" w:rsidR="005D6E27" w:rsidRPr="003229C7" w:rsidRDefault="005D6E27" w:rsidP="005D6E27">
      <w:pPr>
        <w:ind w:left="720"/>
        <w:rPr>
          <w:ins w:id="691" w:author="Manavalan Krishnan" w:date="2013-01-25T15:04:00Z"/>
          <w:rFonts w:asciiTheme="majorHAnsi" w:hAnsiTheme="majorHAnsi"/>
          <w:iCs/>
          <w:sz w:val="22"/>
          <w:szCs w:val="22"/>
        </w:rPr>
      </w:pPr>
      <w:ins w:id="692" w:author="Manavalan Krishnan" w:date="2013-01-25T15:04:00Z">
        <w:r w:rsidRPr="003229C7">
          <w:rPr>
            <w:rFonts w:asciiTheme="majorHAnsi" w:hAnsiTheme="majorHAnsi"/>
            <w:iCs/>
            <w:sz w:val="22"/>
            <w:szCs w:val="22"/>
          </w:rPr>
          <w:t>FDFWriteObjectExpiry(struct FDF_thread_state  *fdf_thread_state, FDF_cguid_t  cguid, FDF_writeobject_t *wobj)</w:t>
        </w:r>
      </w:ins>
    </w:p>
    <w:p w14:paraId="443D96ED" w14:textId="77777777" w:rsidR="005D6E27" w:rsidRPr="003229C7" w:rsidRDefault="005D6E27" w:rsidP="005D6E27">
      <w:pPr>
        <w:ind w:left="720"/>
        <w:rPr>
          <w:ins w:id="693" w:author="Manavalan Krishnan" w:date="2013-01-25T15:04:00Z"/>
          <w:rFonts w:asciiTheme="majorHAnsi" w:hAnsiTheme="majorHAnsi"/>
          <w:iCs/>
          <w:sz w:val="22"/>
          <w:szCs w:val="22"/>
        </w:rPr>
      </w:pPr>
    </w:p>
    <w:p w14:paraId="09D3DF76" w14:textId="77777777" w:rsidR="005D6E27" w:rsidRPr="003229C7" w:rsidRDefault="005D6E27" w:rsidP="005D6E27">
      <w:pPr>
        <w:ind w:left="720"/>
        <w:rPr>
          <w:ins w:id="694" w:author="Manavalan Krishnan" w:date="2013-01-25T15:04:00Z"/>
          <w:rFonts w:asciiTheme="majorHAnsi" w:hAnsiTheme="majorHAnsi"/>
          <w:iCs/>
          <w:sz w:val="22"/>
          <w:szCs w:val="22"/>
        </w:rPr>
      </w:pPr>
      <w:ins w:id="695" w:author="Manavalan Krishnan" w:date="2013-01-25T15:04:00Z">
        <w:r w:rsidRPr="003229C7">
          <w:rPr>
            <w:rFonts w:asciiTheme="majorHAnsi" w:hAnsiTheme="majorHAnsi"/>
            <w:iCs/>
            <w:sz w:val="22"/>
            <w:szCs w:val="22"/>
          </w:rPr>
          <w:t xml:space="preserve">The keys and objects are passed through the following structures. </w:t>
        </w:r>
      </w:ins>
    </w:p>
    <w:p w14:paraId="203071C9" w14:textId="77777777" w:rsidR="005D6E27" w:rsidRPr="003229C7" w:rsidRDefault="005D6E27" w:rsidP="005D6E27">
      <w:pPr>
        <w:ind w:left="720"/>
        <w:rPr>
          <w:ins w:id="696" w:author="Manavalan Krishnan" w:date="2013-01-25T15:04:00Z"/>
          <w:rFonts w:asciiTheme="majorHAnsi" w:hAnsiTheme="majorHAnsi"/>
          <w:iCs/>
          <w:sz w:val="22"/>
          <w:szCs w:val="22"/>
        </w:rPr>
      </w:pPr>
    </w:p>
    <w:p w14:paraId="7D89DD2B" w14:textId="77777777" w:rsidR="005D6E27" w:rsidRPr="003229C7" w:rsidRDefault="005D6E27" w:rsidP="005D6E27">
      <w:pPr>
        <w:ind w:left="720"/>
        <w:rPr>
          <w:ins w:id="697" w:author="Manavalan Krishnan" w:date="2013-01-25T15:04:00Z"/>
          <w:rFonts w:asciiTheme="majorHAnsi" w:hAnsiTheme="majorHAnsi"/>
          <w:iCs/>
          <w:sz w:val="22"/>
          <w:szCs w:val="22"/>
        </w:rPr>
      </w:pPr>
      <w:ins w:id="698" w:author="Manavalan Krishnan" w:date="2013-01-25T15:04:00Z">
        <w:r w:rsidRPr="003229C7">
          <w:rPr>
            <w:rFonts w:asciiTheme="majorHAnsi" w:hAnsiTheme="majorHAnsi"/>
            <w:iCs/>
            <w:sz w:val="22"/>
            <w:szCs w:val="22"/>
          </w:rPr>
          <w:t>typedef struct {</w:t>
        </w:r>
      </w:ins>
    </w:p>
    <w:p w14:paraId="2CF6C0D2" w14:textId="77777777" w:rsidR="005D6E27" w:rsidRPr="003229C7" w:rsidRDefault="005D6E27" w:rsidP="005D6E27">
      <w:pPr>
        <w:ind w:left="720"/>
        <w:rPr>
          <w:ins w:id="699" w:author="Manavalan Krishnan" w:date="2013-01-25T15:04:00Z"/>
          <w:rFonts w:asciiTheme="majorHAnsi" w:hAnsiTheme="majorHAnsi"/>
          <w:iCs/>
          <w:sz w:val="22"/>
          <w:szCs w:val="22"/>
        </w:rPr>
      </w:pPr>
      <w:ins w:id="700" w:author="Manavalan Krishnan" w:date="2013-01-25T15:04:00Z">
        <w:r w:rsidRPr="003229C7">
          <w:rPr>
            <w:rFonts w:asciiTheme="majorHAnsi" w:hAnsiTheme="majorHAnsi"/>
            <w:iCs/>
            <w:sz w:val="22"/>
            <w:szCs w:val="22"/>
          </w:rPr>
          <w:t xml:space="preserve">        char            *key;</w:t>
        </w:r>
      </w:ins>
    </w:p>
    <w:p w14:paraId="114FF80E" w14:textId="77777777" w:rsidR="005D6E27" w:rsidRPr="003229C7" w:rsidRDefault="005D6E27" w:rsidP="005D6E27">
      <w:pPr>
        <w:ind w:left="720"/>
        <w:rPr>
          <w:ins w:id="701" w:author="Manavalan Krishnan" w:date="2013-01-25T15:04:00Z"/>
          <w:rFonts w:asciiTheme="majorHAnsi" w:hAnsiTheme="majorHAnsi"/>
          <w:iCs/>
          <w:sz w:val="22"/>
          <w:szCs w:val="22"/>
        </w:rPr>
      </w:pPr>
      <w:ins w:id="702" w:author="Manavalan Krishnan" w:date="2013-01-25T15:04:00Z">
        <w:r w:rsidRPr="003229C7">
          <w:rPr>
            <w:rFonts w:asciiTheme="majorHAnsi" w:hAnsiTheme="majorHAnsi"/>
            <w:iCs/>
            <w:sz w:val="22"/>
            <w:szCs w:val="22"/>
          </w:rPr>
          <w:t xml:space="preserve">        uint32_t        key_len;</w:t>
        </w:r>
      </w:ins>
    </w:p>
    <w:p w14:paraId="43EBFAAA" w14:textId="77777777" w:rsidR="005D6E27" w:rsidRPr="003229C7" w:rsidRDefault="005D6E27" w:rsidP="005D6E27">
      <w:pPr>
        <w:ind w:left="720"/>
        <w:rPr>
          <w:ins w:id="703" w:author="Manavalan Krishnan" w:date="2013-01-25T15:04:00Z"/>
          <w:rFonts w:asciiTheme="majorHAnsi" w:hAnsiTheme="majorHAnsi"/>
          <w:iCs/>
          <w:sz w:val="22"/>
          <w:szCs w:val="22"/>
        </w:rPr>
      </w:pPr>
      <w:ins w:id="704" w:author="Manavalan Krishnan" w:date="2013-01-25T15:04:00Z">
        <w:r w:rsidRPr="003229C7">
          <w:rPr>
            <w:rFonts w:asciiTheme="majorHAnsi" w:hAnsiTheme="majorHAnsi"/>
            <w:iCs/>
            <w:sz w:val="22"/>
            <w:szCs w:val="22"/>
          </w:rPr>
          <w:t xml:space="preserve">        char            *data;</w:t>
        </w:r>
      </w:ins>
    </w:p>
    <w:p w14:paraId="4EFC33D5" w14:textId="77777777" w:rsidR="005D6E27" w:rsidRPr="003229C7" w:rsidRDefault="005D6E27" w:rsidP="005D6E27">
      <w:pPr>
        <w:ind w:left="720"/>
        <w:rPr>
          <w:ins w:id="705" w:author="Manavalan Krishnan" w:date="2013-01-25T15:04:00Z"/>
          <w:rFonts w:asciiTheme="majorHAnsi" w:hAnsiTheme="majorHAnsi"/>
          <w:iCs/>
          <w:sz w:val="22"/>
          <w:szCs w:val="22"/>
        </w:rPr>
      </w:pPr>
      <w:ins w:id="706" w:author="Manavalan Krishnan" w:date="2013-01-25T15:04:00Z">
        <w:r w:rsidRPr="003229C7">
          <w:rPr>
            <w:rFonts w:asciiTheme="majorHAnsi" w:hAnsiTheme="majorHAnsi"/>
            <w:iCs/>
            <w:sz w:val="22"/>
            <w:szCs w:val="22"/>
          </w:rPr>
          <w:t xml:space="preserve">        uint64_t        data_len;</w:t>
        </w:r>
      </w:ins>
    </w:p>
    <w:p w14:paraId="3C5D57AF" w14:textId="77777777" w:rsidR="005D6E27" w:rsidRPr="003229C7" w:rsidRDefault="005D6E27" w:rsidP="005D6E27">
      <w:pPr>
        <w:ind w:left="720"/>
        <w:rPr>
          <w:ins w:id="707" w:author="Manavalan Krishnan" w:date="2013-01-25T15:04:00Z"/>
          <w:rFonts w:asciiTheme="majorHAnsi" w:hAnsiTheme="majorHAnsi"/>
          <w:iCs/>
          <w:sz w:val="22"/>
          <w:szCs w:val="22"/>
        </w:rPr>
      </w:pPr>
      <w:ins w:id="708" w:author="Manavalan Krishnan" w:date="2013-01-25T15:04:00Z">
        <w:r w:rsidRPr="003229C7">
          <w:rPr>
            <w:rFonts w:asciiTheme="majorHAnsi" w:hAnsiTheme="majorHAnsi"/>
            <w:iCs/>
            <w:sz w:val="22"/>
            <w:szCs w:val="22"/>
          </w:rPr>
          <w:t xml:space="preserve">        SDF_time_t      current;</w:t>
        </w:r>
      </w:ins>
    </w:p>
    <w:p w14:paraId="63F99E3A" w14:textId="77777777" w:rsidR="005D6E27" w:rsidRPr="003229C7" w:rsidRDefault="005D6E27" w:rsidP="005D6E27">
      <w:pPr>
        <w:ind w:left="720"/>
        <w:rPr>
          <w:ins w:id="709" w:author="Manavalan Krishnan" w:date="2013-01-25T15:04:00Z"/>
          <w:rFonts w:asciiTheme="majorHAnsi" w:hAnsiTheme="majorHAnsi"/>
          <w:iCs/>
          <w:sz w:val="22"/>
          <w:szCs w:val="22"/>
        </w:rPr>
      </w:pPr>
      <w:ins w:id="710" w:author="Manavalan Krishnan" w:date="2013-01-25T15:04:00Z">
        <w:r w:rsidRPr="003229C7">
          <w:rPr>
            <w:rFonts w:asciiTheme="majorHAnsi" w:hAnsiTheme="majorHAnsi"/>
            <w:iCs/>
            <w:sz w:val="22"/>
            <w:szCs w:val="22"/>
          </w:rPr>
          <w:t xml:space="preserve">        SDF_time_t      expiry;</w:t>
        </w:r>
      </w:ins>
    </w:p>
    <w:p w14:paraId="7A38061C" w14:textId="77777777" w:rsidR="005D6E27" w:rsidRPr="003229C7" w:rsidRDefault="005D6E27" w:rsidP="005D6E27">
      <w:pPr>
        <w:ind w:left="720"/>
        <w:rPr>
          <w:ins w:id="711" w:author="Manavalan Krishnan" w:date="2013-01-25T15:04:00Z"/>
          <w:rFonts w:asciiTheme="majorHAnsi" w:hAnsiTheme="majorHAnsi"/>
          <w:iCs/>
          <w:sz w:val="22"/>
          <w:szCs w:val="22"/>
        </w:rPr>
      </w:pPr>
      <w:ins w:id="712" w:author="Manavalan Krishnan" w:date="2013-01-25T15:04:00Z">
        <w:r w:rsidRPr="003229C7">
          <w:rPr>
            <w:rFonts w:asciiTheme="majorHAnsi" w:hAnsiTheme="majorHAnsi"/>
            <w:iCs/>
            <w:sz w:val="22"/>
            <w:szCs w:val="22"/>
          </w:rPr>
          <w:t>} FDF_readobject_t;</w:t>
        </w:r>
      </w:ins>
    </w:p>
    <w:p w14:paraId="524F67B7" w14:textId="77777777" w:rsidR="005D6E27" w:rsidRPr="003229C7" w:rsidRDefault="005D6E27" w:rsidP="005D6E27">
      <w:pPr>
        <w:ind w:left="720"/>
        <w:rPr>
          <w:ins w:id="713" w:author="Manavalan Krishnan" w:date="2013-01-25T15:04:00Z"/>
          <w:rFonts w:asciiTheme="majorHAnsi" w:hAnsiTheme="majorHAnsi"/>
          <w:iCs/>
          <w:sz w:val="22"/>
          <w:szCs w:val="22"/>
        </w:rPr>
      </w:pPr>
    </w:p>
    <w:p w14:paraId="4B4AC7F3" w14:textId="77777777" w:rsidR="005D6E27" w:rsidRPr="003229C7" w:rsidRDefault="005D6E27" w:rsidP="005D6E27">
      <w:pPr>
        <w:ind w:left="720"/>
        <w:rPr>
          <w:ins w:id="714" w:author="Manavalan Krishnan" w:date="2013-01-25T15:04:00Z"/>
          <w:rFonts w:asciiTheme="majorHAnsi" w:hAnsiTheme="majorHAnsi"/>
          <w:iCs/>
          <w:sz w:val="22"/>
          <w:szCs w:val="22"/>
        </w:rPr>
      </w:pPr>
      <w:ins w:id="715" w:author="Manavalan Krishnan" w:date="2013-01-25T15:04:00Z">
        <w:r w:rsidRPr="003229C7">
          <w:rPr>
            <w:rFonts w:asciiTheme="majorHAnsi" w:hAnsiTheme="majorHAnsi"/>
            <w:iCs/>
            <w:sz w:val="22"/>
            <w:szCs w:val="22"/>
          </w:rPr>
          <w:t>typedef struct {</w:t>
        </w:r>
      </w:ins>
    </w:p>
    <w:p w14:paraId="0EE58168" w14:textId="77777777" w:rsidR="005D6E27" w:rsidRPr="003229C7" w:rsidRDefault="005D6E27" w:rsidP="005D6E27">
      <w:pPr>
        <w:ind w:left="720"/>
        <w:rPr>
          <w:ins w:id="716" w:author="Manavalan Krishnan" w:date="2013-01-25T15:04:00Z"/>
          <w:rFonts w:asciiTheme="majorHAnsi" w:hAnsiTheme="majorHAnsi"/>
          <w:iCs/>
          <w:sz w:val="22"/>
          <w:szCs w:val="22"/>
        </w:rPr>
      </w:pPr>
      <w:ins w:id="717" w:author="Manavalan Krishnan" w:date="2013-01-25T15:04:00Z">
        <w:r w:rsidRPr="003229C7">
          <w:rPr>
            <w:rFonts w:asciiTheme="majorHAnsi" w:hAnsiTheme="majorHAnsi"/>
            <w:iCs/>
            <w:sz w:val="22"/>
            <w:szCs w:val="22"/>
          </w:rPr>
          <w:t xml:space="preserve">        char            *key;</w:t>
        </w:r>
      </w:ins>
    </w:p>
    <w:p w14:paraId="15A23B3D" w14:textId="77777777" w:rsidR="005D6E27" w:rsidRPr="003229C7" w:rsidRDefault="005D6E27" w:rsidP="005D6E27">
      <w:pPr>
        <w:ind w:left="720"/>
        <w:rPr>
          <w:ins w:id="718" w:author="Manavalan Krishnan" w:date="2013-01-25T15:04:00Z"/>
          <w:rFonts w:asciiTheme="majorHAnsi" w:hAnsiTheme="majorHAnsi"/>
          <w:iCs/>
          <w:sz w:val="22"/>
          <w:szCs w:val="22"/>
        </w:rPr>
      </w:pPr>
      <w:ins w:id="719" w:author="Manavalan Krishnan" w:date="2013-01-25T15:04:00Z">
        <w:r w:rsidRPr="003229C7">
          <w:rPr>
            <w:rFonts w:asciiTheme="majorHAnsi" w:hAnsiTheme="majorHAnsi"/>
            <w:iCs/>
            <w:sz w:val="22"/>
            <w:szCs w:val="22"/>
          </w:rPr>
          <w:t xml:space="preserve">        uint32_t        key_len;</w:t>
        </w:r>
      </w:ins>
    </w:p>
    <w:p w14:paraId="0BC75F71" w14:textId="77777777" w:rsidR="005D6E27" w:rsidRPr="003229C7" w:rsidRDefault="005D6E27" w:rsidP="005D6E27">
      <w:pPr>
        <w:ind w:left="720"/>
        <w:rPr>
          <w:ins w:id="720" w:author="Manavalan Krishnan" w:date="2013-01-25T15:04:00Z"/>
          <w:rFonts w:asciiTheme="majorHAnsi" w:hAnsiTheme="majorHAnsi"/>
          <w:iCs/>
          <w:sz w:val="22"/>
          <w:szCs w:val="22"/>
        </w:rPr>
      </w:pPr>
      <w:ins w:id="721" w:author="Manavalan Krishnan" w:date="2013-01-25T15:04:00Z">
        <w:r w:rsidRPr="003229C7">
          <w:rPr>
            <w:rFonts w:asciiTheme="majorHAnsi" w:hAnsiTheme="majorHAnsi"/>
            <w:iCs/>
            <w:sz w:val="22"/>
            <w:szCs w:val="22"/>
          </w:rPr>
          <w:t xml:space="preserve">        char            *data;</w:t>
        </w:r>
      </w:ins>
    </w:p>
    <w:p w14:paraId="7AA52214" w14:textId="77777777" w:rsidR="005D6E27" w:rsidRPr="003229C7" w:rsidRDefault="005D6E27" w:rsidP="005D6E27">
      <w:pPr>
        <w:ind w:left="720"/>
        <w:rPr>
          <w:ins w:id="722" w:author="Manavalan Krishnan" w:date="2013-01-25T15:04:00Z"/>
          <w:rFonts w:asciiTheme="majorHAnsi" w:hAnsiTheme="majorHAnsi"/>
          <w:iCs/>
          <w:sz w:val="22"/>
          <w:szCs w:val="22"/>
        </w:rPr>
      </w:pPr>
      <w:ins w:id="723" w:author="Manavalan Krishnan" w:date="2013-01-25T15:04:00Z">
        <w:r w:rsidRPr="003229C7">
          <w:rPr>
            <w:rFonts w:asciiTheme="majorHAnsi" w:hAnsiTheme="majorHAnsi"/>
            <w:iCs/>
            <w:sz w:val="22"/>
            <w:szCs w:val="22"/>
          </w:rPr>
          <w:t xml:space="preserve">        uint64_t        data_len;</w:t>
        </w:r>
      </w:ins>
    </w:p>
    <w:p w14:paraId="2C1943AA" w14:textId="77777777" w:rsidR="005D6E27" w:rsidRPr="003229C7" w:rsidRDefault="005D6E27" w:rsidP="005D6E27">
      <w:pPr>
        <w:ind w:left="720"/>
        <w:rPr>
          <w:ins w:id="724" w:author="Manavalan Krishnan" w:date="2013-01-25T15:04:00Z"/>
          <w:rFonts w:asciiTheme="majorHAnsi" w:hAnsiTheme="majorHAnsi"/>
          <w:iCs/>
          <w:sz w:val="22"/>
          <w:szCs w:val="22"/>
        </w:rPr>
      </w:pPr>
      <w:ins w:id="725" w:author="Manavalan Krishnan" w:date="2013-01-25T15:04:00Z">
        <w:r w:rsidRPr="003229C7">
          <w:rPr>
            <w:rFonts w:asciiTheme="majorHAnsi" w:hAnsiTheme="majorHAnsi"/>
            <w:iCs/>
            <w:sz w:val="22"/>
            <w:szCs w:val="22"/>
          </w:rPr>
          <w:t xml:space="preserve">        SDF_time_t      current;</w:t>
        </w:r>
      </w:ins>
    </w:p>
    <w:p w14:paraId="6045A7E6" w14:textId="77777777" w:rsidR="005D6E27" w:rsidRPr="003229C7" w:rsidRDefault="005D6E27" w:rsidP="005D6E27">
      <w:pPr>
        <w:ind w:left="720"/>
        <w:rPr>
          <w:ins w:id="726" w:author="Manavalan Krishnan" w:date="2013-01-25T15:04:00Z"/>
          <w:rFonts w:asciiTheme="majorHAnsi" w:hAnsiTheme="majorHAnsi"/>
          <w:iCs/>
          <w:sz w:val="22"/>
          <w:szCs w:val="22"/>
        </w:rPr>
      </w:pPr>
      <w:ins w:id="727" w:author="Manavalan Krishnan" w:date="2013-01-25T15:04:00Z">
        <w:r w:rsidRPr="003229C7">
          <w:rPr>
            <w:rFonts w:asciiTheme="majorHAnsi" w:hAnsiTheme="majorHAnsi"/>
            <w:iCs/>
            <w:sz w:val="22"/>
            <w:szCs w:val="22"/>
          </w:rPr>
          <w:t xml:space="preserve">        SDF_time_t      expiry;</w:t>
        </w:r>
      </w:ins>
    </w:p>
    <w:p w14:paraId="6B4705E8" w14:textId="77777777" w:rsidR="005D6E27" w:rsidRPr="003229C7" w:rsidRDefault="005D6E27" w:rsidP="005D6E27">
      <w:pPr>
        <w:ind w:left="720"/>
        <w:rPr>
          <w:ins w:id="728" w:author="Manavalan Krishnan" w:date="2013-01-25T15:04:00Z"/>
          <w:rFonts w:asciiTheme="majorHAnsi" w:hAnsiTheme="majorHAnsi"/>
          <w:iCs/>
          <w:sz w:val="22"/>
          <w:szCs w:val="22"/>
        </w:rPr>
      </w:pPr>
      <w:ins w:id="729" w:author="Manavalan Krishnan" w:date="2013-01-25T15:04:00Z">
        <w:r w:rsidRPr="003229C7">
          <w:rPr>
            <w:rFonts w:asciiTheme="majorHAnsi" w:hAnsiTheme="majorHAnsi"/>
            <w:iCs/>
            <w:sz w:val="22"/>
            <w:szCs w:val="22"/>
          </w:rPr>
          <w:t>} FDF_writeobject_t;</w:t>
        </w:r>
      </w:ins>
    </w:p>
    <w:p w14:paraId="1EBA8FF1" w14:textId="77777777" w:rsidR="005D6E27" w:rsidRDefault="005D6E27" w:rsidP="005D6E27">
      <w:pPr>
        <w:ind w:left="720"/>
        <w:rPr>
          <w:ins w:id="730" w:author="Manavalan Krishnan" w:date="2013-01-25T15:04:00Z"/>
          <w:iCs/>
        </w:rPr>
      </w:pPr>
    </w:p>
    <w:p w14:paraId="114A04A3" w14:textId="36E0183A" w:rsidR="00BB39D7" w:rsidRPr="00291693" w:rsidDel="005D6E27" w:rsidRDefault="00BB39D7" w:rsidP="00291693">
      <w:pPr>
        <w:ind w:left="720"/>
        <w:rPr>
          <w:del w:id="731" w:author="Manavalan Krishnan" w:date="2013-01-25T15:04:00Z"/>
        </w:rPr>
      </w:pPr>
      <w:del w:id="732" w:author="Manavalan Krishnan" w:date="2013-01-25T15:04:00Z">
        <w:r w:rsidDel="005D6E27">
          <w:delText>The Read and write APIs will be changed as give below</w:delText>
        </w:r>
      </w:del>
    </w:p>
    <w:p w14:paraId="74BAB01A" w14:textId="13E4B96C" w:rsidR="00BB39D7" w:rsidRPr="00BB39D7" w:rsidDel="005D6E27" w:rsidRDefault="00BB39D7" w:rsidP="00BB39D7">
      <w:pPr>
        <w:ind w:left="720"/>
        <w:rPr>
          <w:del w:id="733" w:author="Manavalan Krishnan" w:date="2013-01-25T15:04:00Z"/>
        </w:rPr>
      </w:pPr>
      <w:del w:id="734" w:author="Manavalan Krishnan" w:date="2013-01-25T15:04:00Z">
        <w:r w:rsidRPr="00BB39D7" w:rsidDel="005D6E27">
          <w:rPr>
            <w:iCs/>
          </w:rPr>
          <w:delText>FDFWriteObject(*fdf_thread_state, cguid, *key, keylen, *data, datalen, flags, SDF_time_t current_time, SDF_time_t expiry_time)</w:delText>
        </w:r>
      </w:del>
    </w:p>
    <w:p w14:paraId="3F328CA2" w14:textId="48AA2D70" w:rsidR="00BB39D7" w:rsidRPr="00BB39D7" w:rsidDel="005D6E27" w:rsidRDefault="00BB39D7" w:rsidP="00BB39D7">
      <w:pPr>
        <w:ind w:left="720"/>
        <w:rPr>
          <w:del w:id="735" w:author="Manavalan Krishnan" w:date="2013-01-25T15:04:00Z"/>
          <w:iCs/>
        </w:rPr>
      </w:pPr>
    </w:p>
    <w:p w14:paraId="2111B3FC" w14:textId="737ABCF4" w:rsidR="00BB39D7" w:rsidDel="005D6E27" w:rsidRDefault="00BB39D7" w:rsidP="00BB39D7">
      <w:pPr>
        <w:ind w:left="720"/>
        <w:rPr>
          <w:del w:id="736" w:author="Manavalan Krishnan" w:date="2013-01-25T15:04:00Z"/>
          <w:iCs/>
        </w:rPr>
      </w:pPr>
      <w:del w:id="737" w:author="Manavalan Krishnan" w:date="2013-01-25T15:04:00Z">
        <w:r w:rsidRPr="00BB39D7" w:rsidDel="005D6E27">
          <w:rPr>
            <w:iCs/>
          </w:rPr>
          <w:delText>FDFReadObject(*fdf_thread_state, cguid, *key, keylen, **data, *datalen, SDF_time_t current_time, SDF_time_t *expiry_time)</w:delText>
        </w:r>
      </w:del>
    </w:p>
    <w:p w14:paraId="43E915E7" w14:textId="77777777" w:rsidR="009F6011" w:rsidRDefault="009F6011" w:rsidP="00BB39D7">
      <w:pPr>
        <w:ind w:left="720"/>
        <w:rPr>
          <w:iCs/>
        </w:rPr>
      </w:pPr>
    </w:p>
    <w:p w14:paraId="5FFA20C6" w14:textId="7630D15C" w:rsidR="009F6011" w:rsidRPr="00BB39D7" w:rsidRDefault="009F6011" w:rsidP="00BB39D7">
      <w:pPr>
        <w:ind w:left="720"/>
      </w:pPr>
      <w:r>
        <w:rPr>
          <w:iCs/>
        </w:rPr>
        <w:t xml:space="preserve">In this release, applications need to read the object and set again for changing </w:t>
      </w:r>
      <w:r w:rsidR="00A57A31">
        <w:rPr>
          <w:iCs/>
        </w:rPr>
        <w:t>and find</w:t>
      </w:r>
      <w:ins w:id="738" w:author="Manavalan Krishnan" w:date="2013-01-25T15:04:00Z">
        <w:r w:rsidR="005D6E27">
          <w:rPr>
            <w:iCs/>
          </w:rPr>
          <w:t>i</w:t>
        </w:r>
      </w:ins>
      <w:del w:id="739" w:author="Manavalan Krishnan" w:date="2013-01-25T15:04:00Z">
        <w:r w:rsidR="00A57A31" w:rsidDel="005D6E27">
          <w:rPr>
            <w:iCs/>
          </w:rPr>
          <w:delText>oi</w:delText>
        </w:r>
      </w:del>
      <w:r w:rsidR="00A57A31">
        <w:rPr>
          <w:iCs/>
        </w:rPr>
        <w:t>ng out expiry time of an object.</w:t>
      </w:r>
    </w:p>
    <w:p w14:paraId="36915157" w14:textId="77777777" w:rsidR="0083534E" w:rsidRDefault="0083534E" w:rsidP="0083534E">
      <w:pPr>
        <w:pStyle w:val="Heading3"/>
        <w:rPr>
          <w:color w:val="auto"/>
        </w:rPr>
      </w:pPr>
      <w:bookmarkStart w:id="740" w:name="_Toc220746739"/>
      <w:r w:rsidRPr="00675BA1">
        <w:rPr>
          <w:color w:val="auto"/>
        </w:rPr>
        <w:t>Internal APIs</w:t>
      </w:r>
      <w:bookmarkEnd w:id="740"/>
    </w:p>
    <w:p w14:paraId="08F9AC95" w14:textId="6D5E8C72" w:rsidR="00E63CDF" w:rsidRPr="00E63CDF" w:rsidRDefault="00E63CDF" w:rsidP="00E63CDF">
      <w:pPr>
        <w:ind w:left="720"/>
      </w:pPr>
      <w:r>
        <w:t>None</w:t>
      </w:r>
    </w:p>
    <w:p w14:paraId="7FEA3491" w14:textId="77777777" w:rsidR="0083534E" w:rsidRDefault="0083534E" w:rsidP="0083534E">
      <w:pPr>
        <w:pStyle w:val="Heading3"/>
        <w:rPr>
          <w:color w:val="auto"/>
        </w:rPr>
      </w:pPr>
      <w:bookmarkStart w:id="741" w:name="_Toc220746740"/>
      <w:r w:rsidRPr="00675BA1">
        <w:rPr>
          <w:color w:val="auto"/>
        </w:rPr>
        <w:t>Configuration</w:t>
      </w:r>
      <w:bookmarkEnd w:id="741"/>
    </w:p>
    <w:p w14:paraId="60EBD893" w14:textId="52E07BC9" w:rsidR="00E63CDF" w:rsidRPr="00E63CDF" w:rsidRDefault="00E63CDF" w:rsidP="00E63CDF">
      <w:pPr>
        <w:ind w:left="720"/>
      </w:pPr>
      <w:r>
        <w:t>None</w:t>
      </w:r>
    </w:p>
    <w:p w14:paraId="56EFA732" w14:textId="77777777" w:rsidR="0083534E" w:rsidRDefault="0083534E" w:rsidP="0083534E">
      <w:pPr>
        <w:pStyle w:val="Heading3"/>
        <w:rPr>
          <w:color w:val="auto"/>
        </w:rPr>
      </w:pPr>
      <w:bookmarkStart w:id="742" w:name="_Toc220746741"/>
      <w:r w:rsidRPr="00675BA1">
        <w:rPr>
          <w:color w:val="auto"/>
        </w:rPr>
        <w:t>Issues and Limitations</w:t>
      </w:r>
      <w:bookmarkEnd w:id="742"/>
    </w:p>
    <w:p w14:paraId="3C86301D" w14:textId="02F08A07" w:rsidR="00E63CDF" w:rsidRPr="00E63CDF" w:rsidRDefault="00E63CDF" w:rsidP="00E63CDF">
      <w:pPr>
        <w:ind w:left="720"/>
      </w:pPr>
      <w:r>
        <w:t>None</w:t>
      </w:r>
    </w:p>
    <w:p w14:paraId="42EE0134" w14:textId="77777777" w:rsidR="0083534E" w:rsidRDefault="0083534E" w:rsidP="0083534E">
      <w:pPr>
        <w:pStyle w:val="Heading3"/>
        <w:rPr>
          <w:color w:val="auto"/>
        </w:rPr>
      </w:pPr>
      <w:bookmarkStart w:id="743" w:name="_Toc220746742"/>
      <w:r>
        <w:rPr>
          <w:color w:val="auto"/>
        </w:rPr>
        <w:t>Stat</w:t>
      </w:r>
      <w:r w:rsidRPr="00675BA1">
        <w:rPr>
          <w:color w:val="auto"/>
        </w:rPr>
        <w:t>s</w:t>
      </w:r>
      <w:bookmarkEnd w:id="743"/>
    </w:p>
    <w:p w14:paraId="765E8261" w14:textId="22BCB55B" w:rsidR="00E63CDF" w:rsidRDefault="00E63CDF" w:rsidP="00E63CDF">
      <w:pPr>
        <w:ind w:left="720"/>
      </w:pPr>
      <w:r>
        <w:t>None</w:t>
      </w:r>
    </w:p>
    <w:p w14:paraId="3707830C" w14:textId="77777777" w:rsidR="00FE4412" w:rsidRDefault="00FE4412" w:rsidP="00E63CDF">
      <w:pPr>
        <w:ind w:left="720"/>
      </w:pPr>
    </w:p>
    <w:p w14:paraId="363B3D0D" w14:textId="77777777" w:rsidR="00FE4412" w:rsidRPr="00E63CDF" w:rsidRDefault="00FE4412" w:rsidP="00E63CDF">
      <w:pPr>
        <w:ind w:left="720"/>
      </w:pPr>
    </w:p>
    <w:p w14:paraId="3FB11224" w14:textId="77777777" w:rsidR="0083534E" w:rsidRPr="00675BA1" w:rsidRDefault="0083534E" w:rsidP="0083534E">
      <w:pPr>
        <w:pStyle w:val="Heading3"/>
        <w:rPr>
          <w:color w:val="auto"/>
        </w:rPr>
      </w:pPr>
      <w:bookmarkStart w:id="744" w:name="_Toc220746743"/>
      <w:r w:rsidRPr="00675BA1">
        <w:rPr>
          <w:color w:val="auto"/>
        </w:rPr>
        <w:t>Testcases</w:t>
      </w:r>
      <w:bookmarkEnd w:id="744"/>
    </w:p>
    <w:p w14:paraId="0190486B" w14:textId="77777777" w:rsidR="00E66C4D" w:rsidRPr="006407DE" w:rsidRDefault="00E66C4D" w:rsidP="00E66C4D"/>
    <w:tbl>
      <w:tblPr>
        <w:tblStyle w:val="TableGrid"/>
        <w:tblW w:w="0" w:type="auto"/>
        <w:tblInd w:w="468" w:type="dxa"/>
        <w:tblLook w:val="04A0" w:firstRow="1" w:lastRow="0" w:firstColumn="1" w:lastColumn="0" w:noHBand="0" w:noVBand="1"/>
      </w:tblPr>
      <w:tblGrid>
        <w:gridCol w:w="338"/>
        <w:gridCol w:w="2700"/>
        <w:gridCol w:w="4878"/>
      </w:tblGrid>
      <w:tr w:rsidR="00E66C4D" w14:paraId="05A94C38" w14:textId="77777777" w:rsidTr="00E66C4D">
        <w:tc>
          <w:tcPr>
            <w:tcW w:w="338" w:type="dxa"/>
            <w:shd w:val="clear" w:color="auto" w:fill="333333"/>
          </w:tcPr>
          <w:p w14:paraId="1736F2A9" w14:textId="77777777" w:rsidR="00E66C4D" w:rsidRDefault="00E66C4D" w:rsidP="00324006">
            <w:pPr>
              <w:rPr>
                <w:rFonts w:asciiTheme="majorHAnsi" w:hAnsiTheme="majorHAnsi"/>
              </w:rPr>
            </w:pPr>
            <w:r>
              <w:rPr>
                <w:rFonts w:asciiTheme="majorHAnsi" w:hAnsiTheme="majorHAnsi"/>
              </w:rPr>
              <w:t>#</w:t>
            </w:r>
          </w:p>
        </w:tc>
        <w:tc>
          <w:tcPr>
            <w:tcW w:w="2700" w:type="dxa"/>
            <w:shd w:val="clear" w:color="auto" w:fill="333333"/>
          </w:tcPr>
          <w:p w14:paraId="3208034E" w14:textId="77777777" w:rsidR="00E66C4D" w:rsidRDefault="00E66C4D" w:rsidP="00324006">
            <w:pPr>
              <w:rPr>
                <w:rFonts w:asciiTheme="majorHAnsi" w:hAnsiTheme="majorHAnsi"/>
              </w:rPr>
            </w:pPr>
            <w:r>
              <w:rPr>
                <w:rFonts w:asciiTheme="majorHAnsi" w:hAnsiTheme="majorHAnsi"/>
              </w:rPr>
              <w:t>Test case</w:t>
            </w:r>
          </w:p>
        </w:tc>
        <w:tc>
          <w:tcPr>
            <w:tcW w:w="4878" w:type="dxa"/>
            <w:shd w:val="clear" w:color="auto" w:fill="333333"/>
          </w:tcPr>
          <w:p w14:paraId="7873985E" w14:textId="77777777" w:rsidR="00E66C4D" w:rsidRDefault="00E66C4D" w:rsidP="00324006">
            <w:pPr>
              <w:rPr>
                <w:rFonts w:asciiTheme="majorHAnsi" w:hAnsiTheme="majorHAnsi"/>
              </w:rPr>
            </w:pPr>
            <w:r>
              <w:rPr>
                <w:rFonts w:asciiTheme="majorHAnsi" w:hAnsiTheme="majorHAnsi"/>
              </w:rPr>
              <w:t>Description</w:t>
            </w:r>
          </w:p>
        </w:tc>
      </w:tr>
      <w:tr w:rsidR="00E66C4D" w14:paraId="0C05DE42" w14:textId="77777777" w:rsidTr="00E66C4D">
        <w:tc>
          <w:tcPr>
            <w:tcW w:w="338" w:type="dxa"/>
          </w:tcPr>
          <w:p w14:paraId="4ADDB82A" w14:textId="77777777" w:rsidR="00E66C4D" w:rsidRDefault="00E66C4D" w:rsidP="00324006">
            <w:pPr>
              <w:rPr>
                <w:rFonts w:asciiTheme="majorHAnsi" w:hAnsiTheme="majorHAnsi"/>
              </w:rPr>
            </w:pPr>
            <w:r>
              <w:rPr>
                <w:rFonts w:asciiTheme="majorHAnsi" w:hAnsiTheme="majorHAnsi"/>
              </w:rPr>
              <w:t>1</w:t>
            </w:r>
          </w:p>
        </w:tc>
        <w:tc>
          <w:tcPr>
            <w:tcW w:w="2700" w:type="dxa"/>
          </w:tcPr>
          <w:p w14:paraId="36EF0976" w14:textId="4A0342CD" w:rsidR="00E66C4D" w:rsidRDefault="006344D6" w:rsidP="00324006">
            <w:pPr>
              <w:rPr>
                <w:rFonts w:asciiTheme="majorHAnsi" w:hAnsiTheme="majorHAnsi"/>
              </w:rPr>
            </w:pPr>
            <w:r>
              <w:rPr>
                <w:rFonts w:asciiTheme="majorHAnsi" w:hAnsiTheme="majorHAnsi"/>
              </w:rPr>
              <w:t xml:space="preserve">Set an object </w:t>
            </w:r>
            <w:r w:rsidR="00AD14EF">
              <w:rPr>
                <w:rFonts w:asciiTheme="majorHAnsi" w:hAnsiTheme="majorHAnsi"/>
              </w:rPr>
              <w:t>with expiry time and verify if the object is invalidated after expir</w:t>
            </w:r>
            <w:r w:rsidR="00DD29A2">
              <w:rPr>
                <w:rFonts w:asciiTheme="majorHAnsi" w:hAnsiTheme="majorHAnsi"/>
              </w:rPr>
              <w:t>y</w:t>
            </w:r>
          </w:p>
        </w:tc>
        <w:tc>
          <w:tcPr>
            <w:tcW w:w="4878" w:type="dxa"/>
          </w:tcPr>
          <w:p w14:paraId="05817B56" w14:textId="55D23989" w:rsidR="00E66C4D" w:rsidRPr="00644728" w:rsidRDefault="00644728" w:rsidP="00644728">
            <w:pPr>
              <w:pStyle w:val="ListParagraph"/>
              <w:numPr>
                <w:ilvl w:val="0"/>
                <w:numId w:val="95"/>
              </w:numPr>
              <w:rPr>
                <w:rFonts w:asciiTheme="majorHAnsi" w:hAnsiTheme="majorHAnsi"/>
              </w:rPr>
            </w:pPr>
            <w:r w:rsidRPr="00644728">
              <w:rPr>
                <w:rFonts w:asciiTheme="majorHAnsi" w:hAnsiTheme="majorHAnsi"/>
              </w:rPr>
              <w:t xml:space="preserve">Create a </w:t>
            </w:r>
            <w:r>
              <w:rPr>
                <w:rFonts w:asciiTheme="majorHAnsi" w:hAnsiTheme="majorHAnsi"/>
              </w:rPr>
              <w:t xml:space="preserve">1G </w:t>
            </w:r>
            <w:r w:rsidRPr="00644728">
              <w:rPr>
                <w:rFonts w:asciiTheme="majorHAnsi" w:hAnsiTheme="majorHAnsi"/>
              </w:rPr>
              <w:t>container</w:t>
            </w:r>
          </w:p>
          <w:p w14:paraId="7CF6121C" w14:textId="77777777" w:rsidR="00644728" w:rsidRDefault="00644728" w:rsidP="00644728">
            <w:pPr>
              <w:pStyle w:val="ListParagraph"/>
              <w:numPr>
                <w:ilvl w:val="0"/>
                <w:numId w:val="95"/>
              </w:numPr>
              <w:rPr>
                <w:rFonts w:asciiTheme="majorHAnsi" w:hAnsiTheme="majorHAnsi"/>
              </w:rPr>
            </w:pPr>
            <w:r>
              <w:rPr>
                <w:rFonts w:asciiTheme="majorHAnsi" w:hAnsiTheme="majorHAnsi"/>
              </w:rPr>
              <w:t>Set all objects in the container with expiry time</w:t>
            </w:r>
          </w:p>
          <w:p w14:paraId="4E3A2AA1" w14:textId="77777777" w:rsidR="00644728" w:rsidRDefault="00644728" w:rsidP="00644728">
            <w:pPr>
              <w:rPr>
                <w:rFonts w:asciiTheme="majorHAnsi" w:hAnsiTheme="majorHAnsi"/>
              </w:rPr>
            </w:pPr>
            <w:r>
              <w:rPr>
                <w:rFonts w:asciiTheme="majorHAnsi" w:hAnsiTheme="majorHAnsi"/>
              </w:rPr>
              <w:t>Expected Result</w:t>
            </w:r>
          </w:p>
          <w:p w14:paraId="63411BAA" w14:textId="38E8FE12" w:rsidR="00644728" w:rsidRPr="00324006" w:rsidRDefault="00644728" w:rsidP="00324006">
            <w:pPr>
              <w:pStyle w:val="ListParagraph"/>
              <w:numPr>
                <w:ilvl w:val="0"/>
                <w:numId w:val="96"/>
              </w:numPr>
              <w:rPr>
                <w:rFonts w:asciiTheme="majorHAnsi" w:hAnsiTheme="majorHAnsi"/>
              </w:rPr>
            </w:pPr>
            <w:r w:rsidRPr="00644728">
              <w:rPr>
                <w:rFonts w:asciiTheme="majorHAnsi" w:hAnsiTheme="majorHAnsi"/>
              </w:rPr>
              <w:t>All objects should be invalidated after expiry time and current items count should become 0</w:t>
            </w:r>
          </w:p>
          <w:p w14:paraId="4AE69C45" w14:textId="559175D0" w:rsidR="00644728" w:rsidRPr="00644728" w:rsidRDefault="00644728" w:rsidP="00644728">
            <w:pPr>
              <w:rPr>
                <w:rFonts w:asciiTheme="majorHAnsi" w:hAnsiTheme="majorHAnsi"/>
              </w:rPr>
            </w:pPr>
          </w:p>
        </w:tc>
      </w:tr>
      <w:tr w:rsidR="00AD14EF" w14:paraId="125D2D56" w14:textId="77777777" w:rsidTr="00E66C4D">
        <w:tc>
          <w:tcPr>
            <w:tcW w:w="338" w:type="dxa"/>
          </w:tcPr>
          <w:p w14:paraId="62E1E84B" w14:textId="6017B2F8" w:rsidR="00AD14EF" w:rsidRDefault="00AD14EF" w:rsidP="00324006">
            <w:pPr>
              <w:rPr>
                <w:rFonts w:asciiTheme="majorHAnsi" w:hAnsiTheme="majorHAnsi"/>
              </w:rPr>
            </w:pPr>
            <w:r>
              <w:rPr>
                <w:rFonts w:asciiTheme="majorHAnsi" w:hAnsiTheme="majorHAnsi"/>
              </w:rPr>
              <w:t>2</w:t>
            </w:r>
          </w:p>
        </w:tc>
        <w:tc>
          <w:tcPr>
            <w:tcW w:w="2700" w:type="dxa"/>
          </w:tcPr>
          <w:p w14:paraId="0F995D97" w14:textId="7A268903" w:rsidR="00AD14EF" w:rsidRDefault="00DD29A2" w:rsidP="00324006">
            <w:pPr>
              <w:rPr>
                <w:rFonts w:asciiTheme="majorHAnsi" w:hAnsiTheme="majorHAnsi"/>
              </w:rPr>
            </w:pPr>
            <w:r>
              <w:rPr>
                <w:rFonts w:asciiTheme="majorHAnsi" w:hAnsiTheme="majorHAnsi"/>
              </w:rPr>
              <w:t>Check if the object does not expire if no expiry time is set</w:t>
            </w:r>
          </w:p>
        </w:tc>
        <w:tc>
          <w:tcPr>
            <w:tcW w:w="4878" w:type="dxa"/>
          </w:tcPr>
          <w:p w14:paraId="18492720" w14:textId="512A5034" w:rsidR="00324006" w:rsidRPr="00D045DF" w:rsidRDefault="00324006" w:rsidP="00D045DF">
            <w:pPr>
              <w:pStyle w:val="ListParagraph"/>
              <w:numPr>
                <w:ilvl w:val="0"/>
                <w:numId w:val="98"/>
              </w:numPr>
              <w:rPr>
                <w:rFonts w:asciiTheme="majorHAnsi" w:hAnsiTheme="majorHAnsi"/>
              </w:rPr>
            </w:pPr>
            <w:r w:rsidRPr="00D045DF">
              <w:rPr>
                <w:rFonts w:asciiTheme="majorHAnsi" w:hAnsiTheme="majorHAnsi"/>
              </w:rPr>
              <w:t>Create a 1G container</w:t>
            </w:r>
          </w:p>
          <w:p w14:paraId="496EB63D" w14:textId="261CDDEC" w:rsidR="00324006" w:rsidRPr="00324006" w:rsidRDefault="00324006" w:rsidP="00324006">
            <w:pPr>
              <w:pStyle w:val="ListParagraph"/>
              <w:numPr>
                <w:ilvl w:val="0"/>
                <w:numId w:val="96"/>
              </w:numPr>
              <w:rPr>
                <w:rFonts w:asciiTheme="majorHAnsi" w:hAnsiTheme="majorHAnsi"/>
              </w:rPr>
            </w:pPr>
            <w:r w:rsidRPr="00324006">
              <w:rPr>
                <w:rFonts w:asciiTheme="majorHAnsi" w:hAnsiTheme="majorHAnsi"/>
              </w:rPr>
              <w:t>Set some objects in the container with expiry time and others without</w:t>
            </w:r>
          </w:p>
          <w:p w14:paraId="3752242B" w14:textId="77777777" w:rsidR="00324006" w:rsidRDefault="00324006" w:rsidP="00324006">
            <w:pPr>
              <w:rPr>
                <w:rFonts w:asciiTheme="majorHAnsi" w:hAnsiTheme="majorHAnsi"/>
              </w:rPr>
            </w:pPr>
            <w:r>
              <w:rPr>
                <w:rFonts w:asciiTheme="majorHAnsi" w:hAnsiTheme="majorHAnsi"/>
              </w:rPr>
              <w:t>Expected Result</w:t>
            </w:r>
          </w:p>
          <w:p w14:paraId="2FFD1A07" w14:textId="77777777" w:rsidR="00AD14EF" w:rsidRPr="00324006" w:rsidRDefault="00324006" w:rsidP="00324006">
            <w:pPr>
              <w:pStyle w:val="ListParagraph"/>
              <w:numPr>
                <w:ilvl w:val="0"/>
                <w:numId w:val="97"/>
              </w:numPr>
              <w:rPr>
                <w:rFonts w:asciiTheme="majorHAnsi" w:hAnsiTheme="majorHAnsi"/>
              </w:rPr>
            </w:pPr>
            <w:r w:rsidRPr="00324006">
              <w:rPr>
                <w:rFonts w:asciiTheme="majorHAnsi" w:hAnsiTheme="majorHAnsi"/>
              </w:rPr>
              <w:t>All objects set with expiry time should be invalidated after expiry time and other objects should exist</w:t>
            </w:r>
          </w:p>
          <w:p w14:paraId="09A82341" w14:textId="6A6C107E" w:rsidR="00324006" w:rsidRPr="00324006" w:rsidRDefault="00324006" w:rsidP="00324006">
            <w:pPr>
              <w:pStyle w:val="ListParagraph"/>
              <w:numPr>
                <w:ilvl w:val="0"/>
                <w:numId w:val="97"/>
              </w:numPr>
              <w:rPr>
                <w:rFonts w:asciiTheme="majorHAnsi" w:hAnsiTheme="majorHAnsi"/>
              </w:rPr>
            </w:pPr>
            <w:r w:rsidRPr="00324006">
              <w:rPr>
                <w:rFonts w:asciiTheme="majorHAnsi" w:hAnsiTheme="majorHAnsi"/>
              </w:rPr>
              <w:t>The current items count should reflect this</w:t>
            </w:r>
          </w:p>
        </w:tc>
      </w:tr>
    </w:tbl>
    <w:p w14:paraId="6EA6198F" w14:textId="1BDC3864" w:rsidR="0083534E" w:rsidRPr="0083534E" w:rsidRDefault="0083534E" w:rsidP="0083534E"/>
    <w:p w14:paraId="28DFD71F" w14:textId="28496DD2" w:rsidR="002C0DC8" w:rsidRPr="00675BA1" w:rsidRDefault="000E5C71" w:rsidP="002C0DC8">
      <w:pPr>
        <w:pStyle w:val="Heading2"/>
        <w:rPr>
          <w:color w:val="auto"/>
        </w:rPr>
      </w:pPr>
      <w:bookmarkStart w:id="745" w:name="_Toc220746744"/>
      <w:r w:rsidRPr="00675BA1">
        <w:rPr>
          <w:color w:val="auto"/>
        </w:rPr>
        <w:t>Orderly shutdow</w:t>
      </w:r>
      <w:bookmarkEnd w:id="682"/>
      <w:r w:rsidR="00223943" w:rsidRPr="00675BA1">
        <w:rPr>
          <w:color w:val="auto"/>
        </w:rPr>
        <w:t>n</w:t>
      </w:r>
      <w:bookmarkEnd w:id="745"/>
    </w:p>
    <w:p w14:paraId="76B01AB3" w14:textId="5CFD4A53" w:rsidR="00223943" w:rsidRPr="00675BA1" w:rsidRDefault="00223943" w:rsidP="00223943">
      <w:pPr>
        <w:pStyle w:val="Heading3"/>
        <w:rPr>
          <w:color w:val="auto"/>
        </w:rPr>
      </w:pPr>
      <w:bookmarkStart w:id="746" w:name="_Toc220746745"/>
      <w:r w:rsidRPr="00675BA1">
        <w:rPr>
          <w:color w:val="auto"/>
        </w:rPr>
        <w:t>Design</w:t>
      </w:r>
      <w:bookmarkEnd w:id="746"/>
    </w:p>
    <w:p w14:paraId="79CE3C39" w14:textId="69801904" w:rsidR="005C0EE5" w:rsidRPr="00675BA1" w:rsidRDefault="005C0EE5" w:rsidP="0094656E">
      <w:pPr>
        <w:widowControl w:val="0"/>
        <w:autoSpaceDE w:val="0"/>
        <w:autoSpaceDN w:val="0"/>
        <w:adjustRightInd w:val="0"/>
        <w:ind w:left="576"/>
        <w:rPr>
          <w:rFonts w:asciiTheme="majorHAnsi" w:hAnsiTheme="majorHAnsi" w:cs="Calibri"/>
          <w:sz w:val="28"/>
          <w:szCs w:val="28"/>
        </w:rPr>
      </w:pPr>
      <w:r w:rsidRPr="00675BA1">
        <w:rPr>
          <w:rFonts w:asciiTheme="majorHAnsi" w:hAnsiTheme="majorHAnsi" w:cs="Calibri"/>
          <w:sz w:val="28"/>
          <w:szCs w:val="28"/>
        </w:rPr>
        <w:t>The shutdown implementation for this release will, at minimum, flush and sync any dirty data in cache or in flight.  It is assumed</w:t>
      </w:r>
      <w:r w:rsidR="007F526E" w:rsidRPr="00675BA1">
        <w:rPr>
          <w:rFonts w:asciiTheme="majorHAnsi" w:hAnsiTheme="majorHAnsi" w:cs="Calibri"/>
          <w:sz w:val="28"/>
          <w:szCs w:val="28"/>
        </w:rPr>
        <w:t xml:space="preserve"> </w:t>
      </w:r>
      <w:r w:rsidRPr="00675BA1">
        <w:rPr>
          <w:rFonts w:asciiTheme="majorHAnsi" w:hAnsiTheme="majorHAnsi" w:cs="Calibri"/>
          <w:sz w:val="28"/>
          <w:szCs w:val="28"/>
        </w:rPr>
        <w:t>that the user will not issue any other FDF operations after</w:t>
      </w:r>
      <w:r w:rsidR="007F526E" w:rsidRPr="00675BA1">
        <w:rPr>
          <w:rFonts w:asciiTheme="majorHAnsi" w:hAnsiTheme="majorHAnsi" w:cs="Calibri"/>
          <w:sz w:val="28"/>
          <w:szCs w:val="28"/>
        </w:rPr>
        <w:t xml:space="preserve"> </w:t>
      </w:r>
      <w:r w:rsidRPr="00675BA1">
        <w:rPr>
          <w:rFonts w:asciiTheme="majorHAnsi" w:hAnsiTheme="majorHAnsi" w:cs="Calibri"/>
          <w:sz w:val="28"/>
          <w:szCs w:val="28"/>
        </w:rPr>
        <w:t>shutdown has been initiated.</w:t>
      </w:r>
      <w:r w:rsidR="00884AF2" w:rsidRPr="00675BA1">
        <w:rPr>
          <w:rFonts w:asciiTheme="majorHAnsi" w:hAnsiTheme="majorHAnsi" w:cs="Calibri"/>
          <w:sz w:val="28"/>
          <w:szCs w:val="28"/>
        </w:rPr>
        <w:br/>
      </w:r>
    </w:p>
    <w:p w14:paraId="60A6BED0" w14:textId="1D924BFA" w:rsidR="00A80867" w:rsidRPr="00675BA1" w:rsidRDefault="005C0EE5" w:rsidP="00EC15EB">
      <w:pPr>
        <w:widowControl w:val="0"/>
        <w:autoSpaceDE w:val="0"/>
        <w:autoSpaceDN w:val="0"/>
        <w:adjustRightInd w:val="0"/>
        <w:ind w:left="576"/>
        <w:rPr>
          <w:rFonts w:asciiTheme="majorHAnsi" w:hAnsiTheme="majorHAnsi" w:cs="Calibri"/>
          <w:sz w:val="28"/>
          <w:szCs w:val="28"/>
        </w:rPr>
      </w:pPr>
      <w:r w:rsidRPr="00675BA1">
        <w:rPr>
          <w:rFonts w:asciiTheme="majorHAnsi" w:hAnsiTheme="majorHAnsi" w:cs="Calibri"/>
          <w:sz w:val="28"/>
          <w:szCs w:val="28"/>
        </w:rPr>
        <w:t>On a best efforts basis, the shutdown code will also:</w:t>
      </w:r>
    </w:p>
    <w:p w14:paraId="73756047" w14:textId="46204FEB" w:rsidR="005C0EE5" w:rsidRPr="00675BA1" w:rsidRDefault="005C0EE5" w:rsidP="00750EE6">
      <w:pPr>
        <w:pStyle w:val="ListParagraph"/>
        <w:widowControl w:val="0"/>
        <w:numPr>
          <w:ilvl w:val="0"/>
          <w:numId w:val="10"/>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Block all future FDF requests before starting</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the flush and sync.</w:t>
      </w:r>
    </w:p>
    <w:p w14:paraId="48C96632" w14:textId="77777777" w:rsidR="00204087" w:rsidRPr="00675BA1" w:rsidRDefault="005C0EE5" w:rsidP="00750EE6">
      <w:pPr>
        <w:pStyle w:val="ListParagraph"/>
        <w:widowControl w:val="0"/>
        <w:numPr>
          <w:ilvl w:val="0"/>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Set a persisted "clean shutdown" flag so that restart can</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be accelerated after clean shutdowns.  This must done after</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the flush and sync.  This will be done by calling a function</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provided by the logging subsystem.</w:t>
      </w:r>
      <w:r w:rsidR="00204087" w:rsidRPr="00675BA1">
        <w:rPr>
          <w:rFonts w:asciiTheme="majorHAnsi" w:hAnsiTheme="majorHAnsi" w:cs="Calibri"/>
          <w:sz w:val="28"/>
          <w:szCs w:val="28"/>
        </w:rPr>
        <w:t xml:space="preserve"> </w:t>
      </w:r>
    </w:p>
    <w:p w14:paraId="36A68234" w14:textId="3DE6E4F9" w:rsidR="005C0EE5" w:rsidRPr="00675BA1" w:rsidRDefault="005C0EE5" w:rsidP="00750EE6">
      <w:pPr>
        <w:pStyle w:val="ListParagraph"/>
        <w:widowControl w:val="0"/>
        <w:numPr>
          <w:ilvl w:val="0"/>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Call any existing shutdown functions that already exist for</w:t>
      </w:r>
      <w:r w:rsidR="00204087" w:rsidRPr="00675BA1">
        <w:rPr>
          <w:rFonts w:asciiTheme="majorHAnsi" w:hAnsiTheme="majorHAnsi" w:cs="Calibri"/>
          <w:sz w:val="28"/>
          <w:szCs w:val="28"/>
        </w:rPr>
        <w:t xml:space="preserve"> </w:t>
      </w:r>
      <w:r w:rsidRPr="00675BA1">
        <w:rPr>
          <w:rFonts w:asciiTheme="majorHAnsi" w:hAnsiTheme="majorHAnsi" w:cs="Calibri"/>
          <w:sz w:val="28"/>
          <w:szCs w:val="28"/>
        </w:rPr>
        <w:t>various FDF modules.  These include:</w:t>
      </w:r>
    </w:p>
    <w:p w14:paraId="2CDDDEF5" w14:textId="39BD6775" w:rsidR="005C0EE5" w:rsidRPr="00675BA1" w:rsidRDefault="005C0EE5" w:rsidP="00750EE6">
      <w:pPr>
        <w:pStyle w:val="ListParagraph"/>
        <w:widowControl w:val="0"/>
        <w:numPr>
          <w:ilvl w:val="1"/>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protocol/action (will release FDF cache memory [large!])</w:t>
      </w:r>
    </w:p>
    <w:p w14:paraId="56BF1D37" w14:textId="3236CF11" w:rsidR="005C0EE5" w:rsidRPr="00675BA1" w:rsidRDefault="005C0EE5" w:rsidP="00750EE6">
      <w:pPr>
        <w:pStyle w:val="ListParagraph"/>
        <w:widowControl w:val="0"/>
        <w:numPr>
          <w:ilvl w:val="1"/>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protocol/home (?)</w:t>
      </w:r>
    </w:p>
    <w:p w14:paraId="7CD0BA5E" w14:textId="7BB297AA" w:rsidR="005C0EE5" w:rsidRPr="00675BA1" w:rsidRDefault="005C0EE5" w:rsidP="00750EE6">
      <w:pPr>
        <w:pStyle w:val="ListParagraph"/>
        <w:widowControl w:val="0"/>
        <w:numPr>
          <w:ilvl w:val="1"/>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messaging</w:t>
      </w:r>
    </w:p>
    <w:p w14:paraId="1539348E" w14:textId="4747F7D9" w:rsidR="005C0EE5" w:rsidRPr="00675BA1" w:rsidRDefault="005C0EE5" w:rsidP="00750EE6">
      <w:pPr>
        <w:pStyle w:val="ListParagraph"/>
        <w:widowControl w:val="0"/>
        <w:numPr>
          <w:ilvl w:val="0"/>
          <w:numId w:val="9"/>
        </w:numPr>
        <w:autoSpaceDE w:val="0"/>
        <w:autoSpaceDN w:val="0"/>
        <w:adjustRightInd w:val="0"/>
        <w:rPr>
          <w:rFonts w:asciiTheme="majorHAnsi" w:hAnsiTheme="majorHAnsi" w:cs="Calibri"/>
          <w:sz w:val="28"/>
          <w:szCs w:val="28"/>
        </w:rPr>
      </w:pPr>
      <w:r w:rsidRPr="00675BA1">
        <w:rPr>
          <w:rFonts w:asciiTheme="majorHAnsi" w:hAnsiTheme="majorHAnsi" w:cs="Calibri"/>
          <w:sz w:val="28"/>
          <w:szCs w:val="28"/>
        </w:rPr>
        <w:t>Add the most critical shutdo</w:t>
      </w:r>
      <w:r w:rsidR="00204087" w:rsidRPr="00675BA1">
        <w:rPr>
          <w:rFonts w:asciiTheme="majorHAnsi" w:hAnsiTheme="majorHAnsi" w:cs="Calibri"/>
          <w:sz w:val="28"/>
          <w:szCs w:val="28"/>
        </w:rPr>
        <w:t xml:space="preserve">wn functions that do not already </w:t>
      </w:r>
      <w:r w:rsidRPr="00675BA1">
        <w:rPr>
          <w:rFonts w:asciiTheme="majorHAnsi" w:hAnsiTheme="majorHAnsi" w:cs="Calibri"/>
          <w:sz w:val="28"/>
          <w:szCs w:val="28"/>
        </w:rPr>
        <w:t>exist (eg: release mcd_osd hashtable memory)</w:t>
      </w:r>
    </w:p>
    <w:p w14:paraId="34FFFBA6" w14:textId="77777777" w:rsidR="00223943" w:rsidRPr="00675BA1" w:rsidRDefault="00223943" w:rsidP="00223943">
      <w:pPr>
        <w:pStyle w:val="Heading3"/>
        <w:rPr>
          <w:color w:val="auto"/>
        </w:rPr>
      </w:pPr>
      <w:bookmarkStart w:id="747" w:name="_Toc220746746"/>
      <w:r w:rsidRPr="00675BA1">
        <w:rPr>
          <w:color w:val="auto"/>
        </w:rPr>
        <w:t>User APIs</w:t>
      </w:r>
      <w:bookmarkEnd w:id="747"/>
    </w:p>
    <w:p w14:paraId="07D966C4" w14:textId="7B361688" w:rsidR="00223943" w:rsidRPr="00675BA1" w:rsidRDefault="00223943" w:rsidP="00223943">
      <w:pPr>
        <w:pStyle w:val="Heading3"/>
        <w:rPr>
          <w:color w:val="auto"/>
        </w:rPr>
      </w:pPr>
      <w:bookmarkStart w:id="748" w:name="_Toc220746747"/>
      <w:r w:rsidRPr="00675BA1">
        <w:rPr>
          <w:color w:val="auto"/>
        </w:rPr>
        <w:t>Internal APIs</w:t>
      </w:r>
      <w:bookmarkEnd w:id="748"/>
    </w:p>
    <w:p w14:paraId="3A481DAF" w14:textId="77777777" w:rsidR="00223943" w:rsidRPr="00675BA1" w:rsidRDefault="00223943" w:rsidP="00223943">
      <w:pPr>
        <w:pStyle w:val="Heading3"/>
        <w:rPr>
          <w:color w:val="auto"/>
        </w:rPr>
      </w:pPr>
      <w:bookmarkStart w:id="749" w:name="_Toc220746748"/>
      <w:r w:rsidRPr="00675BA1">
        <w:rPr>
          <w:color w:val="auto"/>
        </w:rPr>
        <w:t>Configuration</w:t>
      </w:r>
      <w:bookmarkEnd w:id="749"/>
    </w:p>
    <w:p w14:paraId="2F6A0A84" w14:textId="77777777" w:rsidR="00223943" w:rsidRPr="00675BA1" w:rsidRDefault="00223943" w:rsidP="00223943">
      <w:pPr>
        <w:pStyle w:val="Heading3"/>
        <w:rPr>
          <w:color w:val="auto"/>
        </w:rPr>
      </w:pPr>
      <w:bookmarkStart w:id="750" w:name="_Toc220746749"/>
      <w:r w:rsidRPr="00675BA1">
        <w:rPr>
          <w:color w:val="auto"/>
        </w:rPr>
        <w:t>Issues and Limitations</w:t>
      </w:r>
      <w:bookmarkEnd w:id="750"/>
    </w:p>
    <w:p w14:paraId="417AD82B" w14:textId="77777777" w:rsidR="00872AD4" w:rsidRDefault="00872AD4" w:rsidP="00A63899">
      <w:pPr>
        <w:pStyle w:val="Heading3"/>
        <w:rPr>
          <w:color w:val="auto"/>
        </w:rPr>
      </w:pPr>
      <w:bookmarkStart w:id="751" w:name="_Toc220746750"/>
      <w:r>
        <w:rPr>
          <w:color w:val="auto"/>
        </w:rPr>
        <w:t>Stat</w:t>
      </w:r>
      <w:r w:rsidR="00A63899" w:rsidRPr="00675BA1">
        <w:rPr>
          <w:color w:val="auto"/>
        </w:rPr>
        <w:t>s</w:t>
      </w:r>
      <w:bookmarkEnd w:id="751"/>
    </w:p>
    <w:p w14:paraId="784E80CC" w14:textId="20C3BF0B" w:rsidR="00223943" w:rsidRPr="00675BA1" w:rsidRDefault="00223943" w:rsidP="00A63899">
      <w:pPr>
        <w:pStyle w:val="Heading3"/>
        <w:rPr>
          <w:color w:val="auto"/>
        </w:rPr>
      </w:pPr>
      <w:bookmarkStart w:id="752" w:name="_Toc220746751"/>
      <w:r w:rsidRPr="00675BA1">
        <w:rPr>
          <w:color w:val="auto"/>
        </w:rPr>
        <w:t>Testcases</w:t>
      </w:r>
      <w:bookmarkEnd w:id="752"/>
    </w:p>
    <w:p w14:paraId="0A46459C" w14:textId="77777777" w:rsidR="008A14A1" w:rsidRPr="006407DE" w:rsidRDefault="008A14A1" w:rsidP="008A14A1"/>
    <w:tbl>
      <w:tblPr>
        <w:tblStyle w:val="TableGrid"/>
        <w:tblW w:w="0" w:type="auto"/>
        <w:tblInd w:w="468" w:type="dxa"/>
        <w:tblLook w:val="04A0" w:firstRow="1" w:lastRow="0" w:firstColumn="1" w:lastColumn="0" w:noHBand="0" w:noVBand="1"/>
      </w:tblPr>
      <w:tblGrid>
        <w:gridCol w:w="338"/>
        <w:gridCol w:w="2700"/>
        <w:gridCol w:w="4878"/>
      </w:tblGrid>
      <w:tr w:rsidR="008A14A1" w14:paraId="1DCF7C00" w14:textId="77777777" w:rsidTr="009B25C3">
        <w:tc>
          <w:tcPr>
            <w:tcW w:w="338" w:type="dxa"/>
            <w:shd w:val="clear" w:color="auto" w:fill="333333"/>
          </w:tcPr>
          <w:p w14:paraId="44E91BC8" w14:textId="77777777" w:rsidR="008A14A1" w:rsidRDefault="008A14A1" w:rsidP="009B25C3">
            <w:pPr>
              <w:rPr>
                <w:rFonts w:asciiTheme="majorHAnsi" w:hAnsiTheme="majorHAnsi"/>
              </w:rPr>
            </w:pPr>
            <w:r>
              <w:rPr>
                <w:rFonts w:asciiTheme="majorHAnsi" w:hAnsiTheme="majorHAnsi"/>
              </w:rPr>
              <w:t>#</w:t>
            </w:r>
          </w:p>
        </w:tc>
        <w:tc>
          <w:tcPr>
            <w:tcW w:w="2700" w:type="dxa"/>
            <w:shd w:val="clear" w:color="auto" w:fill="333333"/>
          </w:tcPr>
          <w:p w14:paraId="3DDBA4A5" w14:textId="77777777" w:rsidR="008A14A1" w:rsidRDefault="008A14A1" w:rsidP="009B25C3">
            <w:pPr>
              <w:rPr>
                <w:rFonts w:asciiTheme="majorHAnsi" w:hAnsiTheme="majorHAnsi"/>
              </w:rPr>
            </w:pPr>
            <w:r>
              <w:rPr>
                <w:rFonts w:asciiTheme="majorHAnsi" w:hAnsiTheme="majorHAnsi"/>
              </w:rPr>
              <w:t>Test case</w:t>
            </w:r>
          </w:p>
        </w:tc>
        <w:tc>
          <w:tcPr>
            <w:tcW w:w="4878" w:type="dxa"/>
            <w:shd w:val="clear" w:color="auto" w:fill="333333"/>
          </w:tcPr>
          <w:p w14:paraId="2E481161" w14:textId="77777777" w:rsidR="008A14A1" w:rsidRDefault="008A14A1" w:rsidP="009B25C3">
            <w:pPr>
              <w:rPr>
                <w:rFonts w:asciiTheme="majorHAnsi" w:hAnsiTheme="majorHAnsi"/>
              </w:rPr>
            </w:pPr>
            <w:r>
              <w:rPr>
                <w:rFonts w:asciiTheme="majorHAnsi" w:hAnsiTheme="majorHAnsi"/>
              </w:rPr>
              <w:t>Description</w:t>
            </w:r>
          </w:p>
        </w:tc>
      </w:tr>
      <w:tr w:rsidR="008A14A1" w14:paraId="2D6582F8" w14:textId="77777777" w:rsidTr="009B25C3">
        <w:tc>
          <w:tcPr>
            <w:tcW w:w="338" w:type="dxa"/>
          </w:tcPr>
          <w:p w14:paraId="3BD4C399" w14:textId="77777777" w:rsidR="008A14A1" w:rsidRDefault="008A14A1" w:rsidP="009B25C3">
            <w:pPr>
              <w:rPr>
                <w:rFonts w:asciiTheme="majorHAnsi" w:hAnsiTheme="majorHAnsi"/>
              </w:rPr>
            </w:pPr>
            <w:r>
              <w:rPr>
                <w:rFonts w:asciiTheme="majorHAnsi" w:hAnsiTheme="majorHAnsi"/>
              </w:rPr>
              <w:t>1</w:t>
            </w:r>
          </w:p>
        </w:tc>
        <w:tc>
          <w:tcPr>
            <w:tcW w:w="2700" w:type="dxa"/>
          </w:tcPr>
          <w:p w14:paraId="6C6095E0" w14:textId="1F7B2BC6" w:rsidR="008A14A1" w:rsidRDefault="00704AA3" w:rsidP="009B25C3">
            <w:pPr>
              <w:rPr>
                <w:rFonts w:asciiTheme="majorHAnsi" w:hAnsiTheme="majorHAnsi"/>
              </w:rPr>
            </w:pPr>
            <w:r>
              <w:rPr>
                <w:rFonts w:asciiTheme="majorHAnsi" w:hAnsiTheme="majorHAnsi"/>
              </w:rPr>
              <w:t>Check if FDF does not loose objects during graceful shutdown</w:t>
            </w:r>
            <w:r w:rsidR="00754B7C">
              <w:rPr>
                <w:rFonts w:asciiTheme="majorHAnsi" w:hAnsiTheme="majorHAnsi"/>
              </w:rPr>
              <w:t xml:space="preserve"> for each supported durability setting </w:t>
            </w:r>
          </w:p>
        </w:tc>
        <w:tc>
          <w:tcPr>
            <w:tcW w:w="4878" w:type="dxa"/>
          </w:tcPr>
          <w:p w14:paraId="013175C8" w14:textId="60015E3D" w:rsidR="009B25C3" w:rsidRDefault="009B25C3" w:rsidP="009B25C3">
            <w:pPr>
              <w:pStyle w:val="ListParagraph"/>
              <w:numPr>
                <w:ilvl w:val="0"/>
                <w:numId w:val="99"/>
              </w:numPr>
              <w:rPr>
                <w:rFonts w:asciiTheme="majorHAnsi" w:hAnsiTheme="majorHAnsi"/>
              </w:rPr>
            </w:pPr>
            <w:r w:rsidRPr="009B25C3">
              <w:rPr>
                <w:rFonts w:asciiTheme="majorHAnsi" w:hAnsiTheme="majorHAnsi"/>
              </w:rPr>
              <w:t xml:space="preserve">Create a </w:t>
            </w:r>
            <w:r>
              <w:rPr>
                <w:rFonts w:asciiTheme="majorHAnsi" w:hAnsiTheme="majorHAnsi"/>
              </w:rPr>
              <w:t xml:space="preserve">couple of </w:t>
            </w:r>
            <w:r w:rsidRPr="009B25C3">
              <w:rPr>
                <w:rFonts w:asciiTheme="majorHAnsi" w:hAnsiTheme="majorHAnsi"/>
              </w:rPr>
              <w:t>1G container</w:t>
            </w:r>
          </w:p>
          <w:p w14:paraId="2F89383B" w14:textId="3E3F02C1" w:rsidR="009B25C3" w:rsidRDefault="009B25C3" w:rsidP="009B25C3">
            <w:pPr>
              <w:pStyle w:val="ListParagraph"/>
              <w:numPr>
                <w:ilvl w:val="0"/>
                <w:numId w:val="99"/>
              </w:numPr>
              <w:rPr>
                <w:rFonts w:asciiTheme="majorHAnsi" w:hAnsiTheme="majorHAnsi"/>
              </w:rPr>
            </w:pPr>
            <w:r>
              <w:rPr>
                <w:rFonts w:asciiTheme="majorHAnsi" w:hAnsiTheme="majorHAnsi"/>
              </w:rPr>
              <w:t>Start the workload which does create, delete containers and object operations at very high rate</w:t>
            </w:r>
          </w:p>
          <w:p w14:paraId="12597F5B" w14:textId="77777777" w:rsidR="009B25C3" w:rsidRDefault="009B25C3" w:rsidP="009B25C3">
            <w:pPr>
              <w:pStyle w:val="ListParagraph"/>
              <w:numPr>
                <w:ilvl w:val="0"/>
                <w:numId w:val="99"/>
              </w:numPr>
              <w:rPr>
                <w:rFonts w:asciiTheme="majorHAnsi" w:hAnsiTheme="majorHAnsi"/>
              </w:rPr>
            </w:pPr>
            <w:r>
              <w:rPr>
                <w:rFonts w:asciiTheme="majorHAnsi" w:hAnsiTheme="majorHAnsi"/>
              </w:rPr>
              <w:t xml:space="preserve">Stop workload at random point </w:t>
            </w:r>
          </w:p>
          <w:p w14:paraId="1A69D854" w14:textId="031299DF" w:rsidR="009B25C3" w:rsidRDefault="009B25C3" w:rsidP="009B25C3">
            <w:pPr>
              <w:pStyle w:val="ListParagraph"/>
              <w:numPr>
                <w:ilvl w:val="0"/>
                <w:numId w:val="99"/>
              </w:numPr>
              <w:rPr>
                <w:rFonts w:asciiTheme="majorHAnsi" w:hAnsiTheme="majorHAnsi"/>
              </w:rPr>
            </w:pPr>
            <w:r>
              <w:rPr>
                <w:rFonts w:asciiTheme="majorHAnsi" w:hAnsiTheme="majorHAnsi"/>
              </w:rPr>
              <w:t>Immediately initiate FDF graceful shutdown by calling FDF shutdown</w:t>
            </w:r>
          </w:p>
          <w:p w14:paraId="4136EE7F" w14:textId="31E0B3F9" w:rsidR="009B25C3" w:rsidRDefault="009B25C3" w:rsidP="009B25C3">
            <w:pPr>
              <w:pStyle w:val="ListParagraph"/>
              <w:numPr>
                <w:ilvl w:val="0"/>
                <w:numId w:val="99"/>
              </w:numPr>
              <w:rPr>
                <w:rFonts w:asciiTheme="majorHAnsi" w:hAnsiTheme="majorHAnsi"/>
              </w:rPr>
            </w:pPr>
            <w:r>
              <w:rPr>
                <w:rFonts w:asciiTheme="majorHAnsi" w:hAnsiTheme="majorHAnsi"/>
              </w:rPr>
              <w:t xml:space="preserve">Kill the FDF application </w:t>
            </w:r>
            <w:r w:rsidR="004D3AEF">
              <w:rPr>
                <w:rFonts w:asciiTheme="majorHAnsi" w:hAnsiTheme="majorHAnsi"/>
              </w:rPr>
              <w:t>after shutdown complted</w:t>
            </w:r>
          </w:p>
          <w:p w14:paraId="7BA5A326" w14:textId="35237102" w:rsidR="009B25C3" w:rsidRDefault="009B25C3" w:rsidP="009B25C3">
            <w:pPr>
              <w:pStyle w:val="ListParagraph"/>
              <w:numPr>
                <w:ilvl w:val="0"/>
                <w:numId w:val="99"/>
              </w:numPr>
              <w:rPr>
                <w:rFonts w:asciiTheme="majorHAnsi" w:hAnsiTheme="majorHAnsi"/>
              </w:rPr>
            </w:pPr>
            <w:r>
              <w:rPr>
                <w:rFonts w:asciiTheme="majorHAnsi" w:hAnsiTheme="majorHAnsi"/>
              </w:rPr>
              <w:t xml:space="preserve">Restart the FDF application </w:t>
            </w:r>
          </w:p>
          <w:p w14:paraId="1CAA0D9F" w14:textId="77777777" w:rsidR="00125783" w:rsidRDefault="009B25C3" w:rsidP="009B25C3">
            <w:pPr>
              <w:rPr>
                <w:rFonts w:asciiTheme="majorHAnsi" w:hAnsiTheme="majorHAnsi"/>
              </w:rPr>
            </w:pPr>
            <w:r>
              <w:rPr>
                <w:rFonts w:asciiTheme="majorHAnsi" w:hAnsiTheme="majorHAnsi"/>
              </w:rPr>
              <w:t>Expected</w:t>
            </w:r>
            <w:r w:rsidR="00125783">
              <w:rPr>
                <w:rFonts w:asciiTheme="majorHAnsi" w:hAnsiTheme="majorHAnsi"/>
              </w:rPr>
              <w:t xml:space="preserve"> Result:</w:t>
            </w:r>
          </w:p>
          <w:p w14:paraId="0309E366" w14:textId="6F80D306" w:rsidR="00F44034" w:rsidRPr="00F44034" w:rsidRDefault="00A6702C" w:rsidP="00F44034">
            <w:pPr>
              <w:pStyle w:val="ListParagraph"/>
              <w:numPr>
                <w:ilvl w:val="0"/>
                <w:numId w:val="100"/>
              </w:numPr>
              <w:rPr>
                <w:rFonts w:asciiTheme="majorHAnsi" w:hAnsiTheme="majorHAnsi"/>
              </w:rPr>
            </w:pPr>
            <w:r w:rsidRPr="00125783">
              <w:rPr>
                <w:rFonts w:asciiTheme="majorHAnsi" w:hAnsiTheme="majorHAnsi"/>
              </w:rPr>
              <w:t>The objects and container state must be consistent as of the shutdown point</w:t>
            </w:r>
          </w:p>
        </w:tc>
      </w:tr>
      <w:tr w:rsidR="00F44034" w14:paraId="56BEF08B" w14:textId="77777777" w:rsidTr="009B25C3">
        <w:tc>
          <w:tcPr>
            <w:tcW w:w="338" w:type="dxa"/>
          </w:tcPr>
          <w:p w14:paraId="4FD30F94" w14:textId="616ACB7B" w:rsidR="00F44034" w:rsidRDefault="003F4E8E" w:rsidP="009B25C3">
            <w:pPr>
              <w:rPr>
                <w:rFonts w:asciiTheme="majorHAnsi" w:hAnsiTheme="majorHAnsi"/>
              </w:rPr>
            </w:pPr>
            <w:r>
              <w:rPr>
                <w:rFonts w:asciiTheme="majorHAnsi" w:hAnsiTheme="majorHAnsi"/>
              </w:rPr>
              <w:t>2</w:t>
            </w:r>
          </w:p>
        </w:tc>
        <w:tc>
          <w:tcPr>
            <w:tcW w:w="2700" w:type="dxa"/>
          </w:tcPr>
          <w:p w14:paraId="6F098A7D" w14:textId="6F957936" w:rsidR="00F44034" w:rsidRDefault="00F44034" w:rsidP="009B25C3">
            <w:pPr>
              <w:rPr>
                <w:rFonts w:asciiTheme="majorHAnsi" w:hAnsiTheme="majorHAnsi"/>
              </w:rPr>
            </w:pPr>
            <w:r>
              <w:rPr>
                <w:rFonts w:asciiTheme="majorHAnsi" w:hAnsiTheme="majorHAnsi"/>
              </w:rPr>
              <w:t>Check if FDF does not loose objects during graceful shutdown for each supported durability setting while application is running</w:t>
            </w:r>
          </w:p>
        </w:tc>
        <w:tc>
          <w:tcPr>
            <w:tcW w:w="4878" w:type="dxa"/>
          </w:tcPr>
          <w:p w14:paraId="0171A1D3" w14:textId="01EC20E8"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Create a couple of 1G container</w:t>
            </w:r>
          </w:p>
          <w:p w14:paraId="7F59D39F" w14:textId="77777777"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Start the workload which does create, delete containers and object operations at very high rate</w:t>
            </w:r>
          </w:p>
          <w:p w14:paraId="34186EE7" w14:textId="77777777"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 xml:space="preserve">Stop workload at random point </w:t>
            </w:r>
          </w:p>
          <w:p w14:paraId="286367C4" w14:textId="77777777"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Immediately initiate FDF graceful shutdown by calling FDF shutdown</w:t>
            </w:r>
          </w:p>
          <w:p w14:paraId="08908780" w14:textId="297814F8" w:rsidR="00F44034" w:rsidRPr="00F44034" w:rsidRDefault="004C706F" w:rsidP="00F44034">
            <w:pPr>
              <w:pStyle w:val="ListParagraph"/>
              <w:numPr>
                <w:ilvl w:val="0"/>
                <w:numId w:val="101"/>
              </w:numPr>
              <w:rPr>
                <w:rFonts w:asciiTheme="majorHAnsi" w:hAnsiTheme="majorHAnsi"/>
              </w:rPr>
            </w:pPr>
            <w:r>
              <w:rPr>
                <w:rFonts w:asciiTheme="majorHAnsi" w:hAnsiTheme="majorHAnsi"/>
              </w:rPr>
              <w:t>Keep</w:t>
            </w:r>
            <w:r w:rsidR="00F44034" w:rsidRPr="00F44034">
              <w:rPr>
                <w:rFonts w:asciiTheme="majorHAnsi" w:hAnsiTheme="majorHAnsi"/>
              </w:rPr>
              <w:t xml:space="preserve"> the FDF application </w:t>
            </w:r>
            <w:r>
              <w:rPr>
                <w:rFonts w:asciiTheme="majorHAnsi" w:hAnsiTheme="majorHAnsi"/>
              </w:rPr>
              <w:t>running</w:t>
            </w:r>
          </w:p>
          <w:p w14:paraId="2BAADCF1" w14:textId="062A246D" w:rsidR="00F44034" w:rsidRPr="00F44034" w:rsidRDefault="00F44034" w:rsidP="00F44034">
            <w:pPr>
              <w:pStyle w:val="ListParagraph"/>
              <w:numPr>
                <w:ilvl w:val="0"/>
                <w:numId w:val="101"/>
              </w:numPr>
              <w:rPr>
                <w:rFonts w:asciiTheme="majorHAnsi" w:hAnsiTheme="majorHAnsi"/>
              </w:rPr>
            </w:pPr>
            <w:r w:rsidRPr="00F44034">
              <w:rPr>
                <w:rFonts w:asciiTheme="majorHAnsi" w:hAnsiTheme="majorHAnsi"/>
              </w:rPr>
              <w:t xml:space="preserve">Restart the FDF </w:t>
            </w:r>
            <w:r w:rsidR="004D3AEF">
              <w:rPr>
                <w:rFonts w:asciiTheme="majorHAnsi" w:hAnsiTheme="majorHAnsi"/>
              </w:rPr>
              <w:t>after shutdown completes</w:t>
            </w:r>
          </w:p>
          <w:p w14:paraId="54EAE02B" w14:textId="77777777" w:rsidR="00F44034" w:rsidRDefault="00F44034" w:rsidP="00F44034">
            <w:pPr>
              <w:rPr>
                <w:rFonts w:asciiTheme="majorHAnsi" w:hAnsiTheme="majorHAnsi"/>
              </w:rPr>
            </w:pPr>
            <w:r>
              <w:rPr>
                <w:rFonts w:asciiTheme="majorHAnsi" w:hAnsiTheme="majorHAnsi"/>
              </w:rPr>
              <w:t>Expected Result:</w:t>
            </w:r>
          </w:p>
          <w:p w14:paraId="5C12C290" w14:textId="51A6AA8F" w:rsidR="00F44034" w:rsidRPr="004A6580" w:rsidRDefault="00F44034" w:rsidP="004A6580">
            <w:pPr>
              <w:pStyle w:val="ListParagraph"/>
              <w:numPr>
                <w:ilvl w:val="0"/>
                <w:numId w:val="102"/>
              </w:numPr>
              <w:rPr>
                <w:rFonts w:asciiTheme="majorHAnsi" w:hAnsiTheme="majorHAnsi"/>
              </w:rPr>
            </w:pPr>
            <w:r w:rsidRPr="004A6580">
              <w:rPr>
                <w:rFonts w:asciiTheme="majorHAnsi" w:hAnsiTheme="majorHAnsi"/>
              </w:rPr>
              <w:t>The objects and container state must be consistent as of the shutdown point</w:t>
            </w:r>
          </w:p>
        </w:tc>
      </w:tr>
      <w:tr w:rsidR="003F4E8E" w14:paraId="16B6FCF8" w14:textId="77777777" w:rsidTr="009B25C3">
        <w:tc>
          <w:tcPr>
            <w:tcW w:w="338" w:type="dxa"/>
          </w:tcPr>
          <w:p w14:paraId="4926E175" w14:textId="2143D771" w:rsidR="003F4E8E" w:rsidRDefault="004A6580" w:rsidP="009B25C3">
            <w:pPr>
              <w:rPr>
                <w:rFonts w:asciiTheme="majorHAnsi" w:hAnsiTheme="majorHAnsi"/>
              </w:rPr>
            </w:pPr>
            <w:r>
              <w:rPr>
                <w:rFonts w:asciiTheme="majorHAnsi" w:hAnsiTheme="majorHAnsi"/>
              </w:rPr>
              <w:t>3</w:t>
            </w:r>
          </w:p>
        </w:tc>
        <w:tc>
          <w:tcPr>
            <w:tcW w:w="2700" w:type="dxa"/>
          </w:tcPr>
          <w:p w14:paraId="73A420C4" w14:textId="6530DBC4" w:rsidR="003F4E8E" w:rsidRDefault="004A6580" w:rsidP="009B25C3">
            <w:pPr>
              <w:rPr>
                <w:rFonts w:asciiTheme="majorHAnsi" w:hAnsiTheme="majorHAnsi"/>
              </w:rPr>
            </w:pPr>
            <w:r>
              <w:rPr>
                <w:rFonts w:asciiTheme="majorHAnsi" w:hAnsiTheme="majorHAnsi"/>
              </w:rPr>
              <w:t>Check if FDF rejects container and object operations after shutdown is initiated</w:t>
            </w:r>
          </w:p>
        </w:tc>
        <w:tc>
          <w:tcPr>
            <w:tcW w:w="4878" w:type="dxa"/>
          </w:tcPr>
          <w:p w14:paraId="004C1C56" w14:textId="0C69B2B4" w:rsidR="004A6580" w:rsidRPr="00B255A3" w:rsidRDefault="004A6580" w:rsidP="00B255A3">
            <w:pPr>
              <w:pStyle w:val="ListParagraph"/>
              <w:numPr>
                <w:ilvl w:val="0"/>
                <w:numId w:val="104"/>
              </w:numPr>
              <w:rPr>
                <w:rFonts w:asciiTheme="majorHAnsi" w:hAnsiTheme="majorHAnsi"/>
              </w:rPr>
            </w:pPr>
            <w:r w:rsidRPr="00B255A3">
              <w:rPr>
                <w:rFonts w:asciiTheme="majorHAnsi" w:hAnsiTheme="majorHAnsi"/>
              </w:rPr>
              <w:t>Create a couple of 1G container</w:t>
            </w:r>
          </w:p>
          <w:p w14:paraId="02E7BD41" w14:textId="77777777" w:rsidR="004A6580" w:rsidRPr="00B255A3" w:rsidRDefault="004A6580" w:rsidP="00B255A3">
            <w:pPr>
              <w:pStyle w:val="ListParagraph"/>
              <w:numPr>
                <w:ilvl w:val="0"/>
                <w:numId w:val="102"/>
              </w:numPr>
              <w:rPr>
                <w:rFonts w:asciiTheme="majorHAnsi" w:hAnsiTheme="majorHAnsi"/>
              </w:rPr>
            </w:pPr>
            <w:r w:rsidRPr="00B255A3">
              <w:rPr>
                <w:rFonts w:asciiTheme="majorHAnsi" w:hAnsiTheme="majorHAnsi"/>
              </w:rPr>
              <w:t>Start the workload which does create, delete containers and object operations at very high rate</w:t>
            </w:r>
          </w:p>
          <w:p w14:paraId="25C223B3" w14:textId="27F2B658" w:rsidR="004A6580" w:rsidRPr="00B255A3" w:rsidRDefault="004A6580" w:rsidP="00B255A3">
            <w:pPr>
              <w:pStyle w:val="ListParagraph"/>
              <w:numPr>
                <w:ilvl w:val="0"/>
                <w:numId w:val="102"/>
              </w:numPr>
              <w:rPr>
                <w:rFonts w:asciiTheme="majorHAnsi" w:hAnsiTheme="majorHAnsi"/>
              </w:rPr>
            </w:pPr>
            <w:r w:rsidRPr="00B255A3">
              <w:rPr>
                <w:rFonts w:asciiTheme="majorHAnsi" w:hAnsiTheme="majorHAnsi"/>
              </w:rPr>
              <w:t>Initiate FDF graceful shutdown by calling FDF shutdown</w:t>
            </w:r>
          </w:p>
          <w:p w14:paraId="24FBB2E4" w14:textId="77777777" w:rsidR="004A6580" w:rsidRDefault="004A6580" w:rsidP="004A6580">
            <w:pPr>
              <w:rPr>
                <w:rFonts w:asciiTheme="majorHAnsi" w:hAnsiTheme="majorHAnsi"/>
              </w:rPr>
            </w:pPr>
            <w:r>
              <w:rPr>
                <w:rFonts w:asciiTheme="majorHAnsi" w:hAnsiTheme="majorHAnsi"/>
              </w:rPr>
              <w:t>Expected Result:</w:t>
            </w:r>
          </w:p>
          <w:p w14:paraId="7A89E22E" w14:textId="4DBE7F0B" w:rsidR="003F4E8E" w:rsidRPr="004A6580" w:rsidRDefault="004A6580" w:rsidP="004A6580">
            <w:pPr>
              <w:pStyle w:val="ListParagraph"/>
              <w:numPr>
                <w:ilvl w:val="0"/>
                <w:numId w:val="103"/>
              </w:numPr>
              <w:rPr>
                <w:rFonts w:asciiTheme="majorHAnsi" w:hAnsiTheme="majorHAnsi"/>
              </w:rPr>
            </w:pPr>
            <w:r w:rsidRPr="004A6580">
              <w:rPr>
                <w:rFonts w:asciiTheme="majorHAnsi" w:hAnsiTheme="majorHAnsi"/>
              </w:rPr>
              <w:t xml:space="preserve">All the container and object operations </w:t>
            </w:r>
            <w:r w:rsidR="00B255A3">
              <w:rPr>
                <w:rFonts w:asciiTheme="majorHAnsi" w:hAnsiTheme="majorHAnsi"/>
              </w:rPr>
              <w:t>should fail after shutdown is initiated</w:t>
            </w:r>
          </w:p>
        </w:tc>
      </w:tr>
      <w:tr w:rsidR="00673E69" w14:paraId="19B59FA5" w14:textId="77777777" w:rsidTr="009B25C3">
        <w:tc>
          <w:tcPr>
            <w:tcW w:w="338" w:type="dxa"/>
          </w:tcPr>
          <w:p w14:paraId="45D30E0B" w14:textId="5F53FCC6" w:rsidR="00673E69" w:rsidRDefault="00932A3F" w:rsidP="009B25C3">
            <w:pPr>
              <w:rPr>
                <w:rFonts w:asciiTheme="majorHAnsi" w:hAnsiTheme="majorHAnsi"/>
              </w:rPr>
            </w:pPr>
            <w:r>
              <w:rPr>
                <w:rFonts w:asciiTheme="majorHAnsi" w:hAnsiTheme="majorHAnsi"/>
              </w:rPr>
              <w:t>4</w:t>
            </w:r>
          </w:p>
        </w:tc>
        <w:tc>
          <w:tcPr>
            <w:tcW w:w="2700" w:type="dxa"/>
          </w:tcPr>
          <w:p w14:paraId="4CCE8B0C" w14:textId="341520E8" w:rsidR="00673E69" w:rsidRDefault="00932A3F" w:rsidP="009B25C3">
            <w:pPr>
              <w:rPr>
                <w:rFonts w:asciiTheme="majorHAnsi" w:hAnsiTheme="majorHAnsi"/>
              </w:rPr>
            </w:pPr>
            <w:r>
              <w:rPr>
                <w:rFonts w:asciiTheme="majorHAnsi" w:hAnsiTheme="majorHAnsi"/>
              </w:rPr>
              <w:t>Check if FDF takes optimized recovery path after graceful shutdown</w:t>
            </w:r>
          </w:p>
        </w:tc>
        <w:tc>
          <w:tcPr>
            <w:tcW w:w="4878" w:type="dxa"/>
          </w:tcPr>
          <w:p w14:paraId="276571F0" w14:textId="6E1B5211" w:rsidR="000E6DB7" w:rsidRPr="000E6DB7" w:rsidRDefault="000E6DB7" w:rsidP="000E6DB7">
            <w:pPr>
              <w:pStyle w:val="ListParagraph"/>
              <w:numPr>
                <w:ilvl w:val="0"/>
                <w:numId w:val="105"/>
              </w:numPr>
              <w:rPr>
                <w:rFonts w:asciiTheme="majorHAnsi" w:hAnsiTheme="majorHAnsi"/>
              </w:rPr>
            </w:pPr>
            <w:r w:rsidRPr="000E6DB7">
              <w:rPr>
                <w:rFonts w:asciiTheme="majorHAnsi" w:hAnsiTheme="majorHAnsi"/>
              </w:rPr>
              <w:t>Create a couple of 1G container</w:t>
            </w:r>
          </w:p>
          <w:p w14:paraId="79D0DB07"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Start the workload which does create, delete containers and object operations at very high rate</w:t>
            </w:r>
          </w:p>
          <w:p w14:paraId="5C6F8963"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 xml:space="preserve">Stop workload at random point </w:t>
            </w:r>
          </w:p>
          <w:p w14:paraId="3DF67FE5"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Immediately initiate FDF graceful shutdown by calling FDF shutdown</w:t>
            </w:r>
          </w:p>
          <w:p w14:paraId="3495415E" w14:textId="19C42A6A"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 xml:space="preserve">Kill the FDF application </w:t>
            </w:r>
            <w:r w:rsidR="004D3AEF">
              <w:rPr>
                <w:rFonts w:asciiTheme="majorHAnsi" w:hAnsiTheme="majorHAnsi"/>
              </w:rPr>
              <w:t>after shutdown completes</w:t>
            </w:r>
          </w:p>
          <w:p w14:paraId="5CF9906F" w14:textId="77777777" w:rsidR="000E6DB7" w:rsidRPr="000E6DB7" w:rsidRDefault="000E6DB7" w:rsidP="000E6DB7">
            <w:pPr>
              <w:pStyle w:val="ListParagraph"/>
              <w:numPr>
                <w:ilvl w:val="0"/>
                <w:numId w:val="104"/>
              </w:numPr>
              <w:rPr>
                <w:rFonts w:asciiTheme="majorHAnsi" w:hAnsiTheme="majorHAnsi"/>
              </w:rPr>
            </w:pPr>
            <w:r w:rsidRPr="000E6DB7">
              <w:rPr>
                <w:rFonts w:asciiTheme="majorHAnsi" w:hAnsiTheme="majorHAnsi"/>
              </w:rPr>
              <w:t xml:space="preserve">Restart the FDF application </w:t>
            </w:r>
          </w:p>
          <w:p w14:paraId="6D26D1A1" w14:textId="77777777" w:rsidR="000E6DB7" w:rsidRDefault="000E6DB7" w:rsidP="000E6DB7">
            <w:pPr>
              <w:rPr>
                <w:rFonts w:asciiTheme="majorHAnsi" w:hAnsiTheme="majorHAnsi"/>
              </w:rPr>
            </w:pPr>
            <w:r>
              <w:rPr>
                <w:rFonts w:asciiTheme="majorHAnsi" w:hAnsiTheme="majorHAnsi"/>
              </w:rPr>
              <w:t>Expected Result:</w:t>
            </w:r>
          </w:p>
          <w:p w14:paraId="2E08E99F" w14:textId="606BB5E0" w:rsidR="002640E1" w:rsidRPr="002640E1" w:rsidRDefault="002640E1" w:rsidP="002640E1">
            <w:pPr>
              <w:pStyle w:val="ListParagraph"/>
              <w:numPr>
                <w:ilvl w:val="0"/>
                <w:numId w:val="105"/>
              </w:numPr>
              <w:rPr>
                <w:rFonts w:asciiTheme="majorHAnsi" w:hAnsiTheme="majorHAnsi"/>
              </w:rPr>
            </w:pPr>
            <w:r w:rsidRPr="002640E1">
              <w:rPr>
                <w:rFonts w:asciiTheme="majorHAnsi" w:hAnsiTheme="majorHAnsi"/>
              </w:rPr>
              <w:t>The FDF should not do full recovery and should take optimized recovery path</w:t>
            </w:r>
          </w:p>
          <w:p w14:paraId="2AB9170A" w14:textId="05450F7E" w:rsidR="00673E69" w:rsidRPr="002640E1" w:rsidRDefault="000E6DB7" w:rsidP="002640E1">
            <w:pPr>
              <w:pStyle w:val="ListParagraph"/>
              <w:numPr>
                <w:ilvl w:val="0"/>
                <w:numId w:val="105"/>
              </w:numPr>
              <w:rPr>
                <w:rFonts w:asciiTheme="majorHAnsi" w:hAnsiTheme="majorHAnsi"/>
              </w:rPr>
            </w:pPr>
            <w:r w:rsidRPr="002640E1">
              <w:rPr>
                <w:rFonts w:asciiTheme="majorHAnsi" w:hAnsiTheme="majorHAnsi"/>
              </w:rPr>
              <w:t>The objects and container state must be consistent as of the shutdown point</w:t>
            </w:r>
          </w:p>
        </w:tc>
      </w:tr>
      <w:tr w:rsidR="00177C40" w14:paraId="33905901" w14:textId="77777777" w:rsidTr="009B25C3">
        <w:tc>
          <w:tcPr>
            <w:tcW w:w="338" w:type="dxa"/>
          </w:tcPr>
          <w:p w14:paraId="6686753B" w14:textId="43B34026" w:rsidR="00177C40" w:rsidRDefault="00177C40" w:rsidP="009B25C3">
            <w:pPr>
              <w:rPr>
                <w:rFonts w:asciiTheme="majorHAnsi" w:hAnsiTheme="majorHAnsi"/>
              </w:rPr>
            </w:pPr>
            <w:r>
              <w:rPr>
                <w:rFonts w:asciiTheme="majorHAnsi" w:hAnsiTheme="majorHAnsi"/>
              </w:rPr>
              <w:t>5</w:t>
            </w:r>
          </w:p>
        </w:tc>
        <w:tc>
          <w:tcPr>
            <w:tcW w:w="2700" w:type="dxa"/>
          </w:tcPr>
          <w:p w14:paraId="4F4C4767" w14:textId="4C08B77B" w:rsidR="00177C40" w:rsidRDefault="00177C40" w:rsidP="00177C40">
            <w:pPr>
              <w:rPr>
                <w:rFonts w:asciiTheme="majorHAnsi" w:hAnsiTheme="majorHAnsi"/>
              </w:rPr>
            </w:pPr>
            <w:r>
              <w:rPr>
                <w:rFonts w:asciiTheme="majorHAnsi" w:hAnsiTheme="majorHAnsi"/>
              </w:rPr>
              <w:t>Check if FDF does not take optimized recovery path after a crash</w:t>
            </w:r>
          </w:p>
        </w:tc>
        <w:tc>
          <w:tcPr>
            <w:tcW w:w="4878" w:type="dxa"/>
          </w:tcPr>
          <w:p w14:paraId="66B97DA9" w14:textId="77777777" w:rsidR="00D13AD4" w:rsidRPr="000E6DB7" w:rsidRDefault="00D13AD4" w:rsidP="00D13AD4">
            <w:pPr>
              <w:pStyle w:val="ListParagraph"/>
              <w:numPr>
                <w:ilvl w:val="0"/>
                <w:numId w:val="106"/>
              </w:numPr>
              <w:rPr>
                <w:rFonts w:asciiTheme="majorHAnsi" w:hAnsiTheme="majorHAnsi"/>
              </w:rPr>
            </w:pPr>
            <w:r w:rsidRPr="000E6DB7">
              <w:rPr>
                <w:rFonts w:asciiTheme="majorHAnsi" w:hAnsiTheme="majorHAnsi"/>
              </w:rPr>
              <w:t>Create a couple of 1G container</w:t>
            </w:r>
          </w:p>
          <w:p w14:paraId="7516AD75" w14:textId="77777777" w:rsidR="00D13AD4" w:rsidRPr="000E6DB7" w:rsidRDefault="00D13AD4" w:rsidP="00D13AD4">
            <w:pPr>
              <w:pStyle w:val="ListParagraph"/>
              <w:numPr>
                <w:ilvl w:val="0"/>
                <w:numId w:val="106"/>
              </w:numPr>
              <w:rPr>
                <w:rFonts w:asciiTheme="majorHAnsi" w:hAnsiTheme="majorHAnsi"/>
              </w:rPr>
            </w:pPr>
            <w:r w:rsidRPr="000E6DB7">
              <w:rPr>
                <w:rFonts w:asciiTheme="majorHAnsi" w:hAnsiTheme="majorHAnsi"/>
              </w:rPr>
              <w:t>Start the workload which does create, delete containers and object operations at very high rate</w:t>
            </w:r>
          </w:p>
          <w:p w14:paraId="66DA29A1" w14:textId="2FA823B9" w:rsidR="00D13AD4" w:rsidRPr="000E6DB7" w:rsidRDefault="004D3AEF" w:rsidP="00D13AD4">
            <w:pPr>
              <w:pStyle w:val="ListParagraph"/>
              <w:numPr>
                <w:ilvl w:val="0"/>
                <w:numId w:val="106"/>
              </w:numPr>
              <w:rPr>
                <w:rFonts w:asciiTheme="majorHAnsi" w:hAnsiTheme="majorHAnsi"/>
              </w:rPr>
            </w:pPr>
            <w:r>
              <w:rPr>
                <w:rFonts w:asciiTheme="majorHAnsi" w:hAnsiTheme="majorHAnsi"/>
              </w:rPr>
              <w:t>Kill the FDF application</w:t>
            </w:r>
          </w:p>
          <w:p w14:paraId="5A7BFD13" w14:textId="77777777" w:rsidR="00D13AD4" w:rsidRPr="000E6DB7" w:rsidRDefault="00D13AD4" w:rsidP="00D13AD4">
            <w:pPr>
              <w:pStyle w:val="ListParagraph"/>
              <w:numPr>
                <w:ilvl w:val="0"/>
                <w:numId w:val="106"/>
              </w:numPr>
              <w:rPr>
                <w:rFonts w:asciiTheme="majorHAnsi" w:hAnsiTheme="majorHAnsi"/>
              </w:rPr>
            </w:pPr>
            <w:r w:rsidRPr="000E6DB7">
              <w:rPr>
                <w:rFonts w:asciiTheme="majorHAnsi" w:hAnsiTheme="majorHAnsi"/>
              </w:rPr>
              <w:t xml:space="preserve">Restart the FDF application </w:t>
            </w:r>
          </w:p>
          <w:p w14:paraId="61A897D8" w14:textId="77777777" w:rsidR="00D13AD4" w:rsidRDefault="00D13AD4" w:rsidP="00D13AD4">
            <w:pPr>
              <w:rPr>
                <w:rFonts w:asciiTheme="majorHAnsi" w:hAnsiTheme="majorHAnsi"/>
              </w:rPr>
            </w:pPr>
            <w:r>
              <w:rPr>
                <w:rFonts w:asciiTheme="majorHAnsi" w:hAnsiTheme="majorHAnsi"/>
              </w:rPr>
              <w:t>Expected Result:</w:t>
            </w:r>
          </w:p>
          <w:p w14:paraId="5E4178A2" w14:textId="77777777" w:rsidR="004D3AEF" w:rsidRPr="004D3AEF" w:rsidRDefault="00D13AD4" w:rsidP="004D3AEF">
            <w:pPr>
              <w:pStyle w:val="ListParagraph"/>
              <w:numPr>
                <w:ilvl w:val="0"/>
                <w:numId w:val="107"/>
              </w:numPr>
              <w:rPr>
                <w:rFonts w:asciiTheme="majorHAnsi" w:hAnsiTheme="majorHAnsi"/>
              </w:rPr>
            </w:pPr>
            <w:r w:rsidRPr="004D3AEF">
              <w:rPr>
                <w:rFonts w:asciiTheme="majorHAnsi" w:hAnsiTheme="majorHAnsi"/>
              </w:rPr>
              <w:t xml:space="preserve">The FDF should not </w:t>
            </w:r>
            <w:r w:rsidR="004D3AEF" w:rsidRPr="004D3AEF">
              <w:rPr>
                <w:rFonts w:asciiTheme="majorHAnsi" w:hAnsiTheme="majorHAnsi"/>
              </w:rPr>
              <w:t>do optimized recovery and do</w:t>
            </w:r>
            <w:r w:rsidRPr="004D3AEF">
              <w:rPr>
                <w:rFonts w:asciiTheme="majorHAnsi" w:hAnsiTheme="majorHAnsi"/>
              </w:rPr>
              <w:t xml:space="preserve"> full recovery </w:t>
            </w:r>
          </w:p>
          <w:p w14:paraId="3C5C14A2" w14:textId="10BDD252" w:rsidR="00177C40" w:rsidRPr="004D3AEF" w:rsidRDefault="00D13AD4" w:rsidP="004D3AEF">
            <w:pPr>
              <w:pStyle w:val="ListParagraph"/>
              <w:numPr>
                <w:ilvl w:val="0"/>
                <w:numId w:val="107"/>
              </w:numPr>
              <w:rPr>
                <w:rFonts w:asciiTheme="majorHAnsi" w:hAnsiTheme="majorHAnsi"/>
              </w:rPr>
            </w:pPr>
            <w:r w:rsidRPr="004D3AEF">
              <w:rPr>
                <w:rFonts w:asciiTheme="majorHAnsi" w:hAnsiTheme="majorHAnsi"/>
              </w:rPr>
              <w:t>The objects and container state must be consistent as of the shutdown point</w:t>
            </w:r>
          </w:p>
        </w:tc>
      </w:tr>
      <w:tr w:rsidR="00C6563D" w14:paraId="6F16365D" w14:textId="77777777" w:rsidTr="009B25C3">
        <w:tc>
          <w:tcPr>
            <w:tcW w:w="338" w:type="dxa"/>
          </w:tcPr>
          <w:p w14:paraId="7E0A7B28" w14:textId="72A04EB8" w:rsidR="00C6563D" w:rsidRDefault="00E31BFC" w:rsidP="009B25C3">
            <w:pPr>
              <w:rPr>
                <w:rFonts w:asciiTheme="majorHAnsi" w:hAnsiTheme="majorHAnsi"/>
              </w:rPr>
            </w:pPr>
            <w:r>
              <w:rPr>
                <w:rFonts w:asciiTheme="majorHAnsi" w:hAnsiTheme="majorHAnsi"/>
              </w:rPr>
              <w:t>6</w:t>
            </w:r>
          </w:p>
        </w:tc>
        <w:tc>
          <w:tcPr>
            <w:tcW w:w="2700" w:type="dxa"/>
          </w:tcPr>
          <w:p w14:paraId="7323AFD4" w14:textId="09B8270B" w:rsidR="00C6563D" w:rsidRDefault="00E31BFC" w:rsidP="00177C40">
            <w:pPr>
              <w:rPr>
                <w:rFonts w:asciiTheme="majorHAnsi" w:hAnsiTheme="majorHAnsi"/>
              </w:rPr>
            </w:pPr>
            <w:r>
              <w:rPr>
                <w:rFonts w:asciiTheme="majorHAnsi" w:hAnsiTheme="majorHAnsi"/>
              </w:rPr>
              <w:t xml:space="preserve">Check if graceful FDF shutdown releases all the memory </w:t>
            </w:r>
          </w:p>
        </w:tc>
        <w:tc>
          <w:tcPr>
            <w:tcW w:w="4878" w:type="dxa"/>
          </w:tcPr>
          <w:p w14:paraId="674A0660"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Create a couple of 1G container</w:t>
            </w:r>
          </w:p>
          <w:p w14:paraId="1DE379C7"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Start the workload which does create, delete containers and object operations at very high rate</w:t>
            </w:r>
          </w:p>
          <w:p w14:paraId="3AC38629"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 xml:space="preserve">Stop workload at random point </w:t>
            </w:r>
          </w:p>
          <w:p w14:paraId="79FE9594"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Immediately initiate FDF graceful shutdown by calling FDF shutdown</w:t>
            </w:r>
          </w:p>
          <w:p w14:paraId="36BD41EE"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Keep the FDF application running</w:t>
            </w:r>
          </w:p>
          <w:p w14:paraId="15972859" w14:textId="77777777" w:rsidR="00537EB8" w:rsidRPr="00537EB8" w:rsidRDefault="00537EB8" w:rsidP="00537EB8">
            <w:pPr>
              <w:pStyle w:val="ListParagraph"/>
              <w:numPr>
                <w:ilvl w:val="0"/>
                <w:numId w:val="108"/>
              </w:numPr>
              <w:rPr>
                <w:rFonts w:asciiTheme="majorHAnsi" w:hAnsiTheme="majorHAnsi"/>
              </w:rPr>
            </w:pPr>
            <w:r w:rsidRPr="00537EB8">
              <w:rPr>
                <w:rFonts w:asciiTheme="majorHAnsi" w:hAnsiTheme="majorHAnsi"/>
              </w:rPr>
              <w:t>Restart the FDF after shutdown completes</w:t>
            </w:r>
          </w:p>
          <w:p w14:paraId="62F38C7C" w14:textId="77777777" w:rsidR="00537EB8" w:rsidRDefault="00537EB8" w:rsidP="00537EB8">
            <w:pPr>
              <w:rPr>
                <w:rFonts w:asciiTheme="majorHAnsi" w:hAnsiTheme="majorHAnsi"/>
              </w:rPr>
            </w:pPr>
            <w:r>
              <w:rPr>
                <w:rFonts w:asciiTheme="majorHAnsi" w:hAnsiTheme="majorHAnsi"/>
              </w:rPr>
              <w:t>Expected Result:</w:t>
            </w:r>
          </w:p>
          <w:p w14:paraId="44D6777A" w14:textId="77777777" w:rsidR="00C6563D" w:rsidRDefault="00537EB8" w:rsidP="00537EB8">
            <w:pPr>
              <w:pStyle w:val="ListParagraph"/>
              <w:numPr>
                <w:ilvl w:val="0"/>
                <w:numId w:val="109"/>
              </w:numPr>
              <w:rPr>
                <w:rFonts w:asciiTheme="majorHAnsi" w:hAnsiTheme="majorHAnsi"/>
              </w:rPr>
            </w:pPr>
            <w:r w:rsidRPr="00537EB8">
              <w:rPr>
                <w:rFonts w:asciiTheme="majorHAnsi" w:hAnsiTheme="majorHAnsi"/>
              </w:rPr>
              <w:t>The objects and container state must be consistent as of the shutdown point</w:t>
            </w:r>
          </w:p>
          <w:p w14:paraId="3B1D536C" w14:textId="7354BFCD" w:rsidR="00537EB8" w:rsidRPr="00537EB8" w:rsidRDefault="00537EB8" w:rsidP="00537EB8">
            <w:pPr>
              <w:pStyle w:val="ListParagraph"/>
              <w:numPr>
                <w:ilvl w:val="0"/>
                <w:numId w:val="109"/>
              </w:numPr>
              <w:rPr>
                <w:rFonts w:asciiTheme="majorHAnsi" w:hAnsiTheme="majorHAnsi"/>
              </w:rPr>
            </w:pPr>
            <w:r>
              <w:rPr>
                <w:rFonts w:asciiTheme="majorHAnsi" w:hAnsiTheme="majorHAnsi"/>
              </w:rPr>
              <w:t>No memory lea</w:t>
            </w:r>
            <w:r w:rsidR="007176AF">
              <w:rPr>
                <w:rFonts w:asciiTheme="majorHAnsi" w:hAnsiTheme="majorHAnsi"/>
              </w:rPr>
              <w:t>k</w:t>
            </w:r>
          </w:p>
        </w:tc>
      </w:tr>
      <w:tr w:rsidR="003F3A33" w14:paraId="1BD72E5D" w14:textId="77777777" w:rsidTr="009B25C3">
        <w:tc>
          <w:tcPr>
            <w:tcW w:w="338" w:type="dxa"/>
          </w:tcPr>
          <w:p w14:paraId="0CD2F59F" w14:textId="291A645A" w:rsidR="003F3A33" w:rsidRDefault="003F3A33" w:rsidP="009B25C3">
            <w:pPr>
              <w:rPr>
                <w:rFonts w:asciiTheme="majorHAnsi" w:hAnsiTheme="majorHAnsi"/>
              </w:rPr>
            </w:pPr>
            <w:r>
              <w:rPr>
                <w:rFonts w:asciiTheme="majorHAnsi" w:hAnsiTheme="majorHAnsi"/>
              </w:rPr>
              <w:t>7</w:t>
            </w:r>
          </w:p>
        </w:tc>
        <w:tc>
          <w:tcPr>
            <w:tcW w:w="2700" w:type="dxa"/>
          </w:tcPr>
          <w:p w14:paraId="14258518" w14:textId="3C3CE414" w:rsidR="003F3A33" w:rsidRDefault="00C42FA0" w:rsidP="00177C40">
            <w:pPr>
              <w:rPr>
                <w:rFonts w:asciiTheme="majorHAnsi" w:hAnsiTheme="majorHAnsi"/>
              </w:rPr>
            </w:pPr>
            <w:r>
              <w:rPr>
                <w:rFonts w:asciiTheme="majorHAnsi" w:hAnsiTheme="majorHAnsi"/>
              </w:rPr>
              <w:t>Check if per thread states are freed after shutdown is initiated</w:t>
            </w:r>
          </w:p>
        </w:tc>
        <w:tc>
          <w:tcPr>
            <w:tcW w:w="4878" w:type="dxa"/>
          </w:tcPr>
          <w:p w14:paraId="40948989" w14:textId="77777777" w:rsidR="00C42FA0" w:rsidRDefault="00C42FA0" w:rsidP="00C42FA0">
            <w:pPr>
              <w:pStyle w:val="ListParagraph"/>
              <w:numPr>
                <w:ilvl w:val="0"/>
                <w:numId w:val="110"/>
              </w:numPr>
              <w:rPr>
                <w:rFonts w:asciiTheme="majorHAnsi" w:hAnsiTheme="majorHAnsi"/>
              </w:rPr>
            </w:pPr>
            <w:r w:rsidRPr="009B25C3">
              <w:rPr>
                <w:rFonts w:asciiTheme="majorHAnsi" w:hAnsiTheme="majorHAnsi"/>
              </w:rPr>
              <w:t xml:space="preserve">Create a </w:t>
            </w:r>
            <w:r>
              <w:rPr>
                <w:rFonts w:asciiTheme="majorHAnsi" w:hAnsiTheme="majorHAnsi"/>
              </w:rPr>
              <w:t xml:space="preserve">couple of </w:t>
            </w:r>
            <w:r w:rsidRPr="009B25C3">
              <w:rPr>
                <w:rFonts w:asciiTheme="majorHAnsi" w:hAnsiTheme="majorHAnsi"/>
              </w:rPr>
              <w:t>1G container</w:t>
            </w:r>
          </w:p>
          <w:p w14:paraId="1D6D12FB" w14:textId="77777777" w:rsidR="00C42FA0" w:rsidRDefault="00C42FA0" w:rsidP="00C42FA0">
            <w:pPr>
              <w:pStyle w:val="ListParagraph"/>
              <w:numPr>
                <w:ilvl w:val="0"/>
                <w:numId w:val="110"/>
              </w:numPr>
              <w:rPr>
                <w:rFonts w:asciiTheme="majorHAnsi" w:hAnsiTheme="majorHAnsi"/>
              </w:rPr>
            </w:pPr>
            <w:r>
              <w:rPr>
                <w:rFonts w:asciiTheme="majorHAnsi" w:hAnsiTheme="majorHAnsi"/>
              </w:rPr>
              <w:t>Start the workload which does create, delete containers and object operations at very high rate</w:t>
            </w:r>
          </w:p>
          <w:p w14:paraId="7C7DE239" w14:textId="77777777" w:rsidR="00C42FA0" w:rsidRDefault="00C42FA0" w:rsidP="00C42FA0">
            <w:pPr>
              <w:pStyle w:val="ListParagraph"/>
              <w:numPr>
                <w:ilvl w:val="0"/>
                <w:numId w:val="110"/>
              </w:numPr>
              <w:rPr>
                <w:rFonts w:asciiTheme="majorHAnsi" w:hAnsiTheme="majorHAnsi"/>
              </w:rPr>
            </w:pPr>
            <w:r>
              <w:rPr>
                <w:rFonts w:asciiTheme="majorHAnsi" w:hAnsiTheme="majorHAnsi"/>
              </w:rPr>
              <w:t xml:space="preserve">Stop workload at random point </w:t>
            </w:r>
          </w:p>
          <w:p w14:paraId="045CAA02" w14:textId="77777777" w:rsidR="00C42FA0" w:rsidRDefault="00C42FA0" w:rsidP="00C42FA0">
            <w:pPr>
              <w:pStyle w:val="ListParagraph"/>
              <w:numPr>
                <w:ilvl w:val="0"/>
                <w:numId w:val="110"/>
              </w:numPr>
              <w:rPr>
                <w:rFonts w:asciiTheme="majorHAnsi" w:hAnsiTheme="majorHAnsi"/>
              </w:rPr>
            </w:pPr>
            <w:r>
              <w:rPr>
                <w:rFonts w:asciiTheme="majorHAnsi" w:hAnsiTheme="majorHAnsi"/>
              </w:rPr>
              <w:t>Immediately initiate FDF graceful shutdown by calling FDF shutdown</w:t>
            </w:r>
          </w:p>
          <w:p w14:paraId="736933FA" w14:textId="77777777" w:rsidR="00C42FA0" w:rsidRPr="00C42FA0" w:rsidRDefault="00C42FA0" w:rsidP="00C42FA0">
            <w:pPr>
              <w:rPr>
                <w:rFonts w:asciiTheme="majorHAnsi" w:hAnsiTheme="majorHAnsi"/>
              </w:rPr>
            </w:pPr>
            <w:r w:rsidRPr="00C42FA0">
              <w:rPr>
                <w:rFonts w:asciiTheme="majorHAnsi" w:hAnsiTheme="majorHAnsi"/>
              </w:rPr>
              <w:t>Expected Result:</w:t>
            </w:r>
          </w:p>
          <w:p w14:paraId="7E6FA343" w14:textId="61ED01E0" w:rsidR="003F3A33" w:rsidRPr="00C42FA0" w:rsidRDefault="00C42FA0" w:rsidP="00C42FA0">
            <w:pPr>
              <w:pStyle w:val="ListParagraph"/>
              <w:numPr>
                <w:ilvl w:val="0"/>
                <w:numId w:val="111"/>
              </w:numPr>
              <w:rPr>
                <w:rFonts w:asciiTheme="majorHAnsi" w:hAnsiTheme="majorHAnsi"/>
              </w:rPr>
            </w:pPr>
            <w:r w:rsidRPr="00C42FA0">
              <w:rPr>
                <w:rFonts w:asciiTheme="majorHAnsi" w:hAnsiTheme="majorHAnsi"/>
              </w:rPr>
              <w:t>Verify if per thread state is freed</w:t>
            </w:r>
          </w:p>
        </w:tc>
      </w:tr>
    </w:tbl>
    <w:p w14:paraId="2E4C7AB5" w14:textId="77777777" w:rsidR="002C0DC8" w:rsidRDefault="002C0DC8" w:rsidP="002C0DC8">
      <w:pPr>
        <w:rPr>
          <w:ins w:id="753" w:author="Manavalan Krishnan" w:date="2013-02-16T00:11:00Z"/>
          <w:rFonts w:asciiTheme="majorHAnsi" w:hAnsiTheme="majorHAnsi"/>
        </w:rPr>
      </w:pPr>
    </w:p>
    <w:p w14:paraId="6430D5A7" w14:textId="77777777" w:rsidR="00BC2B21" w:rsidRDefault="00BC2B21" w:rsidP="002C0DC8">
      <w:pPr>
        <w:rPr>
          <w:ins w:id="754" w:author="Manavalan Krishnan" w:date="2013-02-16T00:11:00Z"/>
          <w:rFonts w:asciiTheme="majorHAnsi" w:hAnsiTheme="majorHAnsi"/>
        </w:rPr>
      </w:pPr>
    </w:p>
    <w:p w14:paraId="4081543D" w14:textId="77777777" w:rsidR="00BC2B21" w:rsidRDefault="00BC2B21" w:rsidP="002C0DC8">
      <w:pPr>
        <w:rPr>
          <w:ins w:id="755" w:author="Manavalan Krishnan" w:date="2013-02-16T00:11:00Z"/>
          <w:rFonts w:asciiTheme="majorHAnsi" w:hAnsiTheme="majorHAnsi"/>
        </w:rPr>
      </w:pPr>
    </w:p>
    <w:p w14:paraId="5079B48E" w14:textId="4270DD13" w:rsidR="00BC2B21" w:rsidRPr="00675BA1" w:rsidRDefault="00996F98" w:rsidP="00BC2B21">
      <w:pPr>
        <w:pStyle w:val="Heading2"/>
        <w:rPr>
          <w:ins w:id="756" w:author="Manavalan Krishnan" w:date="2013-02-16T00:12:00Z"/>
          <w:color w:val="auto"/>
        </w:rPr>
      </w:pPr>
      <w:ins w:id="757" w:author="Manavalan Krishnan" w:date="2013-02-16T00:21:00Z">
        <w:r>
          <w:rPr>
            <w:color w:val="auto"/>
          </w:rPr>
          <w:t>Statistics</w:t>
        </w:r>
      </w:ins>
      <w:ins w:id="758" w:author="Manavalan Krishnan" w:date="2013-02-16T00:13:00Z">
        <w:r w:rsidR="004A4D41">
          <w:rPr>
            <w:color w:val="auto"/>
          </w:rPr>
          <w:t xml:space="preserve"> Enhancement</w:t>
        </w:r>
      </w:ins>
    </w:p>
    <w:p w14:paraId="3C898991" w14:textId="77777777" w:rsidR="00BC2B21" w:rsidRDefault="00BC2B21" w:rsidP="002C0DC8">
      <w:pPr>
        <w:rPr>
          <w:ins w:id="759" w:author="Manavalan Krishnan" w:date="2013-02-16T00:12:00Z"/>
          <w:rFonts w:asciiTheme="majorHAnsi" w:hAnsiTheme="majorHAnsi"/>
        </w:rPr>
      </w:pPr>
    </w:p>
    <w:p w14:paraId="4D424D16" w14:textId="77777777" w:rsidR="00996F98" w:rsidRDefault="004A4D41" w:rsidP="004A4D41">
      <w:pPr>
        <w:rPr>
          <w:ins w:id="760" w:author="Manavalan Krishnan" w:date="2013-02-16T00:17:00Z"/>
          <w:rFonts w:asciiTheme="majorHAnsi" w:hAnsiTheme="majorHAnsi"/>
        </w:rPr>
      </w:pPr>
      <w:ins w:id="761" w:author="Manavalan Krishnan" w:date="2013-02-16T00:13:00Z">
        <w:r>
          <w:rPr>
            <w:rFonts w:asciiTheme="majorHAnsi" w:hAnsiTheme="majorHAnsi"/>
          </w:rPr>
          <w:t>The</w:t>
        </w:r>
        <w:r w:rsidR="00996F98">
          <w:rPr>
            <w:rFonts w:asciiTheme="majorHAnsi" w:hAnsiTheme="majorHAnsi"/>
          </w:rPr>
          <w:t xml:space="preserve"> FDF 1.2 release </w:t>
        </w:r>
      </w:ins>
      <w:ins w:id="762" w:author="Manavalan Krishnan" w:date="2013-02-16T00:16:00Z">
        <w:r w:rsidR="00996F98">
          <w:rPr>
            <w:rFonts w:asciiTheme="majorHAnsi" w:hAnsiTheme="majorHAnsi"/>
          </w:rPr>
          <w:t xml:space="preserve">contains the following enhancements to </w:t>
        </w:r>
      </w:ins>
      <w:ins w:id="763" w:author="Manavalan Krishnan" w:date="2013-02-16T00:17:00Z">
        <w:r w:rsidR="00996F98">
          <w:rPr>
            <w:rFonts w:asciiTheme="majorHAnsi" w:hAnsiTheme="majorHAnsi"/>
          </w:rPr>
          <w:t xml:space="preserve">the FDF </w:t>
        </w:r>
      </w:ins>
      <w:ins w:id="764" w:author="Manavalan Krishnan" w:date="2013-02-16T00:16:00Z">
        <w:r w:rsidR="00996F98">
          <w:rPr>
            <w:rFonts w:asciiTheme="majorHAnsi" w:hAnsiTheme="majorHAnsi"/>
          </w:rPr>
          <w:t xml:space="preserve">stats. </w:t>
        </w:r>
      </w:ins>
    </w:p>
    <w:p w14:paraId="6344B080" w14:textId="1EC93E07" w:rsidR="00996F98" w:rsidRDefault="00996F98" w:rsidP="00996F98">
      <w:pPr>
        <w:pStyle w:val="ListParagraph"/>
        <w:numPr>
          <w:ilvl w:val="0"/>
          <w:numId w:val="115"/>
        </w:numPr>
        <w:rPr>
          <w:ins w:id="765" w:author="Manavalan Krishnan" w:date="2013-02-16T00:18:00Z"/>
          <w:rFonts w:asciiTheme="majorHAnsi" w:hAnsiTheme="majorHAnsi"/>
        </w:rPr>
        <w:pPrChange w:id="766" w:author="Manavalan Krishnan" w:date="2013-02-16T00:17:00Z">
          <w:pPr/>
        </w:pPrChange>
      </w:pPr>
      <w:ins w:id="767" w:author="Manavalan Krishnan" w:date="2013-02-16T00:17:00Z">
        <w:r>
          <w:rPr>
            <w:rFonts w:asciiTheme="majorHAnsi" w:hAnsiTheme="majorHAnsi"/>
          </w:rPr>
          <w:t>Admin TCP Port which allows user to connect to FDF through a tcp client(e.g telnet and query, configure stats.</w:t>
        </w:r>
      </w:ins>
    </w:p>
    <w:p w14:paraId="7AC41A71" w14:textId="03BF307A" w:rsidR="00996F98" w:rsidRPr="00996F98" w:rsidRDefault="00882380" w:rsidP="00996F98">
      <w:pPr>
        <w:pStyle w:val="ListParagraph"/>
        <w:numPr>
          <w:ilvl w:val="0"/>
          <w:numId w:val="115"/>
        </w:numPr>
        <w:rPr>
          <w:ins w:id="768" w:author="Manavalan Krishnan" w:date="2013-02-16T00:17:00Z"/>
          <w:rFonts w:asciiTheme="majorHAnsi" w:hAnsiTheme="majorHAnsi"/>
          <w:rPrChange w:id="769" w:author="Manavalan Krishnan" w:date="2013-02-16T00:17:00Z">
            <w:rPr>
              <w:ins w:id="770" w:author="Manavalan Krishnan" w:date="2013-02-16T00:17:00Z"/>
            </w:rPr>
          </w:rPrChange>
        </w:rPr>
        <w:pPrChange w:id="771" w:author="Manavalan Krishnan" w:date="2013-02-16T00:17:00Z">
          <w:pPr/>
        </w:pPrChange>
      </w:pPr>
      <w:ins w:id="772" w:author="Manavalan Krishnan" w:date="2013-02-16T00:18:00Z">
        <w:r>
          <w:rPr>
            <w:rFonts w:asciiTheme="majorHAnsi" w:hAnsiTheme="majorHAnsi"/>
          </w:rPr>
          <w:t xml:space="preserve">User </w:t>
        </w:r>
      </w:ins>
      <w:ins w:id="773" w:author="Manavalan Krishnan" w:date="2013-02-16T00:30:00Z">
        <w:r>
          <w:rPr>
            <w:rFonts w:asciiTheme="majorHAnsi" w:hAnsiTheme="majorHAnsi"/>
          </w:rPr>
          <w:t>friendly</w:t>
        </w:r>
      </w:ins>
      <w:ins w:id="774" w:author="Manavalan Krishnan" w:date="2013-02-16T00:18:00Z">
        <w:r>
          <w:rPr>
            <w:rFonts w:asciiTheme="majorHAnsi" w:hAnsiTheme="majorHAnsi"/>
          </w:rPr>
          <w:t xml:space="preserve"> </w:t>
        </w:r>
      </w:ins>
      <w:ins w:id="775" w:author="Manavalan Krishnan" w:date="2013-02-16T00:30:00Z">
        <w:r>
          <w:rPr>
            <w:rFonts w:asciiTheme="majorHAnsi" w:hAnsiTheme="majorHAnsi"/>
          </w:rPr>
          <w:t>stats output</w:t>
        </w:r>
      </w:ins>
      <w:bookmarkStart w:id="776" w:name="_GoBack"/>
      <w:bookmarkEnd w:id="776"/>
      <w:ins w:id="777" w:author="Manavalan Krishnan" w:date="2013-02-16T00:18:00Z">
        <w:r w:rsidR="00996F98">
          <w:rPr>
            <w:rFonts w:asciiTheme="majorHAnsi" w:hAnsiTheme="majorHAnsi"/>
          </w:rPr>
          <w:t xml:space="preserve"> </w:t>
        </w:r>
      </w:ins>
    </w:p>
    <w:p w14:paraId="5D33FE7B" w14:textId="77777777" w:rsidR="00996F98" w:rsidRDefault="00996F98" w:rsidP="004A4D41">
      <w:pPr>
        <w:rPr>
          <w:ins w:id="778" w:author="Manavalan Krishnan" w:date="2013-02-16T00:18:00Z"/>
          <w:rFonts w:asciiTheme="majorHAnsi" w:hAnsiTheme="majorHAnsi"/>
        </w:rPr>
      </w:pPr>
    </w:p>
    <w:p w14:paraId="5699699F" w14:textId="0969FF91" w:rsidR="004A4D41" w:rsidRPr="004A4D41" w:rsidRDefault="00996F98" w:rsidP="004A4D41">
      <w:pPr>
        <w:rPr>
          <w:ins w:id="779" w:author="Manavalan Krishnan" w:date="2013-02-16T00:12:00Z"/>
          <w:rFonts w:asciiTheme="majorHAnsi" w:hAnsiTheme="majorHAnsi"/>
        </w:rPr>
      </w:pPr>
      <w:ins w:id="780" w:author="Manavalan Krishnan" w:date="2013-02-16T00:19:00Z">
        <w:r>
          <w:rPr>
            <w:rFonts w:asciiTheme="majorHAnsi" w:hAnsiTheme="majorHAnsi"/>
          </w:rPr>
          <w:t>The following commands are supported through the admin port.</w:t>
        </w:r>
      </w:ins>
    </w:p>
    <w:p w14:paraId="7C3EF5FD" w14:textId="77777777" w:rsidR="00996F98" w:rsidRDefault="00996F98" w:rsidP="004A4D41">
      <w:pPr>
        <w:rPr>
          <w:ins w:id="781" w:author="Manavalan Krishnan" w:date="2013-02-16T00:12:00Z"/>
          <w:rFonts w:asciiTheme="majorHAnsi" w:hAnsiTheme="majorHAnsi"/>
        </w:rPr>
      </w:pPr>
    </w:p>
    <w:p w14:paraId="26645A70" w14:textId="77777777" w:rsidR="00996F98" w:rsidRPr="00996F98" w:rsidRDefault="004A4D41" w:rsidP="004A4D41">
      <w:pPr>
        <w:pStyle w:val="ListParagraph"/>
        <w:numPr>
          <w:ilvl w:val="0"/>
          <w:numId w:val="116"/>
        </w:numPr>
        <w:rPr>
          <w:ins w:id="782" w:author="Manavalan Krishnan" w:date="2013-02-16T00:20:00Z"/>
          <w:rFonts w:asciiTheme="majorHAnsi" w:hAnsiTheme="majorHAnsi"/>
        </w:rPr>
        <w:pPrChange w:id="783" w:author="Manavalan Krishnan" w:date="2013-02-16T00:20:00Z">
          <w:pPr/>
        </w:pPrChange>
      </w:pPr>
      <w:ins w:id="784" w:author="Manavalan Krishnan" w:date="2013-02-16T00:12:00Z">
        <w:r w:rsidRPr="00996F98">
          <w:rPr>
            <w:rFonts w:asciiTheme="majorHAnsi" w:hAnsiTheme="majorHAnsi"/>
            <w:rPrChange w:id="785" w:author="Manavalan Krishnan" w:date="2013-02-16T00:20:00Z">
              <w:rPr/>
            </w:rPrChange>
          </w:rPr>
          <w:t>container list</w:t>
        </w:r>
      </w:ins>
    </w:p>
    <w:p w14:paraId="256D7881" w14:textId="77777777" w:rsidR="00996F98" w:rsidRDefault="00996F98" w:rsidP="00996F98">
      <w:pPr>
        <w:pStyle w:val="ListParagraph"/>
        <w:ind w:left="360"/>
        <w:rPr>
          <w:ins w:id="786" w:author="Manavalan Krishnan" w:date="2013-02-16T00:20:00Z"/>
          <w:rFonts w:asciiTheme="majorHAnsi" w:hAnsiTheme="majorHAnsi"/>
        </w:rPr>
        <w:pPrChange w:id="787" w:author="Manavalan Krishnan" w:date="2013-02-16T00:20:00Z">
          <w:pPr/>
        </w:pPrChange>
      </w:pPr>
      <w:ins w:id="788" w:author="Manavalan Krishnan" w:date="2013-02-16T00:20:00Z">
        <w:r>
          <w:rPr>
            <w:rFonts w:asciiTheme="majorHAnsi" w:hAnsiTheme="majorHAnsi"/>
          </w:rPr>
          <w:t>L</w:t>
        </w:r>
      </w:ins>
      <w:ins w:id="789" w:author="Manavalan Krishnan" w:date="2013-02-16T00:12:00Z">
        <w:r w:rsidR="004A4D41" w:rsidRPr="00996F98">
          <w:rPr>
            <w:rFonts w:asciiTheme="majorHAnsi" w:hAnsiTheme="majorHAnsi"/>
            <w:rPrChange w:id="790" w:author="Manavalan Krishnan" w:date="2013-02-16T00:20:00Z">
              <w:rPr/>
            </w:rPrChange>
          </w:rPr>
          <w:t xml:space="preserve">ists </w:t>
        </w:r>
      </w:ins>
      <w:ins w:id="791" w:author="Manavalan Krishnan" w:date="2013-02-16T00:20:00Z">
        <w:r>
          <w:rPr>
            <w:rFonts w:asciiTheme="majorHAnsi" w:hAnsiTheme="majorHAnsi"/>
          </w:rPr>
          <w:t xml:space="preserve">the </w:t>
        </w:r>
      </w:ins>
      <w:ins w:id="792" w:author="Manavalan Krishnan" w:date="2013-02-16T00:12:00Z">
        <w:r w:rsidR="004A4D41" w:rsidRPr="00996F98">
          <w:rPr>
            <w:rFonts w:asciiTheme="majorHAnsi" w:hAnsiTheme="majorHAnsi"/>
            <w:rPrChange w:id="793" w:author="Manavalan Krishnan" w:date="2013-02-16T00:20:00Z">
              <w:rPr/>
            </w:rPrChange>
          </w:rPr>
          <w:t xml:space="preserve">names of all the </w:t>
        </w:r>
      </w:ins>
      <w:ins w:id="794" w:author="Manavalan Krishnan" w:date="2013-02-16T00:20:00Z">
        <w:r>
          <w:rPr>
            <w:rFonts w:asciiTheme="majorHAnsi" w:hAnsiTheme="majorHAnsi"/>
          </w:rPr>
          <w:t xml:space="preserve">open </w:t>
        </w:r>
      </w:ins>
      <w:ins w:id="795" w:author="Manavalan Krishnan" w:date="2013-02-16T00:12:00Z">
        <w:r w:rsidR="004A4D41" w:rsidRPr="00996F98">
          <w:rPr>
            <w:rFonts w:asciiTheme="majorHAnsi" w:hAnsiTheme="majorHAnsi"/>
            <w:rPrChange w:id="796" w:author="Manavalan Krishnan" w:date="2013-02-16T00:20:00Z">
              <w:rPr/>
            </w:rPrChange>
          </w:rPr>
          <w:t>containers</w:t>
        </w:r>
      </w:ins>
    </w:p>
    <w:p w14:paraId="0B578FEA" w14:textId="77777777" w:rsidR="00996F98" w:rsidRDefault="004A4D41" w:rsidP="004A4D41">
      <w:pPr>
        <w:pStyle w:val="ListParagraph"/>
        <w:numPr>
          <w:ilvl w:val="0"/>
          <w:numId w:val="116"/>
        </w:numPr>
        <w:rPr>
          <w:ins w:id="797" w:author="Manavalan Krishnan" w:date="2013-02-16T00:22:00Z"/>
          <w:rFonts w:asciiTheme="majorHAnsi" w:hAnsiTheme="majorHAnsi"/>
        </w:rPr>
        <w:pPrChange w:id="798" w:author="Manavalan Krishnan" w:date="2013-02-16T00:22:00Z">
          <w:pPr/>
        </w:pPrChange>
      </w:pPr>
      <w:ins w:id="799" w:author="Manavalan Krishnan" w:date="2013-02-16T00:12:00Z">
        <w:r w:rsidRPr="004A4D41">
          <w:rPr>
            <w:rFonts w:asciiTheme="majorHAnsi" w:hAnsiTheme="majorHAnsi"/>
          </w:rPr>
          <w:t>container stats &lt;container name&gt; [v]</w:t>
        </w:r>
      </w:ins>
    </w:p>
    <w:p w14:paraId="4B9626EA" w14:textId="6B5B632B" w:rsidR="004A4D41" w:rsidRPr="004A4D41" w:rsidRDefault="004A4D41" w:rsidP="00996F98">
      <w:pPr>
        <w:pStyle w:val="ListParagraph"/>
        <w:ind w:left="360"/>
        <w:rPr>
          <w:ins w:id="800" w:author="Manavalan Krishnan" w:date="2013-02-16T00:12:00Z"/>
          <w:rFonts w:asciiTheme="majorHAnsi" w:hAnsiTheme="majorHAnsi"/>
        </w:rPr>
        <w:pPrChange w:id="801" w:author="Manavalan Krishnan" w:date="2013-02-16T00:22:00Z">
          <w:pPr/>
        </w:pPrChange>
      </w:pPr>
      <w:ins w:id="802" w:author="Manavalan Krishnan" w:date="2013-02-16T00:12:00Z">
        <w:r w:rsidRPr="00996F98">
          <w:rPr>
            <w:rFonts w:asciiTheme="majorHAnsi" w:hAnsiTheme="majorHAnsi"/>
            <w:rPrChange w:id="803" w:author="Manavalan Krishnan" w:date="2013-02-16T00:22:00Z">
              <w:rPr/>
            </w:rPrChange>
          </w:rPr>
          <w:t>Prints container stats on the client connection.</w:t>
        </w:r>
      </w:ins>
      <w:ins w:id="804" w:author="Manavalan Krishnan" w:date="2013-02-16T00:22:00Z">
        <w:r w:rsidR="00996F98">
          <w:rPr>
            <w:rFonts w:asciiTheme="majorHAnsi" w:hAnsiTheme="majorHAnsi"/>
          </w:rPr>
          <w:t xml:space="preserve"> </w:t>
        </w:r>
      </w:ins>
      <w:ins w:id="805" w:author="Manavalan Krishnan" w:date="2013-02-16T00:12:00Z">
        <w:r w:rsidRPr="004A4D41">
          <w:rPr>
            <w:rFonts w:asciiTheme="majorHAnsi" w:hAnsiTheme="majorHAnsi"/>
          </w:rPr>
          <w:t xml:space="preserve">The option </w:t>
        </w:r>
      </w:ins>
      <w:ins w:id="806" w:author="Manavalan Krishnan" w:date="2013-02-16T00:22:00Z">
        <w:r w:rsidR="00996F98">
          <w:rPr>
            <w:rFonts w:asciiTheme="majorHAnsi" w:hAnsiTheme="majorHAnsi"/>
          </w:rPr>
          <w:t xml:space="preserve">v when specified </w:t>
        </w:r>
      </w:ins>
      <w:ins w:id="807" w:author="Manavalan Krishnan" w:date="2013-02-16T00:12:00Z">
        <w:r w:rsidRPr="004A4D41">
          <w:rPr>
            <w:rFonts w:asciiTheme="majorHAnsi" w:hAnsiTheme="majorHAnsi"/>
          </w:rPr>
          <w:t>prints</w:t>
        </w:r>
      </w:ins>
      <w:ins w:id="808" w:author="Manavalan Krishnan" w:date="2013-02-16T00:21:00Z">
        <w:r w:rsidR="00996F98">
          <w:rPr>
            <w:rFonts w:asciiTheme="majorHAnsi" w:hAnsiTheme="majorHAnsi"/>
          </w:rPr>
          <w:t xml:space="preserve"> additional</w:t>
        </w:r>
      </w:ins>
      <w:ins w:id="809" w:author="Manavalan Krishnan" w:date="2013-02-16T00:12:00Z">
        <w:r w:rsidRPr="004A4D41">
          <w:rPr>
            <w:rFonts w:asciiTheme="majorHAnsi" w:hAnsiTheme="majorHAnsi"/>
          </w:rPr>
          <w:t xml:space="preserve"> </w:t>
        </w:r>
      </w:ins>
      <w:ins w:id="810" w:author="Manavalan Krishnan" w:date="2013-02-16T00:21:00Z">
        <w:r w:rsidR="00996F98">
          <w:rPr>
            <w:rFonts w:asciiTheme="majorHAnsi" w:hAnsiTheme="majorHAnsi"/>
          </w:rPr>
          <w:t>Flash</w:t>
        </w:r>
      </w:ins>
      <w:ins w:id="811" w:author="Manavalan Krishnan" w:date="2013-02-16T00:12:00Z">
        <w:r w:rsidR="00996F98">
          <w:rPr>
            <w:rFonts w:asciiTheme="majorHAnsi" w:hAnsiTheme="majorHAnsi"/>
          </w:rPr>
          <w:t xml:space="preserve"> layer statistics</w:t>
        </w:r>
      </w:ins>
    </w:p>
    <w:p w14:paraId="17CA8665" w14:textId="46B0CB95" w:rsidR="00C24D06" w:rsidRPr="00C24D06" w:rsidRDefault="004A4D41" w:rsidP="00C24D06">
      <w:pPr>
        <w:pStyle w:val="ListParagraph"/>
        <w:numPr>
          <w:ilvl w:val="0"/>
          <w:numId w:val="116"/>
        </w:numPr>
        <w:rPr>
          <w:ins w:id="812" w:author="Manavalan Krishnan" w:date="2013-02-16T00:23:00Z"/>
          <w:rFonts w:asciiTheme="majorHAnsi" w:hAnsiTheme="majorHAnsi"/>
          <w:rPrChange w:id="813" w:author="Manavalan Krishnan" w:date="2013-02-16T00:23:00Z">
            <w:rPr>
              <w:ins w:id="814" w:author="Manavalan Krishnan" w:date="2013-02-16T00:23:00Z"/>
            </w:rPr>
          </w:rPrChange>
        </w:rPr>
        <w:pPrChange w:id="815" w:author="Manavalan Krishnan" w:date="2013-02-16T00:23:00Z">
          <w:pPr/>
        </w:pPrChange>
      </w:pPr>
      <w:ins w:id="816" w:author="Manavalan Krishnan" w:date="2013-02-16T00:12:00Z">
        <w:r w:rsidRPr="00C24D06">
          <w:rPr>
            <w:rFonts w:asciiTheme="majorHAnsi" w:hAnsiTheme="majorHAnsi"/>
            <w:rPrChange w:id="817" w:author="Manavalan Krishnan" w:date="2013-02-16T00:23:00Z">
              <w:rPr/>
            </w:rPrChange>
          </w:rPr>
          <w:t>container stats_dump &lt;container name|all&gt; [v]</w:t>
        </w:r>
      </w:ins>
    </w:p>
    <w:p w14:paraId="59B924FF" w14:textId="77777777" w:rsidR="00C24D06" w:rsidRDefault="004A4D41" w:rsidP="00C24D06">
      <w:pPr>
        <w:pStyle w:val="ListParagraph"/>
        <w:ind w:left="360"/>
        <w:rPr>
          <w:ins w:id="818" w:author="Manavalan Krishnan" w:date="2013-02-16T00:24:00Z"/>
          <w:rFonts w:asciiTheme="majorHAnsi" w:hAnsiTheme="majorHAnsi"/>
        </w:rPr>
        <w:pPrChange w:id="819" w:author="Manavalan Krishnan" w:date="2013-02-16T00:24:00Z">
          <w:pPr/>
        </w:pPrChange>
      </w:pPr>
      <w:ins w:id="820" w:author="Manavalan Krishnan" w:date="2013-02-16T00:12:00Z">
        <w:r w:rsidRPr="00C24D06">
          <w:rPr>
            <w:rFonts w:asciiTheme="majorHAnsi" w:hAnsiTheme="majorHAnsi"/>
            <w:rPrChange w:id="821" w:author="Manavalan Krishnan" w:date="2013-02-16T00:23:00Z">
              <w:rPr/>
            </w:rPrChange>
          </w:rPr>
          <w:t>Dumps the container stats</w:t>
        </w:r>
      </w:ins>
      <w:ins w:id="822" w:author="Manavalan Krishnan" w:date="2013-02-16T00:23:00Z">
        <w:r w:rsidR="00C24D06" w:rsidRPr="00C24D06">
          <w:rPr>
            <w:rFonts w:asciiTheme="majorHAnsi" w:hAnsiTheme="majorHAnsi"/>
            <w:rPrChange w:id="823" w:author="Manavalan Krishnan" w:date="2013-02-16T00:23:00Z">
              <w:rPr/>
            </w:rPrChange>
          </w:rPr>
          <w:t xml:space="preserve"> of given container or all the containers</w:t>
        </w:r>
      </w:ins>
      <w:ins w:id="824" w:author="Manavalan Krishnan" w:date="2013-02-16T00:12:00Z">
        <w:r w:rsidRPr="00C24D06">
          <w:rPr>
            <w:rFonts w:asciiTheme="majorHAnsi" w:hAnsiTheme="majorHAnsi"/>
            <w:rPrChange w:id="825" w:author="Manavalan Krishnan" w:date="2013-02-16T00:23:00Z">
              <w:rPr/>
            </w:rPrChange>
          </w:rPr>
          <w:t xml:space="preserve"> to a file</w:t>
        </w:r>
      </w:ins>
      <w:ins w:id="826" w:author="Manavalan Krishnan" w:date="2013-02-16T00:22:00Z">
        <w:r w:rsidR="00996F98" w:rsidRPr="00C24D06">
          <w:rPr>
            <w:rFonts w:asciiTheme="majorHAnsi" w:hAnsiTheme="majorHAnsi"/>
            <w:rPrChange w:id="827" w:author="Manavalan Krishnan" w:date="2013-02-16T00:23:00Z">
              <w:rPr/>
            </w:rPrChange>
          </w:rPr>
          <w:t xml:space="preserve"> configured through the property </w:t>
        </w:r>
      </w:ins>
      <w:ins w:id="828" w:author="Manavalan Krishnan" w:date="2013-02-16T00:23:00Z">
        <w:r w:rsidR="00C24D06" w:rsidRPr="00C24D06">
          <w:rPr>
            <w:rFonts w:asciiTheme="majorHAnsi" w:hAnsiTheme="majorHAnsi"/>
            <w:rPrChange w:id="829" w:author="Manavalan Krishnan" w:date="2013-02-16T00:23:00Z">
              <w:rPr/>
            </w:rPrChange>
          </w:rPr>
          <w:t>FDF_STATS_FIL</w:t>
        </w:r>
        <w:r w:rsidR="00C24D06" w:rsidRPr="00C24D06">
          <w:rPr>
            <w:rFonts w:asciiTheme="majorHAnsi" w:hAnsiTheme="majorHAnsi"/>
          </w:rPr>
          <w:t xml:space="preserve">E. </w:t>
        </w:r>
      </w:ins>
      <w:ins w:id="830" w:author="Manavalan Krishnan" w:date="2013-02-16T00:12:00Z">
        <w:r w:rsidRPr="004A4D41">
          <w:rPr>
            <w:rFonts w:asciiTheme="majorHAnsi" w:hAnsiTheme="majorHAnsi"/>
          </w:rPr>
          <w:t>If periodic dump is enabled, this command does not work.</w:t>
        </w:r>
      </w:ins>
      <w:ins w:id="831" w:author="Manavalan Krishnan" w:date="2013-02-16T00:24:00Z">
        <w:r w:rsidR="00C24D06">
          <w:rPr>
            <w:rFonts w:asciiTheme="majorHAnsi" w:hAnsiTheme="majorHAnsi"/>
          </w:rPr>
          <w:t xml:space="preserve"> </w:t>
        </w:r>
      </w:ins>
      <w:ins w:id="832" w:author="Manavalan Krishnan" w:date="2013-02-16T00:12:00Z">
        <w:r w:rsidR="00C24D06">
          <w:rPr>
            <w:rFonts w:asciiTheme="majorHAnsi" w:hAnsiTheme="majorHAnsi"/>
          </w:rPr>
          <w:t>U</w:t>
        </w:r>
        <w:r w:rsidRPr="004A4D41">
          <w:rPr>
            <w:rFonts w:asciiTheme="majorHAnsi" w:hAnsiTheme="majorHAnsi"/>
          </w:rPr>
          <w:t>ser needs to disable the periodic dumps to use this command</w:t>
        </w:r>
      </w:ins>
    </w:p>
    <w:p w14:paraId="3433D388" w14:textId="77777777" w:rsidR="00C24D06" w:rsidRDefault="004A4D41" w:rsidP="004A4D41">
      <w:pPr>
        <w:pStyle w:val="ListParagraph"/>
        <w:numPr>
          <w:ilvl w:val="0"/>
          <w:numId w:val="116"/>
        </w:numPr>
        <w:rPr>
          <w:ins w:id="833" w:author="Manavalan Krishnan" w:date="2013-02-16T00:24:00Z"/>
          <w:rFonts w:asciiTheme="majorHAnsi" w:hAnsiTheme="majorHAnsi"/>
        </w:rPr>
        <w:pPrChange w:id="834" w:author="Manavalan Krishnan" w:date="2013-02-16T00:24:00Z">
          <w:pPr/>
        </w:pPrChange>
      </w:pPr>
      <w:ins w:id="835" w:author="Manavalan Krishnan" w:date="2013-02-16T00:12:00Z">
        <w:r w:rsidRPr="004A4D41">
          <w:rPr>
            <w:rFonts w:asciiTheme="majorHAnsi" w:hAnsiTheme="majorHAnsi"/>
          </w:rPr>
          <w:t>container autodump &lt;enable|disable&gt;</w:t>
        </w:r>
      </w:ins>
    </w:p>
    <w:p w14:paraId="4AA0C655" w14:textId="77777777" w:rsidR="00C24D06" w:rsidRDefault="004A4D41" w:rsidP="00C24D06">
      <w:pPr>
        <w:pStyle w:val="ListParagraph"/>
        <w:ind w:left="360"/>
        <w:rPr>
          <w:ins w:id="836" w:author="Manavalan Krishnan" w:date="2013-02-16T00:25:00Z"/>
          <w:rFonts w:asciiTheme="majorHAnsi" w:hAnsiTheme="majorHAnsi"/>
        </w:rPr>
        <w:pPrChange w:id="837" w:author="Manavalan Krishnan" w:date="2013-02-16T00:25:00Z">
          <w:pPr/>
        </w:pPrChange>
      </w:pPr>
      <w:ins w:id="838" w:author="Manavalan Krishnan" w:date="2013-02-16T00:12:00Z">
        <w:r w:rsidRPr="00C24D06">
          <w:rPr>
            <w:rFonts w:asciiTheme="majorHAnsi" w:hAnsiTheme="majorHAnsi"/>
            <w:rPrChange w:id="839" w:author="Manavalan Krishnan" w:date="2013-02-16T00:24:00Z">
              <w:rPr/>
            </w:rPrChange>
          </w:rPr>
          <w:t xml:space="preserve">Enables/disables </w:t>
        </w:r>
      </w:ins>
      <w:ins w:id="840" w:author="Manavalan Krishnan" w:date="2013-02-16T00:25:00Z">
        <w:r w:rsidR="00C24D06">
          <w:rPr>
            <w:rFonts w:asciiTheme="majorHAnsi" w:hAnsiTheme="majorHAnsi"/>
          </w:rPr>
          <w:t xml:space="preserve">automatic </w:t>
        </w:r>
      </w:ins>
      <w:ins w:id="841" w:author="Manavalan Krishnan" w:date="2013-02-16T00:12:00Z">
        <w:r w:rsidRPr="00C24D06">
          <w:rPr>
            <w:rFonts w:asciiTheme="majorHAnsi" w:hAnsiTheme="majorHAnsi"/>
            <w:rPrChange w:id="842" w:author="Manavalan Krishnan" w:date="2013-02-16T00:24:00Z">
              <w:rPr/>
            </w:rPrChange>
          </w:rPr>
          <w:t>periodic dumps</w:t>
        </w:r>
      </w:ins>
    </w:p>
    <w:p w14:paraId="74310A28" w14:textId="77777777" w:rsidR="00C24D06" w:rsidRDefault="004A4D41" w:rsidP="004A4D41">
      <w:pPr>
        <w:pStyle w:val="ListParagraph"/>
        <w:numPr>
          <w:ilvl w:val="0"/>
          <w:numId w:val="116"/>
        </w:numPr>
        <w:rPr>
          <w:ins w:id="843" w:author="Manavalan Krishnan" w:date="2013-02-16T00:25:00Z"/>
          <w:rFonts w:asciiTheme="majorHAnsi" w:hAnsiTheme="majorHAnsi"/>
        </w:rPr>
        <w:pPrChange w:id="844" w:author="Manavalan Krishnan" w:date="2013-02-16T00:25:00Z">
          <w:pPr/>
        </w:pPrChange>
      </w:pPr>
      <w:ins w:id="845" w:author="Manavalan Krishnan" w:date="2013-02-16T00:12:00Z">
        <w:r w:rsidRPr="004A4D41">
          <w:rPr>
            <w:rFonts w:asciiTheme="majorHAnsi" w:hAnsiTheme="majorHAnsi"/>
          </w:rPr>
          <w:t>quit</w:t>
        </w:r>
      </w:ins>
    </w:p>
    <w:p w14:paraId="2327F8F9" w14:textId="77777777" w:rsidR="00C24D06" w:rsidRDefault="004A4D41" w:rsidP="00C24D06">
      <w:pPr>
        <w:pStyle w:val="ListParagraph"/>
        <w:ind w:left="360"/>
        <w:rPr>
          <w:ins w:id="846" w:author="Manavalan Krishnan" w:date="2013-02-16T00:25:00Z"/>
          <w:rFonts w:asciiTheme="majorHAnsi" w:hAnsiTheme="majorHAnsi"/>
        </w:rPr>
        <w:pPrChange w:id="847" w:author="Manavalan Krishnan" w:date="2013-02-16T00:25:00Z">
          <w:pPr/>
        </w:pPrChange>
      </w:pPr>
      <w:ins w:id="848" w:author="Manavalan Krishnan" w:date="2013-02-16T00:12:00Z">
        <w:r w:rsidRPr="00C24D06">
          <w:rPr>
            <w:rFonts w:asciiTheme="majorHAnsi" w:hAnsiTheme="majorHAnsi"/>
            <w:rPrChange w:id="849" w:author="Manavalan Krishnan" w:date="2013-02-16T00:25:00Z">
              <w:rPr/>
            </w:rPrChange>
          </w:rPr>
          <w:t>exits the client connection</w:t>
        </w:r>
      </w:ins>
    </w:p>
    <w:p w14:paraId="5CF2CC7C" w14:textId="77777777" w:rsidR="00C24D06" w:rsidRDefault="004A4D41" w:rsidP="004A4D41">
      <w:pPr>
        <w:pStyle w:val="ListParagraph"/>
        <w:numPr>
          <w:ilvl w:val="0"/>
          <w:numId w:val="116"/>
        </w:numPr>
        <w:rPr>
          <w:ins w:id="850" w:author="Manavalan Krishnan" w:date="2013-02-16T00:25:00Z"/>
          <w:rFonts w:asciiTheme="majorHAnsi" w:hAnsiTheme="majorHAnsi"/>
        </w:rPr>
        <w:pPrChange w:id="851" w:author="Manavalan Krishnan" w:date="2013-02-16T00:25:00Z">
          <w:pPr/>
        </w:pPrChange>
      </w:pPr>
      <w:ins w:id="852" w:author="Manavalan Krishnan" w:date="2013-02-16T00:12:00Z">
        <w:r w:rsidRPr="00C24D06">
          <w:rPr>
            <w:rFonts w:asciiTheme="majorHAnsi" w:hAnsiTheme="majorHAnsi"/>
            <w:rPrChange w:id="853" w:author="Manavalan Krishnan" w:date="2013-02-16T00:25:00Z">
              <w:rPr/>
            </w:rPrChange>
          </w:rPr>
          <w:t>help</w:t>
        </w:r>
      </w:ins>
    </w:p>
    <w:p w14:paraId="3A370B1D" w14:textId="1195FC56" w:rsidR="004A4D41" w:rsidRPr="00C24D06" w:rsidRDefault="004A4D41" w:rsidP="00C24D06">
      <w:pPr>
        <w:pStyle w:val="ListParagraph"/>
        <w:ind w:left="360"/>
        <w:rPr>
          <w:ins w:id="854" w:author="Manavalan Krishnan" w:date="2013-02-16T00:12:00Z"/>
          <w:rFonts w:asciiTheme="majorHAnsi" w:hAnsiTheme="majorHAnsi"/>
          <w:rPrChange w:id="855" w:author="Manavalan Krishnan" w:date="2013-02-16T00:25:00Z">
            <w:rPr>
              <w:ins w:id="856" w:author="Manavalan Krishnan" w:date="2013-02-16T00:12:00Z"/>
            </w:rPr>
          </w:rPrChange>
        </w:rPr>
        <w:pPrChange w:id="857" w:author="Manavalan Krishnan" w:date="2013-02-16T00:25:00Z">
          <w:pPr/>
        </w:pPrChange>
      </w:pPr>
      <w:ins w:id="858" w:author="Manavalan Krishnan" w:date="2013-02-16T00:12:00Z">
        <w:r w:rsidRPr="00C24D06">
          <w:rPr>
            <w:rFonts w:asciiTheme="majorHAnsi" w:hAnsiTheme="majorHAnsi"/>
            <w:rPrChange w:id="859" w:author="Manavalan Krishnan" w:date="2013-02-16T00:25:00Z">
              <w:rPr/>
            </w:rPrChange>
          </w:rPr>
          <w:t xml:space="preserve">prints all </w:t>
        </w:r>
      </w:ins>
      <w:ins w:id="860" w:author="Manavalan Krishnan" w:date="2013-02-16T00:25:00Z">
        <w:r w:rsidR="00C24D06">
          <w:rPr>
            <w:rFonts w:asciiTheme="majorHAnsi" w:hAnsiTheme="majorHAnsi"/>
          </w:rPr>
          <w:t xml:space="preserve">supported </w:t>
        </w:r>
      </w:ins>
      <w:ins w:id="861" w:author="Manavalan Krishnan" w:date="2013-02-16T00:12:00Z">
        <w:r w:rsidRPr="00C24D06">
          <w:rPr>
            <w:rFonts w:asciiTheme="majorHAnsi" w:hAnsiTheme="majorHAnsi"/>
            <w:rPrChange w:id="862" w:author="Manavalan Krishnan" w:date="2013-02-16T00:25:00Z">
              <w:rPr/>
            </w:rPrChange>
          </w:rPr>
          <w:t>commands</w:t>
        </w:r>
      </w:ins>
    </w:p>
    <w:p w14:paraId="6CB22FCC" w14:textId="77777777" w:rsidR="004A4D41" w:rsidRPr="004A4D41" w:rsidRDefault="004A4D41" w:rsidP="004A4D41">
      <w:pPr>
        <w:rPr>
          <w:ins w:id="863" w:author="Manavalan Krishnan" w:date="2013-02-16T00:12:00Z"/>
          <w:rFonts w:asciiTheme="majorHAnsi" w:hAnsiTheme="majorHAnsi"/>
        </w:rPr>
      </w:pPr>
    </w:p>
    <w:p w14:paraId="7A2C7B42" w14:textId="17819A60" w:rsidR="00C24D06" w:rsidRDefault="004A4D41" w:rsidP="00C24D06">
      <w:pPr>
        <w:rPr>
          <w:ins w:id="864" w:author="Manavalan Krishnan" w:date="2013-02-16T00:26:00Z"/>
          <w:rFonts w:asciiTheme="majorHAnsi" w:hAnsiTheme="majorHAnsi"/>
        </w:rPr>
      </w:pPr>
      <w:ins w:id="865" w:author="Manavalan Krishnan" w:date="2013-02-16T00:12:00Z">
        <w:r w:rsidRPr="004A4D41">
          <w:rPr>
            <w:rFonts w:asciiTheme="majorHAnsi" w:hAnsiTheme="majorHAnsi"/>
          </w:rPr>
          <w:t>Example usage:</w:t>
        </w:r>
      </w:ins>
    </w:p>
    <w:p w14:paraId="191B7E17" w14:textId="3FB20CE1" w:rsidR="004A4D41" w:rsidRDefault="004A4D41" w:rsidP="00C24D06">
      <w:pPr>
        <w:pStyle w:val="ListParagraph"/>
        <w:numPr>
          <w:ilvl w:val="0"/>
          <w:numId w:val="117"/>
        </w:numPr>
        <w:rPr>
          <w:ins w:id="866" w:author="Manavalan Krishnan" w:date="2013-02-16T00:26:00Z"/>
          <w:rFonts w:asciiTheme="majorHAnsi" w:hAnsiTheme="majorHAnsi"/>
        </w:rPr>
        <w:pPrChange w:id="867" w:author="Manavalan Krishnan" w:date="2013-02-16T00:26:00Z">
          <w:pPr/>
        </w:pPrChange>
      </w:pPr>
      <w:ins w:id="868" w:author="Manavalan Krishnan" w:date="2013-02-16T00:12:00Z">
        <w:r w:rsidRPr="00C24D06">
          <w:rPr>
            <w:rFonts w:asciiTheme="majorHAnsi" w:hAnsiTheme="majorHAnsi"/>
            <w:rPrChange w:id="869" w:author="Manavalan Krishnan" w:date="2013-02-16T00:26:00Z">
              <w:rPr/>
            </w:rPrChange>
          </w:rPr>
          <w:t>telnet localhost 515350</w:t>
        </w:r>
      </w:ins>
      <w:ins w:id="870" w:author="Manavalan Krishnan" w:date="2013-02-16T00:26:00Z">
        <w:r w:rsidR="00C24D06" w:rsidRPr="00C24D06">
          <w:rPr>
            <w:rFonts w:asciiTheme="majorHAnsi" w:hAnsiTheme="majorHAnsi"/>
            <w:rPrChange w:id="871" w:author="Manavalan Krishnan" w:date="2013-02-16T00:26:00Z">
              <w:rPr/>
            </w:rPrChange>
          </w:rPr>
          <w:t xml:space="preserve"> and then </w:t>
        </w:r>
      </w:ins>
      <w:ins w:id="872" w:author="Manavalan Krishnan" w:date="2013-02-16T00:12:00Z">
        <w:r w:rsidRPr="00C24D06">
          <w:rPr>
            <w:rFonts w:asciiTheme="majorHAnsi" w:hAnsiTheme="majorHAnsi"/>
            <w:rPrChange w:id="873" w:author="Manavalan Krishnan" w:date="2013-02-16T00:26:00Z">
              <w:rPr/>
            </w:rPrChange>
          </w:rPr>
          <w:t>type "container list"</w:t>
        </w:r>
      </w:ins>
      <w:ins w:id="874" w:author="Manavalan Krishnan" w:date="2013-02-16T00:26:00Z">
        <w:r w:rsidR="00C24D06" w:rsidRPr="00C24D06">
          <w:rPr>
            <w:rFonts w:asciiTheme="majorHAnsi" w:hAnsiTheme="majorHAnsi"/>
            <w:rPrChange w:id="875" w:author="Manavalan Krishnan" w:date="2013-02-16T00:26:00Z">
              <w:rPr/>
            </w:rPrChange>
          </w:rPr>
          <w:t xml:space="preserve"> on the prompt</w:t>
        </w:r>
      </w:ins>
    </w:p>
    <w:p w14:paraId="2133D224" w14:textId="0F23ED64" w:rsidR="00C24D06" w:rsidRPr="00C24D06" w:rsidRDefault="00C24D06" w:rsidP="00C24D06">
      <w:pPr>
        <w:pStyle w:val="ListParagraph"/>
        <w:numPr>
          <w:ilvl w:val="0"/>
          <w:numId w:val="117"/>
        </w:numPr>
        <w:rPr>
          <w:ins w:id="876" w:author="Manavalan Krishnan" w:date="2013-02-16T00:26:00Z"/>
          <w:rFonts w:asciiTheme="majorHAnsi" w:hAnsiTheme="majorHAnsi"/>
          <w:rPrChange w:id="877" w:author="Manavalan Krishnan" w:date="2013-02-16T00:26:00Z">
            <w:rPr>
              <w:ins w:id="878" w:author="Manavalan Krishnan" w:date="2013-02-16T00:26:00Z"/>
            </w:rPr>
          </w:rPrChange>
        </w:rPr>
        <w:pPrChange w:id="879" w:author="Manavalan Krishnan" w:date="2013-02-16T00:26:00Z">
          <w:pPr/>
        </w:pPrChange>
      </w:pPr>
      <w:ins w:id="880" w:author="Manavalan Krishnan" w:date="2013-02-16T00:26:00Z">
        <w:r>
          <w:rPr>
            <w:rFonts w:asciiTheme="majorHAnsi" w:hAnsiTheme="majorHAnsi"/>
          </w:rPr>
          <w:t xml:space="preserve">echo “container list” | nc </w:t>
        </w:r>
      </w:ins>
      <w:ins w:id="881" w:author="Manavalan Krishnan" w:date="2013-02-16T00:27:00Z">
        <w:r w:rsidRPr="00FE06E5">
          <w:rPr>
            <w:rFonts w:asciiTheme="majorHAnsi" w:hAnsiTheme="majorHAnsi"/>
          </w:rPr>
          <w:t>localhost 515350</w:t>
        </w:r>
      </w:ins>
    </w:p>
    <w:p w14:paraId="287F88DB" w14:textId="77777777" w:rsidR="00C24D06" w:rsidRDefault="00C24D06" w:rsidP="00C24D06">
      <w:pPr>
        <w:ind w:left="720"/>
        <w:rPr>
          <w:ins w:id="882" w:author="Manavalan Krishnan" w:date="2013-02-16T00:25:00Z"/>
          <w:rFonts w:asciiTheme="majorHAnsi" w:hAnsiTheme="majorHAnsi"/>
        </w:rPr>
        <w:pPrChange w:id="883" w:author="Manavalan Krishnan" w:date="2013-02-16T00:26:00Z">
          <w:pPr/>
        </w:pPrChange>
      </w:pPr>
    </w:p>
    <w:p w14:paraId="7372B446" w14:textId="33DFD654" w:rsidR="00C24D06" w:rsidRPr="00C24D06" w:rsidRDefault="00C24D06" w:rsidP="00C24D06">
      <w:pPr>
        <w:rPr>
          <w:ins w:id="884" w:author="Manavalan Krishnan" w:date="2013-02-16T00:27:00Z"/>
          <w:rFonts w:asciiTheme="majorHAnsi" w:hAnsiTheme="majorHAnsi"/>
        </w:rPr>
      </w:pPr>
      <w:ins w:id="885" w:author="Manavalan Krishnan" w:date="2013-02-16T00:27:00Z">
        <w:r w:rsidRPr="00C24D06">
          <w:rPr>
            <w:rFonts w:asciiTheme="majorHAnsi" w:hAnsiTheme="majorHAnsi"/>
          </w:rPr>
          <w:t>The following configuration variables</w:t>
        </w:r>
        <w:r>
          <w:rPr>
            <w:rFonts w:asciiTheme="majorHAnsi" w:hAnsiTheme="majorHAnsi"/>
          </w:rPr>
          <w:t xml:space="preserve"> are introduced to configure </w:t>
        </w:r>
        <w:r w:rsidRPr="00C24D06">
          <w:rPr>
            <w:rFonts w:asciiTheme="majorHAnsi" w:hAnsiTheme="majorHAnsi"/>
          </w:rPr>
          <w:t>:</w:t>
        </w:r>
      </w:ins>
    </w:p>
    <w:p w14:paraId="127AD20D" w14:textId="77777777" w:rsidR="00C24D06" w:rsidRPr="00C24D06" w:rsidRDefault="00C24D06" w:rsidP="00C24D06">
      <w:pPr>
        <w:rPr>
          <w:ins w:id="886" w:author="Manavalan Krishnan" w:date="2013-02-16T00:27:00Z"/>
          <w:rFonts w:asciiTheme="majorHAnsi" w:hAnsiTheme="majorHAnsi"/>
        </w:rPr>
      </w:pPr>
      <w:ins w:id="887" w:author="Manavalan Krishnan" w:date="2013-02-16T00:27:00Z">
        <w:r w:rsidRPr="00C24D06">
          <w:rPr>
            <w:rFonts w:asciiTheme="majorHAnsi" w:hAnsiTheme="majorHAnsi"/>
          </w:rPr>
          <w:t>FDF_ADMIN_PORT : TCP admin port. Default 51350</w:t>
        </w:r>
      </w:ins>
    </w:p>
    <w:p w14:paraId="0CD8F080" w14:textId="77777777" w:rsidR="00C24D06" w:rsidRPr="00C24D06" w:rsidRDefault="00C24D06" w:rsidP="00C24D06">
      <w:pPr>
        <w:rPr>
          <w:ins w:id="888" w:author="Manavalan Krishnan" w:date="2013-02-16T00:27:00Z"/>
          <w:rFonts w:asciiTheme="majorHAnsi" w:hAnsiTheme="majorHAnsi"/>
        </w:rPr>
      </w:pPr>
      <w:ins w:id="889" w:author="Manavalan Krishnan" w:date="2013-02-16T00:27:00Z">
        <w:r w:rsidRPr="00C24D06">
          <w:rPr>
            <w:rFonts w:asciiTheme="majorHAnsi" w:hAnsiTheme="majorHAnsi"/>
          </w:rPr>
          <w:t>FDF_STATS_DUMP : enable/disble(1 or 0) periodic dumps. Dafault value 0</w:t>
        </w:r>
      </w:ins>
    </w:p>
    <w:p w14:paraId="798F25AE" w14:textId="4A3318D3" w:rsidR="00C24D06" w:rsidRPr="00C24D06" w:rsidRDefault="00C24D06" w:rsidP="00C24D06">
      <w:pPr>
        <w:rPr>
          <w:ins w:id="890" w:author="Manavalan Krishnan" w:date="2013-02-16T00:27:00Z"/>
          <w:rFonts w:asciiTheme="majorHAnsi" w:hAnsiTheme="majorHAnsi"/>
        </w:rPr>
      </w:pPr>
      <w:ins w:id="891" w:author="Manavalan Krishnan" w:date="2013-02-16T00:27:00Z">
        <w:r w:rsidRPr="00C24D06">
          <w:rPr>
            <w:rFonts w:asciiTheme="majorHAnsi" w:hAnsiTheme="majorHAnsi"/>
          </w:rPr>
          <w:t xml:space="preserve">FDF_STATS_NEW  : </w:t>
        </w:r>
      </w:ins>
      <w:ins w:id="892" w:author="Manavalan Krishnan" w:date="2013-02-16T00:28:00Z">
        <w:r>
          <w:rPr>
            <w:rFonts w:asciiTheme="majorHAnsi" w:hAnsiTheme="majorHAnsi"/>
          </w:rPr>
          <w:t>This variable enables the new stats output layout. By default it is enabled. If disabled, the stats are dumped in the old format.</w:t>
        </w:r>
      </w:ins>
    </w:p>
    <w:p w14:paraId="03A5737C" w14:textId="77777777" w:rsidR="00C24D06" w:rsidRPr="00C24D06" w:rsidRDefault="00C24D06" w:rsidP="00C24D06">
      <w:pPr>
        <w:rPr>
          <w:ins w:id="893" w:author="Manavalan Krishnan" w:date="2013-02-16T00:27:00Z"/>
          <w:rFonts w:asciiTheme="majorHAnsi" w:hAnsiTheme="majorHAnsi"/>
        </w:rPr>
      </w:pPr>
      <w:ins w:id="894" w:author="Manavalan Krishnan" w:date="2013-02-16T00:27:00Z">
        <w:r w:rsidRPr="00C24D06">
          <w:rPr>
            <w:rFonts w:asciiTheme="majorHAnsi" w:hAnsiTheme="majorHAnsi"/>
          </w:rPr>
          <w:t>FDF_ADMIN_ENABLED: Enable/disable admin port</w:t>
        </w:r>
      </w:ins>
    </w:p>
    <w:p w14:paraId="7D4C057B" w14:textId="77777777" w:rsidR="00C24D06" w:rsidRPr="00C24D06" w:rsidRDefault="00C24D06" w:rsidP="00C24D06">
      <w:pPr>
        <w:rPr>
          <w:ins w:id="895" w:author="Manavalan Krishnan" w:date="2013-02-16T00:27:00Z"/>
          <w:rFonts w:asciiTheme="majorHAnsi" w:hAnsiTheme="majorHAnsi"/>
        </w:rPr>
      </w:pPr>
      <w:ins w:id="896" w:author="Manavalan Krishnan" w:date="2013-02-16T00:27:00Z">
        <w:r w:rsidRPr="00C24D06">
          <w:rPr>
            <w:rFonts w:asciiTheme="majorHAnsi" w:hAnsiTheme="majorHAnsi"/>
          </w:rPr>
          <w:t>FDF_STATS_FILE   : file for dumping stats</w:t>
        </w:r>
      </w:ins>
    </w:p>
    <w:p w14:paraId="687B2AAE" w14:textId="77777777" w:rsidR="00C24D06" w:rsidRPr="00C24D06" w:rsidRDefault="00C24D06" w:rsidP="00C24D06">
      <w:pPr>
        <w:rPr>
          <w:ins w:id="897" w:author="Manavalan Krishnan" w:date="2013-02-16T00:27:00Z"/>
          <w:rFonts w:asciiTheme="majorHAnsi" w:hAnsiTheme="majorHAnsi"/>
        </w:rPr>
      </w:pPr>
    </w:p>
    <w:p w14:paraId="78D41460" w14:textId="77777777" w:rsidR="00C24D06" w:rsidRDefault="00C24D06" w:rsidP="004A4D41">
      <w:pPr>
        <w:rPr>
          <w:ins w:id="898" w:author="Manavalan Krishnan" w:date="2013-02-16T00:29:00Z"/>
          <w:rFonts w:asciiTheme="majorHAnsi" w:hAnsiTheme="majorHAnsi"/>
        </w:rPr>
      </w:pPr>
    </w:p>
    <w:p w14:paraId="7FE32C83" w14:textId="334EB1D7" w:rsidR="00C24D06" w:rsidRPr="00C24D06" w:rsidRDefault="00C24D06" w:rsidP="00C24D06">
      <w:pPr>
        <w:rPr>
          <w:ins w:id="899" w:author="Manavalan Krishnan" w:date="2013-02-16T00:29:00Z"/>
          <w:rFonts w:asciiTheme="majorHAnsi" w:hAnsiTheme="majorHAnsi"/>
          <w:b/>
          <w:rPrChange w:id="900" w:author="Manavalan Krishnan" w:date="2013-02-16T00:29:00Z">
            <w:rPr>
              <w:ins w:id="901" w:author="Manavalan Krishnan" w:date="2013-02-16T00:29:00Z"/>
              <w:rFonts w:asciiTheme="majorHAnsi" w:hAnsiTheme="majorHAnsi"/>
            </w:rPr>
          </w:rPrChange>
        </w:rPr>
      </w:pPr>
      <w:ins w:id="902" w:author="Manavalan Krishnan" w:date="2013-02-16T00:29:00Z">
        <w:r w:rsidRPr="00C24D06">
          <w:rPr>
            <w:rFonts w:asciiTheme="majorHAnsi" w:hAnsiTheme="majorHAnsi"/>
            <w:b/>
            <w:rPrChange w:id="903" w:author="Manavalan Krishnan" w:date="2013-02-16T00:29:00Z">
              <w:rPr>
                <w:rFonts w:asciiTheme="majorHAnsi" w:hAnsiTheme="majorHAnsi"/>
              </w:rPr>
            </w:rPrChange>
          </w:rPr>
          <w:t>Sam</w:t>
        </w:r>
        <w:r w:rsidRPr="00C24D06">
          <w:rPr>
            <w:rFonts w:asciiTheme="majorHAnsi" w:hAnsiTheme="majorHAnsi"/>
            <w:b/>
            <w:rPrChange w:id="904" w:author="Manavalan Krishnan" w:date="2013-02-16T00:29:00Z">
              <w:rPr>
                <w:rFonts w:asciiTheme="majorHAnsi" w:hAnsiTheme="majorHAnsi"/>
              </w:rPr>
            </w:rPrChange>
          </w:rPr>
          <w:t>ple Stats output</w:t>
        </w:r>
        <w:r w:rsidRPr="00C24D06">
          <w:rPr>
            <w:rFonts w:asciiTheme="majorHAnsi" w:hAnsiTheme="majorHAnsi"/>
            <w:b/>
            <w:rPrChange w:id="905" w:author="Manavalan Krishnan" w:date="2013-02-16T00:29:00Z">
              <w:rPr>
                <w:rFonts w:asciiTheme="majorHAnsi" w:hAnsiTheme="majorHAnsi"/>
              </w:rPr>
            </w:rPrChange>
          </w:rPr>
          <w:t>:</w:t>
        </w:r>
      </w:ins>
    </w:p>
    <w:p w14:paraId="5308A1DE" w14:textId="77777777" w:rsidR="00C24D06" w:rsidRDefault="00C24D06" w:rsidP="00C24D06">
      <w:pPr>
        <w:rPr>
          <w:ins w:id="906" w:author="Manavalan Krishnan" w:date="2013-02-16T00:29:00Z"/>
          <w:rFonts w:asciiTheme="majorHAnsi" w:hAnsiTheme="majorHAnsi"/>
        </w:rPr>
      </w:pPr>
    </w:p>
    <w:p w14:paraId="492F9B18" w14:textId="77777777" w:rsidR="00C24D06" w:rsidRPr="00C24D06" w:rsidRDefault="00C24D06" w:rsidP="00C24D06">
      <w:pPr>
        <w:rPr>
          <w:ins w:id="907" w:author="Manavalan Krishnan" w:date="2013-02-16T00:29:00Z"/>
          <w:rFonts w:asciiTheme="majorHAnsi" w:hAnsiTheme="majorHAnsi"/>
        </w:rPr>
      </w:pPr>
      <w:ins w:id="908" w:author="Manavalan Krishnan" w:date="2013-02-16T00:29:00Z">
        <w:r w:rsidRPr="00C24D06">
          <w:rPr>
            <w:rFonts w:asciiTheme="majorHAnsi" w:hAnsiTheme="majorHAnsi"/>
          </w:rPr>
          <w:t>Timestamp:Fri Feb 15 23:53:54 2013</w:t>
        </w:r>
      </w:ins>
    </w:p>
    <w:p w14:paraId="425DCB26" w14:textId="77777777" w:rsidR="00C24D06" w:rsidRPr="00C24D06" w:rsidRDefault="00C24D06" w:rsidP="00C24D06">
      <w:pPr>
        <w:rPr>
          <w:ins w:id="909" w:author="Manavalan Krishnan" w:date="2013-02-16T00:29:00Z"/>
          <w:rFonts w:asciiTheme="majorHAnsi" w:hAnsiTheme="majorHAnsi"/>
        </w:rPr>
      </w:pPr>
      <w:ins w:id="910" w:author="Manavalan Krishnan" w:date="2013-02-16T00:29:00Z">
        <w:r w:rsidRPr="00C24D06">
          <w:rPr>
            <w:rFonts w:asciiTheme="majorHAnsi" w:hAnsiTheme="majorHAnsi"/>
          </w:rPr>
          <w:t>[Per Container Statistics]</w:t>
        </w:r>
      </w:ins>
    </w:p>
    <w:p w14:paraId="23474C12" w14:textId="77777777" w:rsidR="00C24D06" w:rsidRPr="00C24D06" w:rsidRDefault="00C24D06" w:rsidP="00C24D06">
      <w:pPr>
        <w:rPr>
          <w:ins w:id="911" w:author="Manavalan Krishnan" w:date="2013-02-16T00:29:00Z"/>
          <w:rFonts w:asciiTheme="majorHAnsi" w:hAnsiTheme="majorHAnsi"/>
        </w:rPr>
      </w:pPr>
      <w:ins w:id="912" w:author="Manavalan Krishnan" w:date="2013-02-16T00:29:00Z">
        <w:r w:rsidRPr="00C24D06">
          <w:rPr>
            <w:rFonts w:asciiTheme="majorHAnsi" w:hAnsiTheme="majorHAnsi"/>
          </w:rPr>
          <w:t xml:space="preserve"> Container Properties:</w:t>
        </w:r>
      </w:ins>
    </w:p>
    <w:p w14:paraId="013E0B29" w14:textId="77777777" w:rsidR="00C24D06" w:rsidRPr="00C24D06" w:rsidRDefault="00C24D06" w:rsidP="00C24D06">
      <w:pPr>
        <w:rPr>
          <w:ins w:id="913" w:author="Manavalan Krishnan" w:date="2013-02-16T00:29:00Z"/>
          <w:rFonts w:asciiTheme="majorHAnsi" w:hAnsiTheme="majorHAnsi"/>
        </w:rPr>
      </w:pPr>
      <w:ins w:id="914" w:author="Manavalan Krishnan" w:date="2013-02-16T00:29:00Z">
        <w:r w:rsidRPr="00C24D06">
          <w:rPr>
            <w:rFonts w:asciiTheme="majorHAnsi" w:hAnsiTheme="majorHAnsi"/>
          </w:rPr>
          <w:t xml:space="preserve">   Name        :container-9aa65940</w:t>
        </w:r>
      </w:ins>
    </w:p>
    <w:p w14:paraId="443ED559" w14:textId="77777777" w:rsidR="00C24D06" w:rsidRPr="00C24D06" w:rsidRDefault="00C24D06" w:rsidP="00C24D06">
      <w:pPr>
        <w:rPr>
          <w:ins w:id="915" w:author="Manavalan Krishnan" w:date="2013-02-16T00:29:00Z"/>
          <w:rFonts w:asciiTheme="majorHAnsi" w:hAnsiTheme="majorHAnsi"/>
        </w:rPr>
      </w:pPr>
      <w:ins w:id="916" w:author="Manavalan Krishnan" w:date="2013-02-16T00:29:00Z">
        <w:r w:rsidRPr="00C24D06">
          <w:rPr>
            <w:rFonts w:asciiTheme="majorHAnsi" w:hAnsiTheme="majorHAnsi"/>
          </w:rPr>
          <w:t xml:space="preserve">   Cguid       :23</w:t>
        </w:r>
      </w:ins>
    </w:p>
    <w:p w14:paraId="398B8CAD" w14:textId="77777777" w:rsidR="00C24D06" w:rsidRPr="00C24D06" w:rsidRDefault="00C24D06" w:rsidP="00C24D06">
      <w:pPr>
        <w:rPr>
          <w:ins w:id="917" w:author="Manavalan Krishnan" w:date="2013-02-16T00:29:00Z"/>
          <w:rFonts w:asciiTheme="majorHAnsi" w:hAnsiTheme="majorHAnsi"/>
        </w:rPr>
      </w:pPr>
      <w:ins w:id="918" w:author="Manavalan Krishnan" w:date="2013-02-16T00:29:00Z">
        <w:r w:rsidRPr="00C24D06">
          <w:rPr>
            <w:rFonts w:asciiTheme="majorHAnsi" w:hAnsiTheme="majorHAnsi"/>
          </w:rPr>
          <w:t xml:space="preserve">   Size        :1048576kb</w:t>
        </w:r>
      </w:ins>
    </w:p>
    <w:p w14:paraId="39A0A9E1" w14:textId="77777777" w:rsidR="00C24D06" w:rsidRPr="00C24D06" w:rsidRDefault="00C24D06" w:rsidP="00C24D06">
      <w:pPr>
        <w:rPr>
          <w:ins w:id="919" w:author="Manavalan Krishnan" w:date="2013-02-16T00:29:00Z"/>
          <w:rFonts w:asciiTheme="majorHAnsi" w:hAnsiTheme="majorHAnsi"/>
        </w:rPr>
      </w:pPr>
      <w:ins w:id="920" w:author="Manavalan Krishnan" w:date="2013-02-16T00:29:00Z">
        <w:r w:rsidRPr="00C24D06">
          <w:rPr>
            <w:rFonts w:asciiTheme="majorHAnsi" w:hAnsiTheme="majorHAnsi"/>
          </w:rPr>
          <w:t xml:space="preserve">   Persistence :1</w:t>
        </w:r>
      </w:ins>
    </w:p>
    <w:p w14:paraId="63A1FF31" w14:textId="77777777" w:rsidR="00C24D06" w:rsidRPr="00C24D06" w:rsidRDefault="00C24D06" w:rsidP="00C24D06">
      <w:pPr>
        <w:rPr>
          <w:ins w:id="921" w:author="Manavalan Krishnan" w:date="2013-02-16T00:29:00Z"/>
          <w:rFonts w:asciiTheme="majorHAnsi" w:hAnsiTheme="majorHAnsi"/>
        </w:rPr>
      </w:pPr>
      <w:ins w:id="922" w:author="Manavalan Krishnan" w:date="2013-02-16T00:29:00Z">
        <w:r w:rsidRPr="00C24D06">
          <w:rPr>
            <w:rFonts w:asciiTheme="majorHAnsi" w:hAnsiTheme="majorHAnsi"/>
          </w:rPr>
          <w:t xml:space="preserve">   Eviction    :0</w:t>
        </w:r>
      </w:ins>
    </w:p>
    <w:p w14:paraId="58C7EE90" w14:textId="77777777" w:rsidR="00C24D06" w:rsidRPr="00C24D06" w:rsidRDefault="00C24D06" w:rsidP="00C24D06">
      <w:pPr>
        <w:rPr>
          <w:ins w:id="923" w:author="Manavalan Krishnan" w:date="2013-02-16T00:29:00Z"/>
          <w:rFonts w:asciiTheme="majorHAnsi" w:hAnsiTheme="majorHAnsi"/>
        </w:rPr>
      </w:pPr>
      <w:ins w:id="924" w:author="Manavalan Krishnan" w:date="2013-02-16T00:29:00Z">
        <w:r w:rsidRPr="00C24D06">
          <w:rPr>
            <w:rFonts w:asciiTheme="majorHAnsi" w:hAnsiTheme="majorHAnsi"/>
          </w:rPr>
          <w:t xml:space="preserve">   Writethrough:1</w:t>
        </w:r>
      </w:ins>
    </w:p>
    <w:p w14:paraId="0917FC82" w14:textId="77777777" w:rsidR="00C24D06" w:rsidRPr="00C24D06" w:rsidRDefault="00C24D06" w:rsidP="00C24D06">
      <w:pPr>
        <w:rPr>
          <w:ins w:id="925" w:author="Manavalan Krishnan" w:date="2013-02-16T00:29:00Z"/>
          <w:rFonts w:asciiTheme="majorHAnsi" w:hAnsiTheme="majorHAnsi"/>
        </w:rPr>
      </w:pPr>
      <w:ins w:id="926" w:author="Manavalan Krishnan" w:date="2013-02-16T00:29:00Z">
        <w:r w:rsidRPr="00C24D06">
          <w:rPr>
            <w:rFonts w:asciiTheme="majorHAnsi" w:hAnsiTheme="majorHAnsi"/>
          </w:rPr>
          <w:t xml:space="preserve">   FIFO        :0</w:t>
        </w:r>
      </w:ins>
    </w:p>
    <w:p w14:paraId="783EB3CE" w14:textId="77777777" w:rsidR="00C24D06" w:rsidRPr="00C24D06" w:rsidRDefault="00C24D06" w:rsidP="00C24D06">
      <w:pPr>
        <w:rPr>
          <w:ins w:id="927" w:author="Manavalan Krishnan" w:date="2013-02-16T00:29:00Z"/>
          <w:rFonts w:asciiTheme="majorHAnsi" w:hAnsiTheme="majorHAnsi"/>
        </w:rPr>
      </w:pPr>
      <w:ins w:id="928" w:author="Manavalan Krishnan" w:date="2013-02-16T00:29:00Z">
        <w:r w:rsidRPr="00C24D06">
          <w:rPr>
            <w:rFonts w:asciiTheme="majorHAnsi" w:hAnsiTheme="majorHAnsi"/>
          </w:rPr>
          <w:t xml:space="preserve">   Asyncwrites :0</w:t>
        </w:r>
      </w:ins>
    </w:p>
    <w:p w14:paraId="1884E8F7" w14:textId="77777777" w:rsidR="00C24D06" w:rsidRPr="00C24D06" w:rsidRDefault="00C24D06" w:rsidP="00C24D06">
      <w:pPr>
        <w:rPr>
          <w:ins w:id="929" w:author="Manavalan Krishnan" w:date="2013-02-16T00:29:00Z"/>
          <w:rFonts w:asciiTheme="majorHAnsi" w:hAnsiTheme="majorHAnsi"/>
        </w:rPr>
      </w:pPr>
      <w:ins w:id="930" w:author="Manavalan Krishnan" w:date="2013-02-16T00:29:00Z">
        <w:r w:rsidRPr="00C24D06">
          <w:rPr>
            <w:rFonts w:asciiTheme="majorHAnsi" w:hAnsiTheme="majorHAnsi"/>
          </w:rPr>
          <w:t xml:space="preserve">   Durability  :0</w:t>
        </w:r>
      </w:ins>
    </w:p>
    <w:p w14:paraId="3DE9FA69" w14:textId="77777777" w:rsidR="00C24D06" w:rsidRPr="00C24D06" w:rsidRDefault="00C24D06" w:rsidP="00C24D06">
      <w:pPr>
        <w:rPr>
          <w:ins w:id="931" w:author="Manavalan Krishnan" w:date="2013-02-16T00:29:00Z"/>
          <w:rFonts w:asciiTheme="majorHAnsi" w:hAnsiTheme="majorHAnsi"/>
        </w:rPr>
      </w:pPr>
      <w:ins w:id="932" w:author="Manavalan Krishnan" w:date="2013-02-16T00:29:00Z">
        <w:r w:rsidRPr="00C24D06">
          <w:rPr>
            <w:rFonts w:asciiTheme="majorHAnsi" w:hAnsiTheme="majorHAnsi"/>
          </w:rPr>
          <w:t xml:space="preserve">   Num_objs    :1</w:t>
        </w:r>
      </w:ins>
    </w:p>
    <w:p w14:paraId="54386E34" w14:textId="77777777" w:rsidR="00C24D06" w:rsidRPr="00C24D06" w:rsidRDefault="00C24D06" w:rsidP="00C24D06">
      <w:pPr>
        <w:rPr>
          <w:ins w:id="933" w:author="Manavalan Krishnan" w:date="2013-02-16T00:29:00Z"/>
          <w:rFonts w:asciiTheme="majorHAnsi" w:hAnsiTheme="majorHAnsi"/>
        </w:rPr>
      </w:pPr>
      <w:ins w:id="934" w:author="Manavalan Krishnan" w:date="2013-02-16T00:29:00Z">
        <w:r w:rsidRPr="00C24D06">
          <w:rPr>
            <w:rFonts w:asciiTheme="majorHAnsi" w:hAnsiTheme="majorHAnsi"/>
          </w:rPr>
          <w:t xml:space="preserve">   Used_space  :512</w:t>
        </w:r>
      </w:ins>
    </w:p>
    <w:p w14:paraId="13E8957D" w14:textId="77777777" w:rsidR="00C24D06" w:rsidRPr="00C24D06" w:rsidRDefault="00C24D06" w:rsidP="00C24D06">
      <w:pPr>
        <w:rPr>
          <w:ins w:id="935" w:author="Manavalan Krishnan" w:date="2013-02-16T00:29:00Z"/>
          <w:rFonts w:asciiTheme="majorHAnsi" w:hAnsiTheme="majorHAnsi"/>
        </w:rPr>
      </w:pPr>
      <w:ins w:id="936" w:author="Manavalan Krishnan" w:date="2013-02-16T00:29:00Z">
        <w:r w:rsidRPr="00C24D06">
          <w:rPr>
            <w:rFonts w:asciiTheme="majorHAnsi" w:hAnsiTheme="majorHAnsi"/>
          </w:rPr>
          <w:t xml:space="preserve"> Application requests:</w:t>
        </w:r>
      </w:ins>
    </w:p>
    <w:p w14:paraId="5CBB92A8" w14:textId="77777777" w:rsidR="00C24D06" w:rsidRPr="00C24D06" w:rsidRDefault="00C24D06" w:rsidP="00C24D06">
      <w:pPr>
        <w:rPr>
          <w:ins w:id="937" w:author="Manavalan Krishnan" w:date="2013-02-16T00:29:00Z"/>
          <w:rFonts w:asciiTheme="majorHAnsi" w:hAnsiTheme="majorHAnsi"/>
        </w:rPr>
      </w:pPr>
      <w:ins w:id="938" w:author="Manavalan Krishnan" w:date="2013-02-16T00:29:00Z">
        <w:r w:rsidRPr="00C24D06">
          <w:rPr>
            <w:rFonts w:asciiTheme="majorHAnsi" w:hAnsiTheme="majorHAnsi"/>
          </w:rPr>
          <w:t xml:space="preserve">   num_set_objs_with_expiry = 1</w:t>
        </w:r>
      </w:ins>
    </w:p>
    <w:p w14:paraId="22F6245B" w14:textId="77777777" w:rsidR="00C24D06" w:rsidRPr="00C24D06" w:rsidRDefault="00C24D06" w:rsidP="00C24D06">
      <w:pPr>
        <w:rPr>
          <w:ins w:id="939" w:author="Manavalan Krishnan" w:date="2013-02-16T00:29:00Z"/>
          <w:rFonts w:asciiTheme="majorHAnsi" w:hAnsiTheme="majorHAnsi"/>
        </w:rPr>
      </w:pPr>
      <w:ins w:id="940" w:author="Manavalan Krishnan" w:date="2013-02-16T00:29:00Z">
        <w:r w:rsidRPr="00C24D06">
          <w:rPr>
            <w:rFonts w:asciiTheme="majorHAnsi" w:hAnsiTheme="majorHAnsi"/>
          </w:rPr>
          <w:t xml:space="preserve">   num_get_objs_and_check_expiry = 1</w:t>
        </w:r>
      </w:ins>
    </w:p>
    <w:p w14:paraId="57DD6B0F" w14:textId="77777777" w:rsidR="00C24D06" w:rsidRPr="00C24D06" w:rsidRDefault="00C24D06" w:rsidP="00C24D06">
      <w:pPr>
        <w:rPr>
          <w:ins w:id="941" w:author="Manavalan Krishnan" w:date="2013-02-16T00:29:00Z"/>
          <w:rFonts w:asciiTheme="majorHAnsi" w:hAnsiTheme="majorHAnsi"/>
        </w:rPr>
      </w:pPr>
      <w:ins w:id="942" w:author="Manavalan Krishnan" w:date="2013-02-16T00:29:00Z">
        <w:r w:rsidRPr="00C24D06">
          <w:rPr>
            <w:rFonts w:asciiTheme="majorHAnsi" w:hAnsiTheme="majorHAnsi"/>
          </w:rPr>
          <w:t xml:space="preserve"> Overwrite and write-through statistics:</w:t>
        </w:r>
      </w:ins>
    </w:p>
    <w:p w14:paraId="6460FA89" w14:textId="77777777" w:rsidR="00C24D06" w:rsidRPr="00C24D06" w:rsidRDefault="00C24D06" w:rsidP="00C24D06">
      <w:pPr>
        <w:rPr>
          <w:ins w:id="943" w:author="Manavalan Krishnan" w:date="2013-02-16T00:29:00Z"/>
          <w:rFonts w:asciiTheme="majorHAnsi" w:hAnsiTheme="majorHAnsi"/>
        </w:rPr>
      </w:pPr>
      <w:ins w:id="944" w:author="Manavalan Krishnan" w:date="2013-02-16T00:29:00Z">
        <w:r w:rsidRPr="00C24D06">
          <w:rPr>
            <w:rFonts w:asciiTheme="majorHAnsi" w:hAnsiTheme="majorHAnsi"/>
          </w:rPr>
          <w:t xml:space="preserve">   num_new_entries = 1</w:t>
        </w:r>
      </w:ins>
    </w:p>
    <w:p w14:paraId="77783CAC" w14:textId="77777777" w:rsidR="00C24D06" w:rsidRPr="00C24D06" w:rsidRDefault="00C24D06" w:rsidP="00C24D06">
      <w:pPr>
        <w:rPr>
          <w:ins w:id="945" w:author="Manavalan Krishnan" w:date="2013-02-16T00:29:00Z"/>
          <w:rFonts w:asciiTheme="majorHAnsi" w:hAnsiTheme="majorHAnsi"/>
        </w:rPr>
      </w:pPr>
      <w:ins w:id="946" w:author="Manavalan Krishnan" w:date="2013-02-16T00:29:00Z">
        <w:r w:rsidRPr="00C24D06">
          <w:rPr>
            <w:rFonts w:asciiTheme="majorHAnsi" w:hAnsiTheme="majorHAnsi"/>
          </w:rPr>
          <w:t xml:space="preserve">   num_writethrus_to_flash = 1</w:t>
        </w:r>
      </w:ins>
    </w:p>
    <w:p w14:paraId="5ABC89B2" w14:textId="77777777" w:rsidR="00C24D06" w:rsidRPr="00C24D06" w:rsidRDefault="00C24D06" w:rsidP="00C24D06">
      <w:pPr>
        <w:rPr>
          <w:ins w:id="947" w:author="Manavalan Krishnan" w:date="2013-02-16T00:29:00Z"/>
          <w:rFonts w:asciiTheme="majorHAnsi" w:hAnsiTheme="majorHAnsi"/>
        </w:rPr>
      </w:pPr>
      <w:ins w:id="948" w:author="Manavalan Krishnan" w:date="2013-02-16T00:29:00Z">
        <w:r w:rsidRPr="00C24D06">
          <w:rPr>
            <w:rFonts w:asciiTheme="majorHAnsi" w:hAnsiTheme="majorHAnsi"/>
          </w:rPr>
          <w:t xml:space="preserve"> Cache to Flash Manager requests:</w:t>
        </w:r>
      </w:ins>
    </w:p>
    <w:p w14:paraId="0DFB4B35" w14:textId="77777777" w:rsidR="00C24D06" w:rsidRPr="00C24D06" w:rsidRDefault="00C24D06" w:rsidP="00C24D06">
      <w:pPr>
        <w:rPr>
          <w:ins w:id="949" w:author="Manavalan Krishnan" w:date="2013-02-16T00:29:00Z"/>
          <w:rFonts w:asciiTheme="majorHAnsi" w:hAnsiTheme="majorHAnsi"/>
        </w:rPr>
      </w:pPr>
      <w:ins w:id="950" w:author="Manavalan Krishnan" w:date="2013-02-16T00:29:00Z">
        <w:r w:rsidRPr="00C24D06">
          <w:rPr>
            <w:rFonts w:asciiTheme="majorHAnsi" w:hAnsiTheme="majorHAnsi"/>
          </w:rPr>
          <w:t xml:space="preserve">   num_set_objs_and_put = 1</w:t>
        </w:r>
      </w:ins>
    </w:p>
    <w:p w14:paraId="7C80E60D" w14:textId="77777777" w:rsidR="00C24D06" w:rsidRPr="00C24D06" w:rsidRDefault="00C24D06" w:rsidP="00C24D06">
      <w:pPr>
        <w:rPr>
          <w:ins w:id="951" w:author="Manavalan Krishnan" w:date="2013-02-16T00:29:00Z"/>
          <w:rFonts w:asciiTheme="majorHAnsi" w:hAnsiTheme="majorHAnsi"/>
        </w:rPr>
      </w:pPr>
      <w:ins w:id="952" w:author="Manavalan Krishnan" w:date="2013-02-16T00:29:00Z">
        <w:r w:rsidRPr="00C24D06">
          <w:rPr>
            <w:rFonts w:asciiTheme="majorHAnsi" w:hAnsiTheme="majorHAnsi"/>
          </w:rPr>
          <w:t xml:space="preserve"> Flash Manager responses to cache:</w:t>
        </w:r>
      </w:ins>
    </w:p>
    <w:p w14:paraId="78066A98" w14:textId="77777777" w:rsidR="00C24D06" w:rsidRPr="00C24D06" w:rsidRDefault="00C24D06" w:rsidP="00C24D06">
      <w:pPr>
        <w:rPr>
          <w:ins w:id="953" w:author="Manavalan Krishnan" w:date="2013-02-16T00:29:00Z"/>
          <w:rFonts w:asciiTheme="majorHAnsi" w:hAnsiTheme="majorHAnsi"/>
        </w:rPr>
      </w:pPr>
      <w:ins w:id="954" w:author="Manavalan Krishnan" w:date="2013-02-16T00:29:00Z">
        <w:r w:rsidRPr="00C24D06">
          <w:rPr>
            <w:rFonts w:asciiTheme="majorHAnsi" w:hAnsiTheme="majorHAnsi"/>
          </w:rPr>
          <w:t xml:space="preserve">   num_set_objs_completed = 1</w:t>
        </w:r>
      </w:ins>
    </w:p>
    <w:p w14:paraId="29343C63" w14:textId="77777777" w:rsidR="00C24D06" w:rsidRPr="00C24D06" w:rsidRDefault="00C24D06" w:rsidP="00C24D06">
      <w:pPr>
        <w:rPr>
          <w:ins w:id="955" w:author="Manavalan Krishnan" w:date="2013-02-16T00:29:00Z"/>
          <w:rFonts w:asciiTheme="majorHAnsi" w:hAnsiTheme="majorHAnsi"/>
        </w:rPr>
      </w:pPr>
      <w:ins w:id="956" w:author="Manavalan Krishnan" w:date="2013-02-16T00:29:00Z">
        <w:r w:rsidRPr="00C24D06">
          <w:rPr>
            <w:rFonts w:asciiTheme="majorHAnsi" w:hAnsiTheme="majorHAnsi"/>
          </w:rPr>
          <w:t xml:space="preserve"> Flash Manager requests/responses:</w:t>
        </w:r>
      </w:ins>
    </w:p>
    <w:p w14:paraId="53FD5C7C" w14:textId="77777777" w:rsidR="00C24D06" w:rsidRPr="00C24D06" w:rsidRDefault="00C24D06" w:rsidP="00C24D06">
      <w:pPr>
        <w:rPr>
          <w:ins w:id="957" w:author="Manavalan Krishnan" w:date="2013-02-16T00:29:00Z"/>
          <w:rFonts w:asciiTheme="majorHAnsi" w:hAnsiTheme="majorHAnsi"/>
        </w:rPr>
      </w:pPr>
      <w:ins w:id="958" w:author="Manavalan Krishnan" w:date="2013-02-16T00:29:00Z">
        <w:r w:rsidRPr="00C24D06">
          <w:rPr>
            <w:rFonts w:asciiTheme="majorHAnsi" w:hAnsiTheme="majorHAnsi"/>
          </w:rPr>
          <w:t xml:space="preserve">   num_set_objs = 1</w:t>
        </w:r>
      </w:ins>
    </w:p>
    <w:p w14:paraId="39D1D591" w14:textId="77777777" w:rsidR="00C24D06" w:rsidRPr="00C24D06" w:rsidRDefault="00C24D06" w:rsidP="00C24D06">
      <w:pPr>
        <w:rPr>
          <w:ins w:id="959" w:author="Manavalan Krishnan" w:date="2013-02-16T00:29:00Z"/>
          <w:rFonts w:asciiTheme="majorHAnsi" w:hAnsiTheme="majorHAnsi"/>
        </w:rPr>
      </w:pPr>
      <w:ins w:id="960" w:author="Manavalan Krishnan" w:date="2013-02-16T00:29:00Z">
        <w:r w:rsidRPr="00C24D06">
          <w:rPr>
            <w:rFonts w:asciiTheme="majorHAnsi" w:hAnsiTheme="majorHAnsi"/>
          </w:rPr>
          <w:t xml:space="preserve"> Flash layer return codes:</w:t>
        </w:r>
      </w:ins>
    </w:p>
    <w:p w14:paraId="41FAF152" w14:textId="77777777" w:rsidR="00C24D06" w:rsidRPr="00C24D06" w:rsidRDefault="00C24D06" w:rsidP="00C24D06">
      <w:pPr>
        <w:rPr>
          <w:ins w:id="961" w:author="Manavalan Krishnan" w:date="2013-02-16T00:29:00Z"/>
          <w:rFonts w:asciiTheme="majorHAnsi" w:hAnsiTheme="majorHAnsi"/>
        </w:rPr>
      </w:pPr>
      <w:ins w:id="962" w:author="Manavalan Krishnan" w:date="2013-02-16T00:29:00Z">
        <w:r w:rsidRPr="00C24D06">
          <w:rPr>
            <w:rFonts w:asciiTheme="majorHAnsi" w:hAnsiTheme="majorHAnsi"/>
          </w:rPr>
          <w:t xml:space="preserve">   num_success = 1</w:t>
        </w:r>
      </w:ins>
    </w:p>
    <w:p w14:paraId="7B1E96E4" w14:textId="77777777" w:rsidR="00C24D06" w:rsidRDefault="00C24D06" w:rsidP="004A4D41">
      <w:pPr>
        <w:rPr>
          <w:ins w:id="963" w:author="Manavalan Krishnan" w:date="2013-02-16T00:29:00Z"/>
          <w:rFonts w:asciiTheme="majorHAnsi" w:hAnsiTheme="majorHAnsi"/>
        </w:rPr>
      </w:pPr>
    </w:p>
    <w:p w14:paraId="35CAE9D9" w14:textId="77777777" w:rsidR="00C24D06" w:rsidRPr="00C24D06" w:rsidRDefault="00C24D06" w:rsidP="00C24D06">
      <w:pPr>
        <w:rPr>
          <w:ins w:id="964" w:author="Manavalan Krishnan" w:date="2013-02-16T00:29:00Z"/>
          <w:rFonts w:asciiTheme="majorHAnsi" w:hAnsiTheme="majorHAnsi"/>
        </w:rPr>
      </w:pPr>
      <w:ins w:id="965" w:author="Manavalan Krishnan" w:date="2013-02-16T00:29:00Z">
        <w:r w:rsidRPr="00C24D06">
          <w:rPr>
            <w:rFonts w:asciiTheme="majorHAnsi" w:hAnsiTheme="majorHAnsi"/>
          </w:rPr>
          <w:t>[Overall FDF Statistics]</w:t>
        </w:r>
      </w:ins>
    </w:p>
    <w:p w14:paraId="4479EC85" w14:textId="77777777" w:rsidR="00C24D06" w:rsidRPr="00C24D06" w:rsidRDefault="00C24D06" w:rsidP="00C24D06">
      <w:pPr>
        <w:rPr>
          <w:ins w:id="966" w:author="Manavalan Krishnan" w:date="2013-02-16T00:29:00Z"/>
          <w:rFonts w:asciiTheme="majorHAnsi" w:hAnsiTheme="majorHAnsi"/>
        </w:rPr>
      </w:pPr>
      <w:ins w:id="967" w:author="Manavalan Krishnan" w:date="2013-02-16T00:29:00Z">
        <w:r w:rsidRPr="00C24D06">
          <w:rPr>
            <w:rFonts w:asciiTheme="majorHAnsi" w:hAnsiTheme="majorHAnsi"/>
          </w:rPr>
          <w:t xml:space="preserve"> Flash statistics:</w:t>
        </w:r>
      </w:ins>
    </w:p>
    <w:p w14:paraId="1473771F" w14:textId="77777777" w:rsidR="00C24D06" w:rsidRPr="00C24D06" w:rsidRDefault="00C24D06" w:rsidP="00C24D06">
      <w:pPr>
        <w:rPr>
          <w:ins w:id="968" w:author="Manavalan Krishnan" w:date="2013-02-16T00:29:00Z"/>
          <w:rFonts w:asciiTheme="majorHAnsi" w:hAnsiTheme="majorHAnsi"/>
        </w:rPr>
      </w:pPr>
      <w:ins w:id="969" w:author="Manavalan Krishnan" w:date="2013-02-16T00:29:00Z">
        <w:r w:rsidRPr="00C24D06">
          <w:rPr>
            <w:rFonts w:asciiTheme="majorHAnsi" w:hAnsiTheme="majorHAnsi"/>
          </w:rPr>
          <w:t xml:space="preserve">   num_items_flash = 20</w:t>
        </w:r>
      </w:ins>
    </w:p>
    <w:p w14:paraId="2CAD9AB5" w14:textId="77777777" w:rsidR="00C24D06" w:rsidRPr="00C24D06" w:rsidRDefault="00C24D06" w:rsidP="00C24D06">
      <w:pPr>
        <w:rPr>
          <w:ins w:id="970" w:author="Manavalan Krishnan" w:date="2013-02-16T00:29:00Z"/>
          <w:rFonts w:asciiTheme="majorHAnsi" w:hAnsiTheme="majorHAnsi"/>
        </w:rPr>
      </w:pPr>
      <w:ins w:id="971" w:author="Manavalan Krishnan" w:date="2013-02-16T00:29:00Z">
        <w:r w:rsidRPr="00C24D06">
          <w:rPr>
            <w:rFonts w:asciiTheme="majorHAnsi" w:hAnsiTheme="majorHAnsi"/>
          </w:rPr>
          <w:t xml:space="preserve">   num_items_total = 20</w:t>
        </w:r>
      </w:ins>
    </w:p>
    <w:p w14:paraId="1B14DF4F" w14:textId="77777777" w:rsidR="00C24D06" w:rsidRPr="00C24D06" w:rsidRDefault="00C24D06" w:rsidP="00C24D06">
      <w:pPr>
        <w:rPr>
          <w:ins w:id="972" w:author="Manavalan Krishnan" w:date="2013-02-16T00:29:00Z"/>
          <w:rFonts w:asciiTheme="majorHAnsi" w:hAnsiTheme="majorHAnsi"/>
        </w:rPr>
      </w:pPr>
      <w:ins w:id="973" w:author="Manavalan Krishnan" w:date="2013-02-16T00:29:00Z">
        <w:r w:rsidRPr="00C24D06">
          <w:rPr>
            <w:rFonts w:asciiTheme="majorHAnsi" w:hAnsiTheme="majorHAnsi"/>
          </w:rPr>
          <w:t xml:space="preserve">   nun_inval_evictions = 4</w:t>
        </w:r>
      </w:ins>
    </w:p>
    <w:p w14:paraId="0AC78D1B" w14:textId="77777777" w:rsidR="00C24D06" w:rsidRPr="00C24D06" w:rsidRDefault="00C24D06" w:rsidP="00C24D06">
      <w:pPr>
        <w:rPr>
          <w:ins w:id="974" w:author="Manavalan Krishnan" w:date="2013-02-16T00:29:00Z"/>
          <w:rFonts w:asciiTheme="majorHAnsi" w:hAnsiTheme="majorHAnsi"/>
        </w:rPr>
      </w:pPr>
      <w:ins w:id="975" w:author="Manavalan Krishnan" w:date="2013-02-16T00:29:00Z">
        <w:r w:rsidRPr="00C24D06">
          <w:rPr>
            <w:rFonts w:asciiTheme="majorHAnsi" w:hAnsiTheme="majorHAnsi"/>
          </w:rPr>
          <w:t xml:space="preserve">   num_put_ops = 20</w:t>
        </w:r>
      </w:ins>
    </w:p>
    <w:p w14:paraId="247CE927" w14:textId="77777777" w:rsidR="00C24D06" w:rsidRPr="00C24D06" w:rsidRDefault="00C24D06" w:rsidP="00C24D06">
      <w:pPr>
        <w:rPr>
          <w:ins w:id="976" w:author="Manavalan Krishnan" w:date="2013-02-16T00:29:00Z"/>
          <w:rFonts w:asciiTheme="majorHAnsi" w:hAnsiTheme="majorHAnsi"/>
        </w:rPr>
      </w:pPr>
      <w:ins w:id="977" w:author="Manavalan Krishnan" w:date="2013-02-16T00:29:00Z">
        <w:r w:rsidRPr="00C24D06">
          <w:rPr>
            <w:rFonts w:asciiTheme="majorHAnsi" w:hAnsiTheme="majorHAnsi"/>
          </w:rPr>
          <w:t xml:space="preserve">   num_full_hash_buckets = 1</w:t>
        </w:r>
      </w:ins>
    </w:p>
    <w:p w14:paraId="67093450" w14:textId="77777777" w:rsidR="00C24D06" w:rsidRPr="00C24D06" w:rsidRDefault="00C24D06" w:rsidP="00C24D06">
      <w:pPr>
        <w:rPr>
          <w:ins w:id="978" w:author="Manavalan Krishnan" w:date="2013-02-16T00:29:00Z"/>
          <w:rFonts w:asciiTheme="majorHAnsi" w:hAnsiTheme="majorHAnsi"/>
        </w:rPr>
      </w:pPr>
      <w:ins w:id="979" w:author="Manavalan Krishnan" w:date="2013-02-16T00:29:00Z">
        <w:r w:rsidRPr="00C24D06">
          <w:rPr>
            <w:rFonts w:asciiTheme="majorHAnsi" w:hAnsiTheme="majorHAnsi"/>
          </w:rPr>
          <w:t xml:space="preserve">   flash_space_allocated = 33554432</w:t>
        </w:r>
      </w:ins>
    </w:p>
    <w:p w14:paraId="6728D546" w14:textId="77777777" w:rsidR="00C24D06" w:rsidRPr="00C24D06" w:rsidRDefault="00C24D06" w:rsidP="00C24D06">
      <w:pPr>
        <w:rPr>
          <w:ins w:id="980" w:author="Manavalan Krishnan" w:date="2013-02-16T00:29:00Z"/>
          <w:rFonts w:asciiTheme="majorHAnsi" w:hAnsiTheme="majorHAnsi"/>
        </w:rPr>
      </w:pPr>
      <w:ins w:id="981" w:author="Manavalan Krishnan" w:date="2013-02-16T00:29:00Z">
        <w:r w:rsidRPr="00C24D06">
          <w:rPr>
            <w:rFonts w:asciiTheme="majorHAnsi" w:hAnsiTheme="majorHAnsi"/>
          </w:rPr>
          <w:t xml:space="preserve">   flash_space_consumed = 10240</w:t>
        </w:r>
      </w:ins>
    </w:p>
    <w:p w14:paraId="248AD412" w14:textId="77777777" w:rsidR="00C24D06" w:rsidRPr="00C24D06" w:rsidRDefault="00C24D06" w:rsidP="00C24D06">
      <w:pPr>
        <w:rPr>
          <w:ins w:id="982" w:author="Manavalan Krishnan" w:date="2013-02-16T00:29:00Z"/>
          <w:rFonts w:asciiTheme="majorHAnsi" w:hAnsiTheme="majorHAnsi"/>
        </w:rPr>
      </w:pPr>
      <w:ins w:id="983" w:author="Manavalan Krishnan" w:date="2013-02-16T00:29:00Z">
        <w:r w:rsidRPr="00C24D06">
          <w:rPr>
            <w:rFonts w:asciiTheme="majorHAnsi" w:hAnsiTheme="majorHAnsi"/>
          </w:rPr>
          <w:t xml:space="preserve"> Flash layout:</w:t>
        </w:r>
      </w:ins>
    </w:p>
    <w:p w14:paraId="7CF670C1" w14:textId="77777777" w:rsidR="00C24D06" w:rsidRPr="00C24D06" w:rsidRDefault="00C24D06" w:rsidP="00C24D06">
      <w:pPr>
        <w:rPr>
          <w:ins w:id="984" w:author="Manavalan Krishnan" w:date="2013-02-16T00:29:00Z"/>
          <w:rFonts w:asciiTheme="majorHAnsi" w:hAnsiTheme="majorHAnsi"/>
        </w:rPr>
      </w:pPr>
      <w:ins w:id="985" w:author="Manavalan Krishnan" w:date="2013-02-16T00:29:00Z">
        <w:r w:rsidRPr="00C24D06">
          <w:rPr>
            <w:rFonts w:asciiTheme="majorHAnsi" w:hAnsiTheme="majorHAnsi"/>
          </w:rPr>
          <w:t xml:space="preserve">   flash_class_map 1 0 0 0 0 0 0 0 0 0 0 0 0 0 0 0</w:t>
        </w:r>
      </w:ins>
    </w:p>
    <w:p w14:paraId="1550A17D" w14:textId="77777777" w:rsidR="00C24D06" w:rsidRPr="00C24D06" w:rsidRDefault="00C24D06" w:rsidP="00C24D06">
      <w:pPr>
        <w:rPr>
          <w:ins w:id="986" w:author="Manavalan Krishnan" w:date="2013-02-16T00:29:00Z"/>
          <w:rFonts w:asciiTheme="majorHAnsi" w:hAnsiTheme="majorHAnsi"/>
        </w:rPr>
      </w:pPr>
      <w:ins w:id="987" w:author="Manavalan Krishnan" w:date="2013-02-16T00:29:00Z">
        <w:r w:rsidRPr="00C24D06">
          <w:rPr>
            <w:rFonts w:asciiTheme="majorHAnsi" w:hAnsiTheme="majorHAnsi"/>
          </w:rPr>
          <w:t xml:space="preserve">   flash_slab_map 20 0 0 0 0 0 0 0 0 0 0 0 0 0 0 0</w:t>
        </w:r>
      </w:ins>
    </w:p>
    <w:p w14:paraId="514FF82C" w14:textId="77777777" w:rsidR="00C24D06" w:rsidRPr="00C24D06" w:rsidRDefault="00C24D06" w:rsidP="00C24D06">
      <w:pPr>
        <w:rPr>
          <w:ins w:id="988" w:author="Manavalan Krishnan" w:date="2013-02-16T00:29:00Z"/>
          <w:rFonts w:asciiTheme="majorHAnsi" w:hAnsiTheme="majorHAnsi"/>
        </w:rPr>
      </w:pPr>
      <w:ins w:id="989" w:author="Manavalan Krishnan" w:date="2013-02-16T00:29:00Z">
        <w:r w:rsidRPr="00C24D06">
          <w:rPr>
            <w:rFonts w:asciiTheme="majorHAnsi" w:hAnsiTheme="majorHAnsi"/>
          </w:rPr>
          <w:t>Application requests:</w:t>
        </w:r>
      </w:ins>
    </w:p>
    <w:p w14:paraId="03F09FEE" w14:textId="77777777" w:rsidR="00C24D06" w:rsidRPr="00C24D06" w:rsidRDefault="00C24D06" w:rsidP="00C24D06">
      <w:pPr>
        <w:rPr>
          <w:ins w:id="990" w:author="Manavalan Krishnan" w:date="2013-02-16T00:29:00Z"/>
          <w:rFonts w:asciiTheme="majorHAnsi" w:hAnsiTheme="majorHAnsi"/>
        </w:rPr>
      </w:pPr>
      <w:ins w:id="991" w:author="Manavalan Krishnan" w:date="2013-02-16T00:29:00Z">
        <w:r w:rsidRPr="00C24D06">
          <w:rPr>
            <w:rFonts w:asciiTheme="majorHAnsi" w:hAnsiTheme="majorHAnsi"/>
          </w:rPr>
          <w:t xml:space="preserve">   num_set_objs_with_expiry = 1</w:t>
        </w:r>
      </w:ins>
    </w:p>
    <w:p w14:paraId="41342F2C" w14:textId="77777777" w:rsidR="00C24D06" w:rsidRPr="00C24D06" w:rsidRDefault="00C24D06" w:rsidP="00C24D06">
      <w:pPr>
        <w:rPr>
          <w:ins w:id="992" w:author="Manavalan Krishnan" w:date="2013-02-16T00:29:00Z"/>
          <w:rFonts w:asciiTheme="majorHAnsi" w:hAnsiTheme="majorHAnsi"/>
        </w:rPr>
      </w:pPr>
      <w:ins w:id="993" w:author="Manavalan Krishnan" w:date="2013-02-16T00:29:00Z">
        <w:r w:rsidRPr="00C24D06">
          <w:rPr>
            <w:rFonts w:asciiTheme="majorHAnsi" w:hAnsiTheme="majorHAnsi"/>
          </w:rPr>
          <w:t xml:space="preserve">   num_get_objs_and_check_expiry = 1</w:t>
        </w:r>
      </w:ins>
    </w:p>
    <w:p w14:paraId="0A02904B" w14:textId="77777777" w:rsidR="00C24D06" w:rsidRPr="00C24D06" w:rsidRDefault="00C24D06" w:rsidP="00C24D06">
      <w:pPr>
        <w:rPr>
          <w:ins w:id="994" w:author="Manavalan Krishnan" w:date="2013-02-16T00:29:00Z"/>
          <w:rFonts w:asciiTheme="majorHAnsi" w:hAnsiTheme="majorHAnsi"/>
        </w:rPr>
      </w:pPr>
      <w:ins w:id="995" w:author="Manavalan Krishnan" w:date="2013-02-16T00:29:00Z">
        <w:r w:rsidRPr="00C24D06">
          <w:rPr>
            <w:rFonts w:asciiTheme="majorHAnsi" w:hAnsiTheme="majorHAnsi"/>
          </w:rPr>
          <w:t xml:space="preserve"> Overwrite and write-through statistics:</w:t>
        </w:r>
      </w:ins>
    </w:p>
    <w:p w14:paraId="1F66308A" w14:textId="77777777" w:rsidR="00C24D06" w:rsidRPr="00C24D06" w:rsidRDefault="00C24D06" w:rsidP="00C24D06">
      <w:pPr>
        <w:rPr>
          <w:ins w:id="996" w:author="Manavalan Krishnan" w:date="2013-02-16T00:29:00Z"/>
          <w:rFonts w:asciiTheme="majorHAnsi" w:hAnsiTheme="majorHAnsi"/>
        </w:rPr>
      </w:pPr>
      <w:ins w:id="997" w:author="Manavalan Krishnan" w:date="2013-02-16T00:29:00Z">
        <w:r w:rsidRPr="00C24D06">
          <w:rPr>
            <w:rFonts w:asciiTheme="majorHAnsi" w:hAnsiTheme="majorHAnsi"/>
          </w:rPr>
          <w:t xml:space="preserve"> Cache to Flash Manager requests:</w:t>
        </w:r>
      </w:ins>
    </w:p>
    <w:p w14:paraId="2E60E6D1" w14:textId="77777777" w:rsidR="00C24D06" w:rsidRPr="00C24D06" w:rsidRDefault="00C24D06" w:rsidP="00C24D06">
      <w:pPr>
        <w:rPr>
          <w:ins w:id="998" w:author="Manavalan Krishnan" w:date="2013-02-16T00:29:00Z"/>
          <w:rFonts w:asciiTheme="majorHAnsi" w:hAnsiTheme="majorHAnsi"/>
        </w:rPr>
      </w:pPr>
      <w:ins w:id="999" w:author="Manavalan Krishnan" w:date="2013-02-16T00:29:00Z">
        <w:r w:rsidRPr="00C24D06">
          <w:rPr>
            <w:rFonts w:asciiTheme="majorHAnsi" w:hAnsiTheme="majorHAnsi"/>
          </w:rPr>
          <w:t xml:space="preserve">   num_set_objs_and_put = 1</w:t>
        </w:r>
      </w:ins>
    </w:p>
    <w:p w14:paraId="56839ABE" w14:textId="77777777" w:rsidR="00C24D06" w:rsidRPr="00C24D06" w:rsidRDefault="00C24D06" w:rsidP="00C24D06">
      <w:pPr>
        <w:rPr>
          <w:ins w:id="1000" w:author="Manavalan Krishnan" w:date="2013-02-16T00:29:00Z"/>
          <w:rFonts w:asciiTheme="majorHAnsi" w:hAnsiTheme="majorHAnsi"/>
        </w:rPr>
      </w:pPr>
      <w:ins w:id="1001" w:author="Manavalan Krishnan" w:date="2013-02-16T00:29:00Z">
        <w:r w:rsidRPr="00C24D06">
          <w:rPr>
            <w:rFonts w:asciiTheme="majorHAnsi" w:hAnsiTheme="majorHAnsi"/>
          </w:rPr>
          <w:t xml:space="preserve"> Flash Manager responses to cache:</w:t>
        </w:r>
      </w:ins>
    </w:p>
    <w:p w14:paraId="11D45B6B" w14:textId="77777777" w:rsidR="00C24D06" w:rsidRPr="00C24D06" w:rsidRDefault="00C24D06" w:rsidP="00C24D06">
      <w:pPr>
        <w:rPr>
          <w:ins w:id="1002" w:author="Manavalan Krishnan" w:date="2013-02-16T00:29:00Z"/>
          <w:rFonts w:asciiTheme="majorHAnsi" w:hAnsiTheme="majorHAnsi"/>
        </w:rPr>
      </w:pPr>
      <w:ins w:id="1003" w:author="Manavalan Krishnan" w:date="2013-02-16T00:29:00Z">
        <w:r w:rsidRPr="00C24D06">
          <w:rPr>
            <w:rFonts w:asciiTheme="majorHAnsi" w:hAnsiTheme="majorHAnsi"/>
          </w:rPr>
          <w:t xml:space="preserve">   num_set_objs_completed = 1</w:t>
        </w:r>
      </w:ins>
    </w:p>
    <w:p w14:paraId="1AC3DD08" w14:textId="77777777" w:rsidR="00C24D06" w:rsidRPr="00C24D06" w:rsidRDefault="00C24D06" w:rsidP="00C24D06">
      <w:pPr>
        <w:rPr>
          <w:ins w:id="1004" w:author="Manavalan Krishnan" w:date="2013-02-16T00:29:00Z"/>
          <w:rFonts w:asciiTheme="majorHAnsi" w:hAnsiTheme="majorHAnsi"/>
        </w:rPr>
      </w:pPr>
      <w:ins w:id="1005" w:author="Manavalan Krishnan" w:date="2013-02-16T00:29:00Z">
        <w:r w:rsidRPr="00C24D06">
          <w:rPr>
            <w:rFonts w:asciiTheme="majorHAnsi" w:hAnsiTheme="majorHAnsi"/>
          </w:rPr>
          <w:t xml:space="preserve"> Flash Manager requests/responses:</w:t>
        </w:r>
      </w:ins>
    </w:p>
    <w:p w14:paraId="6703487B" w14:textId="77777777" w:rsidR="00C24D06" w:rsidRPr="00C24D06" w:rsidRDefault="00C24D06" w:rsidP="00C24D06">
      <w:pPr>
        <w:rPr>
          <w:ins w:id="1006" w:author="Manavalan Krishnan" w:date="2013-02-16T00:29:00Z"/>
          <w:rFonts w:asciiTheme="majorHAnsi" w:hAnsiTheme="majorHAnsi"/>
        </w:rPr>
      </w:pPr>
      <w:ins w:id="1007" w:author="Manavalan Krishnan" w:date="2013-02-16T00:29:00Z">
        <w:r w:rsidRPr="00C24D06">
          <w:rPr>
            <w:rFonts w:asciiTheme="majorHAnsi" w:hAnsiTheme="majorHAnsi"/>
          </w:rPr>
          <w:t xml:space="preserve">   num_set_objs = 1</w:t>
        </w:r>
      </w:ins>
    </w:p>
    <w:p w14:paraId="040088F4" w14:textId="77777777" w:rsidR="00C24D06" w:rsidRPr="00C24D06" w:rsidRDefault="00C24D06" w:rsidP="00C24D06">
      <w:pPr>
        <w:rPr>
          <w:ins w:id="1008" w:author="Manavalan Krishnan" w:date="2013-02-16T00:29:00Z"/>
          <w:rFonts w:asciiTheme="majorHAnsi" w:hAnsiTheme="majorHAnsi"/>
        </w:rPr>
      </w:pPr>
      <w:ins w:id="1009" w:author="Manavalan Krishnan" w:date="2013-02-16T00:29:00Z">
        <w:r w:rsidRPr="00C24D06">
          <w:rPr>
            <w:rFonts w:asciiTheme="majorHAnsi" w:hAnsiTheme="majorHAnsi"/>
          </w:rPr>
          <w:t xml:space="preserve"> Flash layer return codes:</w:t>
        </w:r>
      </w:ins>
    </w:p>
    <w:p w14:paraId="2392AC31" w14:textId="77777777" w:rsidR="00C24D06" w:rsidRPr="00C24D06" w:rsidRDefault="00C24D06" w:rsidP="00C24D06">
      <w:pPr>
        <w:rPr>
          <w:ins w:id="1010" w:author="Manavalan Krishnan" w:date="2013-02-16T00:29:00Z"/>
          <w:rFonts w:asciiTheme="majorHAnsi" w:hAnsiTheme="majorHAnsi"/>
        </w:rPr>
      </w:pPr>
      <w:ins w:id="1011" w:author="Manavalan Krishnan" w:date="2013-02-16T00:29:00Z">
        <w:r w:rsidRPr="00C24D06">
          <w:rPr>
            <w:rFonts w:asciiTheme="majorHAnsi" w:hAnsiTheme="majorHAnsi"/>
          </w:rPr>
          <w:t xml:space="preserve">   num_success = 1</w:t>
        </w:r>
      </w:ins>
    </w:p>
    <w:p w14:paraId="4CE4AC71" w14:textId="77777777" w:rsidR="00C24D06" w:rsidRPr="00C24D06" w:rsidRDefault="00C24D06" w:rsidP="00C24D06">
      <w:pPr>
        <w:rPr>
          <w:ins w:id="1012" w:author="Manavalan Krishnan" w:date="2013-02-16T00:29:00Z"/>
          <w:rFonts w:asciiTheme="majorHAnsi" w:hAnsiTheme="majorHAnsi"/>
        </w:rPr>
      </w:pPr>
      <w:ins w:id="1013" w:author="Manavalan Krishnan" w:date="2013-02-16T00:29:00Z">
        <w:r w:rsidRPr="00C24D06">
          <w:rPr>
            <w:rFonts w:asciiTheme="majorHAnsi" w:hAnsiTheme="majorHAnsi"/>
          </w:rPr>
          <w:t xml:space="preserve"> Cache statistics:</w:t>
        </w:r>
      </w:ins>
    </w:p>
    <w:p w14:paraId="7BB84051" w14:textId="77777777" w:rsidR="00C24D06" w:rsidRPr="00C24D06" w:rsidRDefault="00C24D06" w:rsidP="00C24D06">
      <w:pPr>
        <w:rPr>
          <w:ins w:id="1014" w:author="Manavalan Krishnan" w:date="2013-02-16T00:29:00Z"/>
          <w:rFonts w:asciiTheme="majorHAnsi" w:hAnsiTheme="majorHAnsi"/>
        </w:rPr>
      </w:pPr>
      <w:ins w:id="1015" w:author="Manavalan Krishnan" w:date="2013-02-16T00:29:00Z">
        <w:r w:rsidRPr="00C24D06">
          <w:rPr>
            <w:rFonts w:asciiTheme="majorHAnsi" w:hAnsiTheme="majorHAnsi"/>
          </w:rPr>
          <w:t xml:space="preserve">   num_hash_buckets_in_cache = 100000</w:t>
        </w:r>
      </w:ins>
    </w:p>
    <w:p w14:paraId="66885863" w14:textId="77777777" w:rsidR="00C24D06" w:rsidRPr="00C24D06" w:rsidRDefault="00C24D06" w:rsidP="00C24D06">
      <w:pPr>
        <w:rPr>
          <w:ins w:id="1016" w:author="Manavalan Krishnan" w:date="2013-02-16T00:29:00Z"/>
          <w:rFonts w:asciiTheme="majorHAnsi" w:hAnsiTheme="majorHAnsi"/>
        </w:rPr>
      </w:pPr>
      <w:ins w:id="1017" w:author="Manavalan Krishnan" w:date="2013-02-16T00:29:00Z">
        <w:r w:rsidRPr="00C24D06">
          <w:rPr>
            <w:rFonts w:asciiTheme="majorHAnsi" w:hAnsiTheme="majorHAnsi"/>
          </w:rPr>
          <w:t xml:space="preserve">   num_cache_partitions = 10000</w:t>
        </w:r>
      </w:ins>
    </w:p>
    <w:p w14:paraId="17B3BCA3" w14:textId="77777777" w:rsidR="00C24D06" w:rsidRPr="00C24D06" w:rsidRDefault="00C24D06" w:rsidP="00C24D06">
      <w:pPr>
        <w:rPr>
          <w:ins w:id="1018" w:author="Manavalan Krishnan" w:date="2013-02-16T00:29:00Z"/>
          <w:rFonts w:asciiTheme="majorHAnsi" w:hAnsiTheme="majorHAnsi"/>
        </w:rPr>
      </w:pPr>
      <w:ins w:id="1019" w:author="Manavalan Krishnan" w:date="2013-02-16T00:29:00Z">
        <w:r w:rsidRPr="00C24D06">
          <w:rPr>
            <w:rFonts w:asciiTheme="majorHAnsi" w:hAnsiTheme="majorHAnsi"/>
          </w:rPr>
          <w:t xml:space="preserve">   num_objects_in_cache = 65</w:t>
        </w:r>
      </w:ins>
    </w:p>
    <w:p w14:paraId="6558778E" w14:textId="77777777" w:rsidR="00C24D06" w:rsidRPr="00C24D06" w:rsidRDefault="00C24D06" w:rsidP="00C24D06">
      <w:pPr>
        <w:rPr>
          <w:ins w:id="1020" w:author="Manavalan Krishnan" w:date="2013-02-16T00:29:00Z"/>
          <w:rFonts w:asciiTheme="majorHAnsi" w:hAnsiTheme="majorHAnsi"/>
        </w:rPr>
      </w:pPr>
      <w:ins w:id="1021" w:author="Manavalan Krishnan" w:date="2013-02-16T00:29:00Z">
        <w:r w:rsidRPr="00C24D06">
          <w:rPr>
            <w:rFonts w:asciiTheme="majorHAnsi" w:hAnsiTheme="majorHAnsi"/>
          </w:rPr>
          <w:t xml:space="preserve">   max_cache_capacity = 100000000</w:t>
        </w:r>
      </w:ins>
    </w:p>
    <w:p w14:paraId="0DEF6139" w14:textId="77777777" w:rsidR="00C24D06" w:rsidRPr="00C24D06" w:rsidRDefault="00C24D06" w:rsidP="00C24D06">
      <w:pPr>
        <w:rPr>
          <w:ins w:id="1022" w:author="Manavalan Krishnan" w:date="2013-02-16T00:29:00Z"/>
          <w:rFonts w:asciiTheme="majorHAnsi" w:hAnsiTheme="majorHAnsi"/>
        </w:rPr>
      </w:pPr>
      <w:ins w:id="1023" w:author="Manavalan Krishnan" w:date="2013-02-16T00:29:00Z">
        <w:r w:rsidRPr="00C24D06">
          <w:rPr>
            <w:rFonts w:asciiTheme="majorHAnsi" w:hAnsiTheme="majorHAnsi"/>
          </w:rPr>
          <w:t xml:space="preserve">   current_data_size_in_cache = 8552</w:t>
        </w:r>
      </w:ins>
    </w:p>
    <w:p w14:paraId="33718AFE" w14:textId="77777777" w:rsidR="00C24D06" w:rsidRPr="00C24D06" w:rsidRDefault="00C24D06" w:rsidP="00C24D06">
      <w:pPr>
        <w:rPr>
          <w:ins w:id="1024" w:author="Manavalan Krishnan" w:date="2013-02-16T00:29:00Z"/>
          <w:rFonts w:asciiTheme="majorHAnsi" w:hAnsiTheme="majorHAnsi"/>
        </w:rPr>
      </w:pPr>
      <w:ins w:id="1025" w:author="Manavalan Krishnan" w:date="2013-02-16T00:29:00Z">
        <w:r w:rsidRPr="00C24D06">
          <w:rPr>
            <w:rFonts w:asciiTheme="majorHAnsi" w:hAnsiTheme="majorHAnsi"/>
          </w:rPr>
          <w:t xml:space="preserve">   current_key_and_data_size_in_cache = 9384</w:t>
        </w:r>
      </w:ins>
    </w:p>
    <w:p w14:paraId="25EE1076" w14:textId="77777777" w:rsidR="00C24D06" w:rsidRPr="00C24D06" w:rsidRDefault="00C24D06" w:rsidP="00C24D06">
      <w:pPr>
        <w:rPr>
          <w:ins w:id="1026" w:author="Manavalan Krishnan" w:date="2013-02-16T00:29:00Z"/>
          <w:rFonts w:asciiTheme="majorHAnsi" w:hAnsiTheme="majorHAnsi"/>
        </w:rPr>
      </w:pPr>
      <w:ins w:id="1027" w:author="Manavalan Krishnan" w:date="2013-02-16T00:29:00Z">
        <w:r w:rsidRPr="00C24D06">
          <w:rPr>
            <w:rFonts w:asciiTheme="majorHAnsi" w:hAnsiTheme="majorHAnsi"/>
          </w:rPr>
          <w:t xml:space="preserve">   background_flush_progress = 100</w:t>
        </w:r>
      </w:ins>
    </w:p>
    <w:p w14:paraId="38FA3EB5" w14:textId="77777777" w:rsidR="00C24D06" w:rsidRPr="00C24D06" w:rsidRDefault="00C24D06" w:rsidP="00C24D06">
      <w:pPr>
        <w:rPr>
          <w:ins w:id="1028" w:author="Manavalan Krishnan" w:date="2013-02-16T00:29:00Z"/>
          <w:rFonts w:asciiTheme="majorHAnsi" w:hAnsiTheme="majorHAnsi"/>
        </w:rPr>
      </w:pPr>
      <w:ins w:id="1029" w:author="Manavalan Krishnan" w:date="2013-02-16T00:29:00Z">
        <w:r w:rsidRPr="00C24D06">
          <w:rPr>
            <w:rFonts w:asciiTheme="majorHAnsi" w:hAnsiTheme="majorHAnsi"/>
          </w:rPr>
          <w:t xml:space="preserve">   max_parallel_flushes = 8</w:t>
        </w:r>
      </w:ins>
    </w:p>
    <w:p w14:paraId="7344764D" w14:textId="77777777" w:rsidR="00C24D06" w:rsidRPr="00C24D06" w:rsidRDefault="00C24D06" w:rsidP="00C24D06">
      <w:pPr>
        <w:rPr>
          <w:ins w:id="1030" w:author="Manavalan Krishnan" w:date="2013-02-16T00:29:00Z"/>
          <w:rFonts w:asciiTheme="majorHAnsi" w:hAnsiTheme="majorHAnsi"/>
        </w:rPr>
      </w:pPr>
      <w:ins w:id="1031" w:author="Manavalan Krishnan" w:date="2013-02-16T00:29:00Z">
        <w:r w:rsidRPr="00C24D06">
          <w:rPr>
            <w:rFonts w:asciiTheme="majorHAnsi" w:hAnsiTheme="majorHAnsi"/>
          </w:rPr>
          <w:t xml:space="preserve">   max_parallel_bg_flushes = 8</w:t>
        </w:r>
      </w:ins>
    </w:p>
    <w:p w14:paraId="247B4BEE" w14:textId="77777777" w:rsidR="00C24D06" w:rsidRPr="00C24D06" w:rsidRDefault="00C24D06" w:rsidP="00C24D06">
      <w:pPr>
        <w:rPr>
          <w:ins w:id="1032" w:author="Manavalan Krishnan" w:date="2013-02-16T00:29:00Z"/>
          <w:rFonts w:asciiTheme="majorHAnsi" w:hAnsiTheme="majorHAnsi"/>
        </w:rPr>
      </w:pPr>
      <w:ins w:id="1033" w:author="Manavalan Krishnan" w:date="2013-02-16T00:29:00Z">
        <w:r w:rsidRPr="00C24D06">
          <w:rPr>
            <w:rFonts w:asciiTheme="majorHAnsi" w:hAnsiTheme="majorHAnsi"/>
          </w:rPr>
          <w:t xml:space="preserve">   time_to_wait_after_bgflush_for_nodirty_data = 1000</w:t>
        </w:r>
      </w:ins>
    </w:p>
    <w:p w14:paraId="291CA8ED" w14:textId="77777777" w:rsidR="00C24D06" w:rsidRPr="00C24D06" w:rsidRDefault="00C24D06" w:rsidP="00C24D06">
      <w:pPr>
        <w:rPr>
          <w:ins w:id="1034" w:author="Manavalan Krishnan" w:date="2013-02-16T00:29:00Z"/>
          <w:rFonts w:asciiTheme="majorHAnsi" w:hAnsiTheme="majorHAnsi"/>
        </w:rPr>
      </w:pPr>
      <w:ins w:id="1035" w:author="Manavalan Krishnan" w:date="2013-02-16T00:29:00Z">
        <w:r w:rsidRPr="00C24D06">
          <w:rPr>
            <w:rFonts w:asciiTheme="majorHAnsi" w:hAnsiTheme="majorHAnsi"/>
          </w:rPr>
          <w:t xml:space="preserve">   max_percent_limit_on_modifiable_cache = 100</w:t>
        </w:r>
      </w:ins>
    </w:p>
    <w:p w14:paraId="4B89602B" w14:textId="77777777" w:rsidR="00C24D06" w:rsidRPr="00C24D06" w:rsidRDefault="00C24D06" w:rsidP="00C24D06">
      <w:pPr>
        <w:rPr>
          <w:ins w:id="1036" w:author="Manavalan Krishnan" w:date="2013-02-16T00:29:00Z"/>
          <w:rFonts w:asciiTheme="majorHAnsi" w:hAnsiTheme="majorHAnsi"/>
        </w:rPr>
      </w:pPr>
      <w:ins w:id="1037" w:author="Manavalan Krishnan" w:date="2013-02-16T00:29:00Z">
        <w:r w:rsidRPr="00C24D06">
          <w:rPr>
            <w:rFonts w:asciiTheme="majorHAnsi" w:hAnsiTheme="majorHAnsi"/>
          </w:rPr>
          <w:t xml:space="preserve">   num_app_buffers_inuse = 20</w:t>
        </w:r>
      </w:ins>
    </w:p>
    <w:p w14:paraId="703B23D1" w14:textId="77777777" w:rsidR="00C24D06" w:rsidRPr="00C24D06" w:rsidRDefault="00C24D06" w:rsidP="00C24D06">
      <w:pPr>
        <w:rPr>
          <w:ins w:id="1038" w:author="Manavalan Krishnan" w:date="2013-02-16T00:29:00Z"/>
          <w:rFonts w:asciiTheme="majorHAnsi" w:hAnsiTheme="majorHAnsi"/>
        </w:rPr>
      </w:pPr>
      <w:ins w:id="1039" w:author="Manavalan Krishnan" w:date="2013-02-16T00:29:00Z">
        <w:r w:rsidRPr="00C24D06">
          <w:rPr>
            <w:rFonts w:asciiTheme="majorHAnsi" w:hAnsiTheme="majorHAnsi"/>
          </w:rPr>
          <w:t xml:space="preserve">   num_cache_ops_in_progress = 23</w:t>
        </w:r>
      </w:ins>
    </w:p>
    <w:p w14:paraId="6D094431" w14:textId="77777777" w:rsidR="00C24D06" w:rsidRPr="004A4D41" w:rsidRDefault="00C24D06" w:rsidP="004A4D41">
      <w:pPr>
        <w:rPr>
          <w:ins w:id="1040" w:author="Manavalan Krishnan" w:date="2013-02-16T00:12:00Z"/>
          <w:rFonts w:asciiTheme="majorHAnsi" w:hAnsiTheme="majorHAnsi"/>
        </w:rPr>
      </w:pPr>
    </w:p>
    <w:p w14:paraId="74949CCF" w14:textId="77777777" w:rsidR="004A4D41" w:rsidRPr="00675BA1" w:rsidRDefault="004A4D41" w:rsidP="002C0DC8">
      <w:pPr>
        <w:rPr>
          <w:rFonts w:asciiTheme="majorHAnsi" w:hAnsiTheme="majorHAnsi"/>
        </w:rPr>
      </w:pPr>
    </w:p>
    <w:sectPr w:rsidR="004A4D41" w:rsidRPr="00675BA1" w:rsidSect="00685E89">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4" w:author="Brian O'Krafka" w:date="2013-01-23T09:15:00Z" w:initials="BO">
    <w:p w14:paraId="620F9761" w14:textId="77777777" w:rsidR="00996F98" w:rsidRDefault="00996F98">
      <w:pPr>
        <w:pStyle w:val="CommentText"/>
      </w:pPr>
      <w:r>
        <w:rPr>
          <w:rStyle w:val="CommentReference"/>
        </w:rPr>
        <w:annotationRef/>
      </w:r>
      <w:r>
        <w:t>Why finite length?  Why not use a linked list with a pool of links?</w:t>
      </w:r>
    </w:p>
    <w:p w14:paraId="03129AFC" w14:textId="5C78834D" w:rsidR="00996F98" w:rsidRDefault="00996F98">
      <w:pPr>
        <w:pStyle w:val="CommentText"/>
      </w:pPr>
      <w:r>
        <w:t>Also, mention somewhere the detail that when the log is rotated, entries for in-flight txn’s will be copied to the new log buffer.</w:t>
      </w:r>
    </w:p>
  </w:comment>
  <w:comment w:id="486" w:author="Brian O'Krafka" w:date="2013-01-23T09:15:00Z" w:initials="BO">
    <w:p w14:paraId="16521A36" w14:textId="0431695F" w:rsidR="00996F98" w:rsidRDefault="00996F98">
      <w:pPr>
        <w:pStyle w:val="CommentText"/>
      </w:pPr>
      <w:r>
        <w:rPr>
          <w:rStyle w:val="CommentReference"/>
        </w:rPr>
        <w:annotationRef/>
      </w:r>
      <w:r>
        <w:t>Add arguments to these</w:t>
      </w:r>
    </w:p>
  </w:comment>
  <w:comment w:id="488" w:author="Brian O'Krafka" w:date="2013-01-23T09:15:00Z" w:initials="BO">
    <w:p w14:paraId="76A40759" w14:textId="53DB886B" w:rsidR="00996F98" w:rsidRDefault="00996F98">
      <w:pPr>
        <w:pStyle w:val="CommentText"/>
      </w:pPr>
      <w:r>
        <w:rPr>
          <w:rStyle w:val="CommentReference"/>
        </w:rPr>
        <w:annotationRef/>
      </w:r>
      <w:r>
        <w:t>Add arguments to these</w:t>
      </w:r>
    </w:p>
  </w:comment>
  <w:comment w:id="491" w:author="Brian O'Krafka" w:date="2013-01-23T09:17:00Z" w:initials="BO">
    <w:p w14:paraId="040E6DB1" w14:textId="70082A08" w:rsidR="00996F98" w:rsidRDefault="00996F98">
      <w:pPr>
        <w:pStyle w:val="CommentText"/>
      </w:pPr>
      <w:r>
        <w:rPr>
          <w:rStyle w:val="CommentReference"/>
        </w:rPr>
        <w:annotationRef/>
      </w:r>
      <w:r>
        <w:t>Need more detail here: on a put failure do we automatically “commit” an open transaction, or does the user still have to do it? Etc.</w:t>
      </w:r>
    </w:p>
  </w:comment>
  <w:comment w:id="492" w:author="Brian O'Krafka" w:date="2013-01-23T09:16:00Z" w:initials="BO">
    <w:p w14:paraId="280D47A4" w14:textId="19DB1056" w:rsidR="00996F98" w:rsidRDefault="00996F98">
      <w:pPr>
        <w:pStyle w:val="CommentText"/>
      </w:pPr>
      <w:r>
        <w:rPr>
          <w:rStyle w:val="CommentReference"/>
        </w:rPr>
        <w:annotationRef/>
      </w:r>
      <w:r>
        <w:t>This is too vague.  I thought these limitations are minimal if we use linked lists and do the copying on log buffer rotation.</w:t>
      </w:r>
    </w:p>
  </w:comment>
  <w:comment w:id="494" w:author="Brian O'Krafka" w:date="2013-01-23T09:18:00Z" w:initials="BO">
    <w:p w14:paraId="22CAC53C" w14:textId="77777777" w:rsidR="00996F98" w:rsidRDefault="00996F98">
      <w:pPr>
        <w:pStyle w:val="CommentText"/>
      </w:pPr>
      <w:r>
        <w:rPr>
          <w:rStyle w:val="CommentReference"/>
        </w:rPr>
        <w:annotationRef/>
      </w:r>
      <w:r>
        <w:t>What is this?  How is it different from total number of transactions?</w:t>
      </w:r>
    </w:p>
    <w:p w14:paraId="044159D7" w14:textId="57FD4472" w:rsidR="00996F98" w:rsidRDefault="00996F98">
      <w:pPr>
        <w:pStyle w:val="CommentText"/>
      </w:pPr>
      <w:r>
        <w:t>Also, you could collect a histogram here without much trouble.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BD15F" w14:textId="77777777" w:rsidR="00996F98" w:rsidRDefault="00996F98" w:rsidP="00277276">
      <w:r>
        <w:separator/>
      </w:r>
    </w:p>
  </w:endnote>
  <w:endnote w:type="continuationSeparator" w:id="0">
    <w:p w14:paraId="4F32C1A1" w14:textId="77777777" w:rsidR="00996F98" w:rsidRDefault="00996F98" w:rsidP="0027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Bodoni MT">
    <w:altName w:val="Gentium Basic"/>
    <w:charset w:val="00"/>
    <w:family w:val="roman"/>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4C422" w14:textId="0A19163F" w:rsidR="00996F98" w:rsidRDefault="00996F98" w:rsidP="009F28AB">
    <w:pPr>
      <w:pStyle w:val="Footer"/>
      <w:ind w:right="360"/>
    </w:pPr>
    <w:r>
      <w:t>FDF Design document –Version 1.</w:t>
    </w:r>
    <w:ins w:id="1041" w:author="Brian O'Krafka" w:date="2013-01-22T11:03:00Z">
      <w:r>
        <w:t>2</w:t>
      </w:r>
    </w:ins>
    <w:del w:id="1042" w:author="Brian O'Krafka" w:date="2013-01-22T11:03:00Z">
      <w:r w:rsidDel="00AD4216">
        <w:delText>1</w:delText>
      </w:r>
    </w:del>
    <w:r>
      <w:t xml:space="preserve">  Sandisk Confidential</w:t>
    </w:r>
  </w:p>
  <w:p w14:paraId="6DF02430" w14:textId="77777777" w:rsidR="00996F98" w:rsidRDefault="00996F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7D5A" w14:textId="77777777" w:rsidR="00996F98" w:rsidRDefault="00996F98" w:rsidP="00277276">
      <w:r>
        <w:separator/>
      </w:r>
    </w:p>
  </w:footnote>
  <w:footnote w:type="continuationSeparator" w:id="0">
    <w:p w14:paraId="729FD170" w14:textId="77777777" w:rsidR="00996F98" w:rsidRDefault="00996F98" w:rsidP="002772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35D"/>
    <w:multiLevelType w:val="hybridMultilevel"/>
    <w:tmpl w:val="7F288D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4775C4"/>
    <w:multiLevelType w:val="hybridMultilevel"/>
    <w:tmpl w:val="78CA4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602150"/>
    <w:multiLevelType w:val="hybridMultilevel"/>
    <w:tmpl w:val="806E8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1C21DF"/>
    <w:multiLevelType w:val="hybridMultilevel"/>
    <w:tmpl w:val="1D000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06327F"/>
    <w:multiLevelType w:val="hybridMultilevel"/>
    <w:tmpl w:val="F4AE6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551C5B"/>
    <w:multiLevelType w:val="hybridMultilevel"/>
    <w:tmpl w:val="2F0C68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64341B"/>
    <w:multiLevelType w:val="hybridMultilevel"/>
    <w:tmpl w:val="6074CDC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0B53187E"/>
    <w:multiLevelType w:val="hybridMultilevel"/>
    <w:tmpl w:val="AEF46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697A36"/>
    <w:multiLevelType w:val="hybridMultilevel"/>
    <w:tmpl w:val="9DC29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DD56675"/>
    <w:multiLevelType w:val="hybridMultilevel"/>
    <w:tmpl w:val="C7467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0E37C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18F4741"/>
    <w:multiLevelType w:val="hybridMultilevel"/>
    <w:tmpl w:val="D2B03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F046D4"/>
    <w:multiLevelType w:val="hybridMultilevel"/>
    <w:tmpl w:val="10588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3E7FB8"/>
    <w:multiLevelType w:val="hybridMultilevel"/>
    <w:tmpl w:val="FA620E18"/>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2BB34D6"/>
    <w:multiLevelType w:val="hybridMultilevel"/>
    <w:tmpl w:val="4D0C3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80412F9"/>
    <w:multiLevelType w:val="hybridMultilevel"/>
    <w:tmpl w:val="0FBC26B6"/>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8B4DF2"/>
    <w:multiLevelType w:val="hybridMultilevel"/>
    <w:tmpl w:val="1188D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A05E7B"/>
    <w:multiLevelType w:val="hybridMultilevel"/>
    <w:tmpl w:val="E0B4D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9A20856"/>
    <w:multiLevelType w:val="hybridMultilevel"/>
    <w:tmpl w:val="FC6A1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B083CAB"/>
    <w:multiLevelType w:val="hybridMultilevel"/>
    <w:tmpl w:val="7BF49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BEE23E2"/>
    <w:multiLevelType w:val="hybridMultilevel"/>
    <w:tmpl w:val="9580F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C285615"/>
    <w:multiLevelType w:val="hybridMultilevel"/>
    <w:tmpl w:val="575CB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0CE46BC"/>
    <w:multiLevelType w:val="hybridMultilevel"/>
    <w:tmpl w:val="D0B65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22055D2"/>
    <w:multiLevelType w:val="hybridMultilevel"/>
    <w:tmpl w:val="B8B8E916"/>
    <w:lvl w:ilvl="0" w:tplc="3B2459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25D709E"/>
    <w:multiLevelType w:val="hybridMultilevel"/>
    <w:tmpl w:val="6FA44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29027F6"/>
    <w:multiLevelType w:val="hybridMultilevel"/>
    <w:tmpl w:val="93CA45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22DA40A0"/>
    <w:multiLevelType w:val="hybridMultilevel"/>
    <w:tmpl w:val="FF16A4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42603FD"/>
    <w:multiLevelType w:val="hybridMultilevel"/>
    <w:tmpl w:val="847A9BC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5184392"/>
    <w:multiLevelType w:val="hybridMultilevel"/>
    <w:tmpl w:val="D7CC4E8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59B753A"/>
    <w:multiLevelType w:val="hybridMultilevel"/>
    <w:tmpl w:val="0BEE1462"/>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6263121"/>
    <w:multiLevelType w:val="hybridMultilevel"/>
    <w:tmpl w:val="4CCC96EE"/>
    <w:lvl w:ilvl="0" w:tplc="BCB899D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nsid w:val="26CF1030"/>
    <w:multiLevelType w:val="hybridMultilevel"/>
    <w:tmpl w:val="8A9E6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7C97C08"/>
    <w:multiLevelType w:val="hybridMultilevel"/>
    <w:tmpl w:val="2B4ED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7E83129"/>
    <w:multiLevelType w:val="hybridMultilevel"/>
    <w:tmpl w:val="46BAB8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889566F"/>
    <w:multiLevelType w:val="hybridMultilevel"/>
    <w:tmpl w:val="2E2A6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92707FA"/>
    <w:multiLevelType w:val="hybridMultilevel"/>
    <w:tmpl w:val="960A88A4"/>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A984CEF"/>
    <w:multiLevelType w:val="hybridMultilevel"/>
    <w:tmpl w:val="3E5EF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C7C5821"/>
    <w:multiLevelType w:val="hybridMultilevel"/>
    <w:tmpl w:val="3DCAE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CA44E23"/>
    <w:multiLevelType w:val="hybridMultilevel"/>
    <w:tmpl w:val="B3E2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CD406F5"/>
    <w:multiLevelType w:val="hybridMultilevel"/>
    <w:tmpl w:val="44D28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CFA2F33"/>
    <w:multiLevelType w:val="hybridMultilevel"/>
    <w:tmpl w:val="EFE4B960"/>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F96496"/>
    <w:multiLevelType w:val="hybridMultilevel"/>
    <w:tmpl w:val="1CC65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E971F99"/>
    <w:multiLevelType w:val="hybridMultilevel"/>
    <w:tmpl w:val="B396F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E9B3A67"/>
    <w:multiLevelType w:val="hybridMultilevel"/>
    <w:tmpl w:val="949ED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EB63071"/>
    <w:multiLevelType w:val="hybridMultilevel"/>
    <w:tmpl w:val="28B6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ED6126F"/>
    <w:multiLevelType w:val="hybridMultilevel"/>
    <w:tmpl w:val="D9AC53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0002BFC"/>
    <w:multiLevelType w:val="hybridMultilevel"/>
    <w:tmpl w:val="3286C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093359A"/>
    <w:multiLevelType w:val="hybridMultilevel"/>
    <w:tmpl w:val="15244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37C5954"/>
    <w:multiLevelType w:val="hybridMultilevel"/>
    <w:tmpl w:val="9AECDB02"/>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38A6EEC"/>
    <w:multiLevelType w:val="hybridMultilevel"/>
    <w:tmpl w:val="54CCA8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nsid w:val="34DE6E40"/>
    <w:multiLevelType w:val="hybridMultilevel"/>
    <w:tmpl w:val="D96CA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8E26BE5"/>
    <w:multiLevelType w:val="hybridMultilevel"/>
    <w:tmpl w:val="F02212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A837D32"/>
    <w:multiLevelType w:val="hybridMultilevel"/>
    <w:tmpl w:val="586ED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AD00734"/>
    <w:multiLevelType w:val="hybridMultilevel"/>
    <w:tmpl w:val="31B2F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B8A68D4"/>
    <w:multiLevelType w:val="hybridMultilevel"/>
    <w:tmpl w:val="9E78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CF12DB9"/>
    <w:multiLevelType w:val="hybridMultilevel"/>
    <w:tmpl w:val="1F2EB224"/>
    <w:lvl w:ilvl="0" w:tplc="A5BA8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D762368"/>
    <w:multiLevelType w:val="hybridMultilevel"/>
    <w:tmpl w:val="29C4A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F030D88"/>
    <w:multiLevelType w:val="hybridMultilevel"/>
    <w:tmpl w:val="BBB83222"/>
    <w:lvl w:ilvl="0" w:tplc="6BBEAF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F306715"/>
    <w:multiLevelType w:val="hybridMultilevel"/>
    <w:tmpl w:val="9A949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42A45DA"/>
    <w:multiLevelType w:val="hybridMultilevel"/>
    <w:tmpl w:val="E9D4F52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4C86595"/>
    <w:multiLevelType w:val="hybridMultilevel"/>
    <w:tmpl w:val="88326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0A23BC"/>
    <w:multiLevelType w:val="hybridMultilevel"/>
    <w:tmpl w:val="7C5EB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75A1489"/>
    <w:multiLevelType w:val="hybridMultilevel"/>
    <w:tmpl w:val="6966E2EE"/>
    <w:lvl w:ilvl="0" w:tplc="1F901B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85C24EA"/>
    <w:multiLevelType w:val="hybridMultilevel"/>
    <w:tmpl w:val="8118D318"/>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8744F38"/>
    <w:multiLevelType w:val="hybridMultilevel"/>
    <w:tmpl w:val="AFB0717C"/>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8D27525"/>
    <w:multiLevelType w:val="hybridMultilevel"/>
    <w:tmpl w:val="A6FA3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9B61477"/>
    <w:multiLevelType w:val="hybridMultilevel"/>
    <w:tmpl w:val="B1C09342"/>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9F32212"/>
    <w:multiLevelType w:val="hybridMultilevel"/>
    <w:tmpl w:val="A76C5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9F5736B"/>
    <w:multiLevelType w:val="hybridMultilevel"/>
    <w:tmpl w:val="2B92DB24"/>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B5D7DD2"/>
    <w:multiLevelType w:val="hybridMultilevel"/>
    <w:tmpl w:val="709A1FFA"/>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DF03870"/>
    <w:multiLevelType w:val="hybridMultilevel"/>
    <w:tmpl w:val="CDF27D2A"/>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DF8729F"/>
    <w:multiLevelType w:val="hybridMultilevel"/>
    <w:tmpl w:val="E6B07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3355AAF"/>
    <w:multiLevelType w:val="hybridMultilevel"/>
    <w:tmpl w:val="46E88986"/>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3510614"/>
    <w:multiLevelType w:val="hybridMultilevel"/>
    <w:tmpl w:val="A8D8C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4DB1600"/>
    <w:multiLevelType w:val="hybridMultilevel"/>
    <w:tmpl w:val="6E7C06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56C68A7"/>
    <w:multiLevelType w:val="hybridMultilevel"/>
    <w:tmpl w:val="44F84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7477C9C"/>
    <w:multiLevelType w:val="hybridMultilevel"/>
    <w:tmpl w:val="84E60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7C56AC0"/>
    <w:multiLevelType w:val="hybridMultilevel"/>
    <w:tmpl w:val="131EB980"/>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A6D50CC"/>
    <w:multiLevelType w:val="hybridMultilevel"/>
    <w:tmpl w:val="C4BC0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AB63C5E"/>
    <w:multiLevelType w:val="hybridMultilevel"/>
    <w:tmpl w:val="F3AE223C"/>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ADC7D24"/>
    <w:multiLevelType w:val="hybridMultilevel"/>
    <w:tmpl w:val="4D30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B1157D3"/>
    <w:multiLevelType w:val="hybridMultilevel"/>
    <w:tmpl w:val="14648D18"/>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C311A14"/>
    <w:multiLevelType w:val="hybridMultilevel"/>
    <w:tmpl w:val="2F343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CE5161F"/>
    <w:multiLevelType w:val="hybridMultilevel"/>
    <w:tmpl w:val="7D9A0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D08505E"/>
    <w:multiLevelType w:val="hybridMultilevel"/>
    <w:tmpl w:val="F480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D484FC2"/>
    <w:multiLevelType w:val="hybridMultilevel"/>
    <w:tmpl w:val="2E6C47B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6">
    <w:nsid w:val="5F522906"/>
    <w:multiLevelType w:val="hybridMultilevel"/>
    <w:tmpl w:val="7FA2DE8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0753B72"/>
    <w:multiLevelType w:val="hybridMultilevel"/>
    <w:tmpl w:val="657A8BD6"/>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07E7BB8"/>
    <w:multiLevelType w:val="hybridMultilevel"/>
    <w:tmpl w:val="0F3E3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1C466BC"/>
    <w:multiLevelType w:val="hybridMultilevel"/>
    <w:tmpl w:val="FE2A4E88"/>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7123F9"/>
    <w:multiLevelType w:val="hybridMultilevel"/>
    <w:tmpl w:val="8230F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463068D"/>
    <w:multiLevelType w:val="hybridMultilevel"/>
    <w:tmpl w:val="18165C3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2">
    <w:nsid w:val="659A1F97"/>
    <w:multiLevelType w:val="hybridMultilevel"/>
    <w:tmpl w:val="4350B7DA"/>
    <w:lvl w:ilvl="0" w:tplc="0AFA86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88F13E1"/>
    <w:multiLevelType w:val="hybridMultilevel"/>
    <w:tmpl w:val="88861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C4268AB"/>
    <w:multiLevelType w:val="hybridMultilevel"/>
    <w:tmpl w:val="68D665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5">
    <w:nsid w:val="6CF836CC"/>
    <w:multiLevelType w:val="hybridMultilevel"/>
    <w:tmpl w:val="BDBEBC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D132E67"/>
    <w:multiLevelType w:val="hybridMultilevel"/>
    <w:tmpl w:val="E4BA3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F4D309C"/>
    <w:multiLevelType w:val="hybridMultilevel"/>
    <w:tmpl w:val="1A00FC50"/>
    <w:lvl w:ilvl="0" w:tplc="173E1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F7C347D"/>
    <w:multiLevelType w:val="hybridMultilevel"/>
    <w:tmpl w:val="D2CEA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FEC75F3"/>
    <w:multiLevelType w:val="hybridMultilevel"/>
    <w:tmpl w:val="5DB66D3C"/>
    <w:lvl w:ilvl="0" w:tplc="86EED8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08C0700"/>
    <w:multiLevelType w:val="hybridMultilevel"/>
    <w:tmpl w:val="82324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1C277B9"/>
    <w:multiLevelType w:val="hybridMultilevel"/>
    <w:tmpl w:val="ABB0F7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2D07690"/>
    <w:multiLevelType w:val="hybridMultilevel"/>
    <w:tmpl w:val="89DC3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2E9351E"/>
    <w:multiLevelType w:val="hybridMultilevel"/>
    <w:tmpl w:val="4A620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55E6FF2"/>
    <w:multiLevelType w:val="hybridMultilevel"/>
    <w:tmpl w:val="AB6CE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6DA5F67"/>
    <w:multiLevelType w:val="hybridMultilevel"/>
    <w:tmpl w:val="0D2C8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76410CA"/>
    <w:multiLevelType w:val="hybridMultilevel"/>
    <w:tmpl w:val="A4A28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7F2461C"/>
    <w:multiLevelType w:val="hybridMultilevel"/>
    <w:tmpl w:val="AB88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813300E"/>
    <w:multiLevelType w:val="hybridMultilevel"/>
    <w:tmpl w:val="F402B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8923E42"/>
    <w:multiLevelType w:val="hybridMultilevel"/>
    <w:tmpl w:val="E78A3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9DD7641"/>
    <w:multiLevelType w:val="hybridMultilevel"/>
    <w:tmpl w:val="FAA2A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A1708DC"/>
    <w:multiLevelType w:val="hybridMultilevel"/>
    <w:tmpl w:val="1B8E5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B1F3165"/>
    <w:multiLevelType w:val="hybridMultilevel"/>
    <w:tmpl w:val="4A225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CAD3EBC"/>
    <w:multiLevelType w:val="hybridMultilevel"/>
    <w:tmpl w:val="DB98DA1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4">
    <w:nsid w:val="7CB74289"/>
    <w:multiLevelType w:val="hybridMultilevel"/>
    <w:tmpl w:val="89B46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CF47506"/>
    <w:multiLevelType w:val="hybridMultilevel"/>
    <w:tmpl w:val="86726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DC77F5F"/>
    <w:multiLevelType w:val="hybridMultilevel"/>
    <w:tmpl w:val="4F0AB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0"/>
  </w:num>
  <w:num w:numId="3">
    <w:abstractNumId w:val="49"/>
  </w:num>
  <w:num w:numId="4">
    <w:abstractNumId w:val="85"/>
  </w:num>
  <w:num w:numId="5">
    <w:abstractNumId w:val="91"/>
  </w:num>
  <w:num w:numId="6">
    <w:abstractNumId w:val="6"/>
  </w:num>
  <w:num w:numId="7">
    <w:abstractNumId w:val="36"/>
  </w:num>
  <w:num w:numId="8">
    <w:abstractNumId w:val="19"/>
  </w:num>
  <w:num w:numId="9">
    <w:abstractNumId w:val="60"/>
  </w:num>
  <w:num w:numId="10">
    <w:abstractNumId w:val="107"/>
  </w:num>
  <w:num w:numId="11">
    <w:abstractNumId w:val="84"/>
  </w:num>
  <w:num w:numId="12">
    <w:abstractNumId w:val="25"/>
  </w:num>
  <w:num w:numId="13">
    <w:abstractNumId w:val="98"/>
  </w:num>
  <w:num w:numId="14">
    <w:abstractNumId w:val="8"/>
  </w:num>
  <w:num w:numId="15">
    <w:abstractNumId w:val="23"/>
  </w:num>
  <w:num w:numId="16">
    <w:abstractNumId w:val="109"/>
  </w:num>
  <w:num w:numId="17">
    <w:abstractNumId w:val="48"/>
  </w:num>
  <w:num w:numId="18">
    <w:abstractNumId w:val="89"/>
  </w:num>
  <w:num w:numId="19">
    <w:abstractNumId w:val="81"/>
  </w:num>
  <w:num w:numId="20">
    <w:abstractNumId w:val="77"/>
  </w:num>
  <w:num w:numId="21">
    <w:abstractNumId w:val="72"/>
  </w:num>
  <w:num w:numId="22">
    <w:abstractNumId w:val="40"/>
  </w:num>
  <w:num w:numId="23">
    <w:abstractNumId w:val="99"/>
  </w:num>
  <w:num w:numId="24">
    <w:abstractNumId w:val="66"/>
  </w:num>
  <w:num w:numId="25">
    <w:abstractNumId w:val="87"/>
  </w:num>
  <w:num w:numId="26">
    <w:abstractNumId w:val="69"/>
  </w:num>
  <w:num w:numId="27">
    <w:abstractNumId w:val="32"/>
  </w:num>
  <w:num w:numId="28">
    <w:abstractNumId w:val="2"/>
  </w:num>
  <w:num w:numId="29">
    <w:abstractNumId w:val="88"/>
  </w:num>
  <w:num w:numId="30">
    <w:abstractNumId w:val="39"/>
  </w:num>
  <w:num w:numId="31">
    <w:abstractNumId w:val="16"/>
  </w:num>
  <w:num w:numId="32">
    <w:abstractNumId w:val="58"/>
  </w:num>
  <w:num w:numId="33">
    <w:abstractNumId w:val="42"/>
  </w:num>
  <w:num w:numId="34">
    <w:abstractNumId w:val="116"/>
  </w:num>
  <w:num w:numId="35">
    <w:abstractNumId w:val="56"/>
  </w:num>
  <w:num w:numId="36">
    <w:abstractNumId w:val="76"/>
  </w:num>
  <w:num w:numId="37">
    <w:abstractNumId w:val="114"/>
  </w:num>
  <w:num w:numId="38">
    <w:abstractNumId w:val="115"/>
  </w:num>
  <w:num w:numId="39">
    <w:abstractNumId w:val="50"/>
  </w:num>
  <w:num w:numId="40">
    <w:abstractNumId w:val="31"/>
  </w:num>
  <w:num w:numId="41">
    <w:abstractNumId w:val="106"/>
  </w:num>
  <w:num w:numId="42">
    <w:abstractNumId w:val="57"/>
  </w:num>
  <w:num w:numId="43">
    <w:abstractNumId w:val="108"/>
  </w:num>
  <w:num w:numId="44">
    <w:abstractNumId w:val="95"/>
  </w:num>
  <w:num w:numId="45">
    <w:abstractNumId w:val="9"/>
  </w:num>
  <w:num w:numId="46">
    <w:abstractNumId w:val="55"/>
  </w:num>
  <w:num w:numId="47">
    <w:abstractNumId w:val="73"/>
  </w:num>
  <w:num w:numId="48">
    <w:abstractNumId w:val="65"/>
  </w:num>
  <w:num w:numId="49">
    <w:abstractNumId w:val="102"/>
  </w:num>
  <w:num w:numId="50">
    <w:abstractNumId w:val="92"/>
  </w:num>
  <w:num w:numId="51">
    <w:abstractNumId w:val="105"/>
  </w:num>
  <w:num w:numId="52">
    <w:abstractNumId w:val="5"/>
  </w:num>
  <w:num w:numId="53">
    <w:abstractNumId w:val="1"/>
  </w:num>
  <w:num w:numId="54">
    <w:abstractNumId w:val="96"/>
  </w:num>
  <w:num w:numId="55">
    <w:abstractNumId w:val="41"/>
  </w:num>
  <w:num w:numId="56">
    <w:abstractNumId w:val="110"/>
  </w:num>
  <w:num w:numId="57">
    <w:abstractNumId w:val="14"/>
  </w:num>
  <w:num w:numId="58">
    <w:abstractNumId w:val="4"/>
  </w:num>
  <w:num w:numId="59">
    <w:abstractNumId w:val="93"/>
  </w:num>
  <w:num w:numId="60">
    <w:abstractNumId w:val="24"/>
  </w:num>
  <w:num w:numId="61">
    <w:abstractNumId w:val="46"/>
  </w:num>
  <w:num w:numId="62">
    <w:abstractNumId w:val="101"/>
  </w:num>
  <w:num w:numId="63">
    <w:abstractNumId w:val="34"/>
  </w:num>
  <w:num w:numId="64">
    <w:abstractNumId w:val="18"/>
  </w:num>
  <w:num w:numId="65">
    <w:abstractNumId w:val="82"/>
  </w:num>
  <w:num w:numId="66">
    <w:abstractNumId w:val="104"/>
  </w:num>
  <w:num w:numId="67">
    <w:abstractNumId w:val="67"/>
  </w:num>
  <w:num w:numId="68">
    <w:abstractNumId w:val="7"/>
  </w:num>
  <w:num w:numId="69">
    <w:abstractNumId w:val="22"/>
  </w:num>
  <w:num w:numId="70">
    <w:abstractNumId w:val="43"/>
  </w:num>
  <w:num w:numId="71">
    <w:abstractNumId w:val="80"/>
  </w:num>
  <w:num w:numId="72">
    <w:abstractNumId w:val="54"/>
  </w:num>
  <w:num w:numId="73">
    <w:abstractNumId w:val="51"/>
  </w:num>
  <w:num w:numId="74">
    <w:abstractNumId w:val="26"/>
  </w:num>
  <w:num w:numId="75">
    <w:abstractNumId w:val="111"/>
  </w:num>
  <w:num w:numId="76">
    <w:abstractNumId w:val="90"/>
  </w:num>
  <w:num w:numId="77">
    <w:abstractNumId w:val="75"/>
  </w:num>
  <w:num w:numId="78">
    <w:abstractNumId w:val="52"/>
  </w:num>
  <w:num w:numId="79">
    <w:abstractNumId w:val="78"/>
  </w:num>
  <w:num w:numId="80">
    <w:abstractNumId w:val="74"/>
  </w:num>
  <w:num w:numId="81">
    <w:abstractNumId w:val="61"/>
  </w:num>
  <w:num w:numId="82">
    <w:abstractNumId w:val="112"/>
  </w:num>
  <w:num w:numId="83">
    <w:abstractNumId w:val="3"/>
  </w:num>
  <w:num w:numId="84">
    <w:abstractNumId w:val="103"/>
  </w:num>
  <w:num w:numId="85">
    <w:abstractNumId w:val="20"/>
  </w:num>
  <w:num w:numId="86">
    <w:abstractNumId w:val="100"/>
  </w:num>
  <w:num w:numId="87">
    <w:abstractNumId w:val="45"/>
  </w:num>
  <w:num w:numId="88">
    <w:abstractNumId w:val="11"/>
  </w:num>
  <w:num w:numId="89">
    <w:abstractNumId w:val="47"/>
  </w:num>
  <w:num w:numId="90">
    <w:abstractNumId w:val="0"/>
  </w:num>
  <w:num w:numId="91">
    <w:abstractNumId w:val="62"/>
  </w:num>
  <w:num w:numId="92">
    <w:abstractNumId w:val="97"/>
  </w:num>
  <w:num w:numId="93">
    <w:abstractNumId w:val="27"/>
  </w:num>
  <w:num w:numId="94">
    <w:abstractNumId w:val="64"/>
  </w:num>
  <w:num w:numId="95">
    <w:abstractNumId w:val="12"/>
  </w:num>
  <w:num w:numId="96">
    <w:abstractNumId w:val="37"/>
  </w:num>
  <w:num w:numId="97">
    <w:abstractNumId w:val="53"/>
  </w:num>
  <w:num w:numId="98">
    <w:abstractNumId w:val="86"/>
  </w:num>
  <w:num w:numId="99">
    <w:abstractNumId w:val="17"/>
  </w:num>
  <w:num w:numId="100">
    <w:abstractNumId w:val="33"/>
  </w:num>
  <w:num w:numId="101">
    <w:abstractNumId w:val="79"/>
  </w:num>
  <w:num w:numId="102">
    <w:abstractNumId w:val="63"/>
  </w:num>
  <w:num w:numId="103">
    <w:abstractNumId w:val="29"/>
  </w:num>
  <w:num w:numId="104">
    <w:abstractNumId w:val="71"/>
  </w:num>
  <w:num w:numId="105">
    <w:abstractNumId w:val="35"/>
  </w:num>
  <w:num w:numId="106">
    <w:abstractNumId w:val="13"/>
  </w:num>
  <w:num w:numId="107">
    <w:abstractNumId w:val="15"/>
  </w:num>
  <w:num w:numId="108">
    <w:abstractNumId w:val="59"/>
  </w:num>
  <w:num w:numId="109">
    <w:abstractNumId w:val="68"/>
  </w:num>
  <w:num w:numId="110">
    <w:abstractNumId w:val="70"/>
  </w:num>
  <w:num w:numId="111">
    <w:abstractNumId w:val="28"/>
  </w:num>
  <w:num w:numId="112">
    <w:abstractNumId w:val="113"/>
  </w:num>
  <w:num w:numId="113">
    <w:abstractNumId w:val="21"/>
  </w:num>
  <w:num w:numId="114">
    <w:abstractNumId w:val="94"/>
  </w:num>
  <w:num w:numId="115">
    <w:abstractNumId w:val="44"/>
  </w:num>
  <w:num w:numId="116">
    <w:abstractNumId w:val="83"/>
  </w:num>
  <w:num w:numId="117">
    <w:abstractNumId w:val="38"/>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1FB"/>
    <w:rsid w:val="0000358C"/>
    <w:rsid w:val="00007789"/>
    <w:rsid w:val="000103C8"/>
    <w:rsid w:val="00010A92"/>
    <w:rsid w:val="000114D9"/>
    <w:rsid w:val="0001315D"/>
    <w:rsid w:val="000228C3"/>
    <w:rsid w:val="00030768"/>
    <w:rsid w:val="00037A6C"/>
    <w:rsid w:val="00043222"/>
    <w:rsid w:val="000526C0"/>
    <w:rsid w:val="000545C2"/>
    <w:rsid w:val="00063486"/>
    <w:rsid w:val="00072320"/>
    <w:rsid w:val="00073871"/>
    <w:rsid w:val="00074F89"/>
    <w:rsid w:val="00077D7F"/>
    <w:rsid w:val="00085D02"/>
    <w:rsid w:val="00086E59"/>
    <w:rsid w:val="000908AF"/>
    <w:rsid w:val="000909BA"/>
    <w:rsid w:val="00091891"/>
    <w:rsid w:val="000A7445"/>
    <w:rsid w:val="000B2CC1"/>
    <w:rsid w:val="000B4FC2"/>
    <w:rsid w:val="000B503C"/>
    <w:rsid w:val="000B61D6"/>
    <w:rsid w:val="000C0B75"/>
    <w:rsid w:val="000C28C8"/>
    <w:rsid w:val="000C7FAD"/>
    <w:rsid w:val="000D6271"/>
    <w:rsid w:val="000D7322"/>
    <w:rsid w:val="000E1784"/>
    <w:rsid w:val="000E5AA1"/>
    <w:rsid w:val="000E5C71"/>
    <w:rsid w:val="000E670C"/>
    <w:rsid w:val="000E6DB7"/>
    <w:rsid w:val="000E7C2F"/>
    <w:rsid w:val="000F3D77"/>
    <w:rsid w:val="000F481D"/>
    <w:rsid w:val="00100195"/>
    <w:rsid w:val="0010167C"/>
    <w:rsid w:val="001044F8"/>
    <w:rsid w:val="00106B23"/>
    <w:rsid w:val="00106E51"/>
    <w:rsid w:val="00113177"/>
    <w:rsid w:val="0011365D"/>
    <w:rsid w:val="00113870"/>
    <w:rsid w:val="00113C62"/>
    <w:rsid w:val="001159DB"/>
    <w:rsid w:val="00116D4F"/>
    <w:rsid w:val="0012040F"/>
    <w:rsid w:val="00120F1C"/>
    <w:rsid w:val="00125783"/>
    <w:rsid w:val="001311E0"/>
    <w:rsid w:val="00135748"/>
    <w:rsid w:val="0013695E"/>
    <w:rsid w:val="00141109"/>
    <w:rsid w:val="0014385E"/>
    <w:rsid w:val="00146A6A"/>
    <w:rsid w:val="001507A0"/>
    <w:rsid w:val="001536E7"/>
    <w:rsid w:val="00154B28"/>
    <w:rsid w:val="001550D1"/>
    <w:rsid w:val="0016670D"/>
    <w:rsid w:val="001702BF"/>
    <w:rsid w:val="00170949"/>
    <w:rsid w:val="00171033"/>
    <w:rsid w:val="001719EB"/>
    <w:rsid w:val="001762CA"/>
    <w:rsid w:val="00177C40"/>
    <w:rsid w:val="00181ACD"/>
    <w:rsid w:val="00182858"/>
    <w:rsid w:val="00184C73"/>
    <w:rsid w:val="001862F0"/>
    <w:rsid w:val="00192D92"/>
    <w:rsid w:val="001964FB"/>
    <w:rsid w:val="001970BB"/>
    <w:rsid w:val="0019711B"/>
    <w:rsid w:val="001A0D39"/>
    <w:rsid w:val="001A10BF"/>
    <w:rsid w:val="001A2833"/>
    <w:rsid w:val="001A6904"/>
    <w:rsid w:val="001B3D4A"/>
    <w:rsid w:val="001B4B43"/>
    <w:rsid w:val="001B7308"/>
    <w:rsid w:val="001D1A88"/>
    <w:rsid w:val="001D243C"/>
    <w:rsid w:val="001D26FE"/>
    <w:rsid w:val="001D4520"/>
    <w:rsid w:val="001E2B4E"/>
    <w:rsid w:val="002000FA"/>
    <w:rsid w:val="00200626"/>
    <w:rsid w:val="00203580"/>
    <w:rsid w:val="00203A27"/>
    <w:rsid w:val="00204087"/>
    <w:rsid w:val="00204F98"/>
    <w:rsid w:val="00206C38"/>
    <w:rsid w:val="00207CFE"/>
    <w:rsid w:val="00207F4F"/>
    <w:rsid w:val="0021149E"/>
    <w:rsid w:val="00215AA2"/>
    <w:rsid w:val="00221002"/>
    <w:rsid w:val="002224C9"/>
    <w:rsid w:val="00223943"/>
    <w:rsid w:val="00224A58"/>
    <w:rsid w:val="00225568"/>
    <w:rsid w:val="0022740C"/>
    <w:rsid w:val="00231D4D"/>
    <w:rsid w:val="00235A44"/>
    <w:rsid w:val="002408F1"/>
    <w:rsid w:val="002409F6"/>
    <w:rsid w:val="00242F3A"/>
    <w:rsid w:val="002439AE"/>
    <w:rsid w:val="00251BC8"/>
    <w:rsid w:val="00253B1E"/>
    <w:rsid w:val="002640E1"/>
    <w:rsid w:val="00265780"/>
    <w:rsid w:val="002709D0"/>
    <w:rsid w:val="00270B01"/>
    <w:rsid w:val="00272FBA"/>
    <w:rsid w:val="00273810"/>
    <w:rsid w:val="00275B53"/>
    <w:rsid w:val="00275F90"/>
    <w:rsid w:val="00277276"/>
    <w:rsid w:val="00277329"/>
    <w:rsid w:val="00283631"/>
    <w:rsid w:val="00290D74"/>
    <w:rsid w:val="00291693"/>
    <w:rsid w:val="00292CC2"/>
    <w:rsid w:val="00292E59"/>
    <w:rsid w:val="00292F48"/>
    <w:rsid w:val="002972F2"/>
    <w:rsid w:val="002A01C9"/>
    <w:rsid w:val="002A10A2"/>
    <w:rsid w:val="002A1E7A"/>
    <w:rsid w:val="002A2BD9"/>
    <w:rsid w:val="002A41AD"/>
    <w:rsid w:val="002A4D86"/>
    <w:rsid w:val="002A5E34"/>
    <w:rsid w:val="002A6661"/>
    <w:rsid w:val="002A796B"/>
    <w:rsid w:val="002B00B5"/>
    <w:rsid w:val="002B2A20"/>
    <w:rsid w:val="002C0DC8"/>
    <w:rsid w:val="002C1B85"/>
    <w:rsid w:val="002D04E6"/>
    <w:rsid w:val="002D4052"/>
    <w:rsid w:val="002E1F6A"/>
    <w:rsid w:val="002E1FA1"/>
    <w:rsid w:val="002E21D1"/>
    <w:rsid w:val="002E261A"/>
    <w:rsid w:val="002E292A"/>
    <w:rsid w:val="002E4CA7"/>
    <w:rsid w:val="002F22FA"/>
    <w:rsid w:val="002F4268"/>
    <w:rsid w:val="002F5DC3"/>
    <w:rsid w:val="002F6E69"/>
    <w:rsid w:val="003115B6"/>
    <w:rsid w:val="00314CC0"/>
    <w:rsid w:val="0031630D"/>
    <w:rsid w:val="00316316"/>
    <w:rsid w:val="00320421"/>
    <w:rsid w:val="00323214"/>
    <w:rsid w:val="00324006"/>
    <w:rsid w:val="00330ADD"/>
    <w:rsid w:val="0033220F"/>
    <w:rsid w:val="0033664B"/>
    <w:rsid w:val="00337ABB"/>
    <w:rsid w:val="00343F5A"/>
    <w:rsid w:val="00345610"/>
    <w:rsid w:val="00345C6C"/>
    <w:rsid w:val="00351C33"/>
    <w:rsid w:val="003529D5"/>
    <w:rsid w:val="003604C0"/>
    <w:rsid w:val="00365116"/>
    <w:rsid w:val="003814BB"/>
    <w:rsid w:val="003849FF"/>
    <w:rsid w:val="00385076"/>
    <w:rsid w:val="00387352"/>
    <w:rsid w:val="00394005"/>
    <w:rsid w:val="0039471C"/>
    <w:rsid w:val="0039712C"/>
    <w:rsid w:val="003A2070"/>
    <w:rsid w:val="003A4F05"/>
    <w:rsid w:val="003A5493"/>
    <w:rsid w:val="003B00B0"/>
    <w:rsid w:val="003B23BA"/>
    <w:rsid w:val="003C0A12"/>
    <w:rsid w:val="003C17C3"/>
    <w:rsid w:val="003C4254"/>
    <w:rsid w:val="003C5C93"/>
    <w:rsid w:val="003C6821"/>
    <w:rsid w:val="003D0F0A"/>
    <w:rsid w:val="003D2F9A"/>
    <w:rsid w:val="003D459B"/>
    <w:rsid w:val="003D58C4"/>
    <w:rsid w:val="003D7496"/>
    <w:rsid w:val="003E2E5B"/>
    <w:rsid w:val="003E386F"/>
    <w:rsid w:val="003F0959"/>
    <w:rsid w:val="003F0FC9"/>
    <w:rsid w:val="003F26F3"/>
    <w:rsid w:val="003F3603"/>
    <w:rsid w:val="003F3A33"/>
    <w:rsid w:val="003F4E8E"/>
    <w:rsid w:val="004020FD"/>
    <w:rsid w:val="00403329"/>
    <w:rsid w:val="00403ADC"/>
    <w:rsid w:val="00404262"/>
    <w:rsid w:val="00405C49"/>
    <w:rsid w:val="0040603A"/>
    <w:rsid w:val="00407136"/>
    <w:rsid w:val="0040765C"/>
    <w:rsid w:val="004078DC"/>
    <w:rsid w:val="004167DB"/>
    <w:rsid w:val="004170A2"/>
    <w:rsid w:val="004243B5"/>
    <w:rsid w:val="00427D96"/>
    <w:rsid w:val="00435328"/>
    <w:rsid w:val="004403BB"/>
    <w:rsid w:val="00446EF4"/>
    <w:rsid w:val="00447098"/>
    <w:rsid w:val="004540FE"/>
    <w:rsid w:val="00460976"/>
    <w:rsid w:val="004619DA"/>
    <w:rsid w:val="00464E0F"/>
    <w:rsid w:val="00471C6A"/>
    <w:rsid w:val="004738B3"/>
    <w:rsid w:val="00473FDB"/>
    <w:rsid w:val="0047502D"/>
    <w:rsid w:val="0047576C"/>
    <w:rsid w:val="004779B5"/>
    <w:rsid w:val="004779D3"/>
    <w:rsid w:val="00482854"/>
    <w:rsid w:val="00484051"/>
    <w:rsid w:val="00484502"/>
    <w:rsid w:val="00485E74"/>
    <w:rsid w:val="00487B1A"/>
    <w:rsid w:val="004925C1"/>
    <w:rsid w:val="00495ACD"/>
    <w:rsid w:val="00497FBD"/>
    <w:rsid w:val="004A1996"/>
    <w:rsid w:val="004A1B54"/>
    <w:rsid w:val="004A3E36"/>
    <w:rsid w:val="004A4D41"/>
    <w:rsid w:val="004A6580"/>
    <w:rsid w:val="004B28AC"/>
    <w:rsid w:val="004B316C"/>
    <w:rsid w:val="004B37FE"/>
    <w:rsid w:val="004B564B"/>
    <w:rsid w:val="004B5A7E"/>
    <w:rsid w:val="004B6DDC"/>
    <w:rsid w:val="004C1CD3"/>
    <w:rsid w:val="004C24E2"/>
    <w:rsid w:val="004C6552"/>
    <w:rsid w:val="004C6EBD"/>
    <w:rsid w:val="004C706F"/>
    <w:rsid w:val="004D1F4C"/>
    <w:rsid w:val="004D30D6"/>
    <w:rsid w:val="004D3AEF"/>
    <w:rsid w:val="004D48A1"/>
    <w:rsid w:val="004D606E"/>
    <w:rsid w:val="004E2A27"/>
    <w:rsid w:val="004E5F28"/>
    <w:rsid w:val="004E7E5A"/>
    <w:rsid w:val="004F2001"/>
    <w:rsid w:val="004F2DD9"/>
    <w:rsid w:val="004F4E6A"/>
    <w:rsid w:val="004F6056"/>
    <w:rsid w:val="0050133C"/>
    <w:rsid w:val="00501AB5"/>
    <w:rsid w:val="00507508"/>
    <w:rsid w:val="005107E7"/>
    <w:rsid w:val="0051520F"/>
    <w:rsid w:val="00515C6F"/>
    <w:rsid w:val="005176BC"/>
    <w:rsid w:val="00525B45"/>
    <w:rsid w:val="005273D5"/>
    <w:rsid w:val="00532081"/>
    <w:rsid w:val="00534EAE"/>
    <w:rsid w:val="005351FB"/>
    <w:rsid w:val="005379C6"/>
    <w:rsid w:val="00537EB8"/>
    <w:rsid w:val="005401C3"/>
    <w:rsid w:val="00545455"/>
    <w:rsid w:val="00552295"/>
    <w:rsid w:val="005526F2"/>
    <w:rsid w:val="00555FD5"/>
    <w:rsid w:val="005562E8"/>
    <w:rsid w:val="00556C13"/>
    <w:rsid w:val="00557A57"/>
    <w:rsid w:val="0056036C"/>
    <w:rsid w:val="00565755"/>
    <w:rsid w:val="00567EEB"/>
    <w:rsid w:val="005839BD"/>
    <w:rsid w:val="00584B0E"/>
    <w:rsid w:val="00585DC2"/>
    <w:rsid w:val="00585FCD"/>
    <w:rsid w:val="005868AD"/>
    <w:rsid w:val="005920DF"/>
    <w:rsid w:val="00594155"/>
    <w:rsid w:val="00595A16"/>
    <w:rsid w:val="005A0D29"/>
    <w:rsid w:val="005A0F09"/>
    <w:rsid w:val="005A1354"/>
    <w:rsid w:val="005A1DF2"/>
    <w:rsid w:val="005A56C1"/>
    <w:rsid w:val="005B2BFA"/>
    <w:rsid w:val="005C0DE2"/>
    <w:rsid w:val="005C0EE5"/>
    <w:rsid w:val="005D6580"/>
    <w:rsid w:val="005D6E27"/>
    <w:rsid w:val="005D7732"/>
    <w:rsid w:val="005E00C8"/>
    <w:rsid w:val="005E4004"/>
    <w:rsid w:val="005E73E4"/>
    <w:rsid w:val="005E7665"/>
    <w:rsid w:val="005F5679"/>
    <w:rsid w:val="005F631B"/>
    <w:rsid w:val="0060020B"/>
    <w:rsid w:val="00600A3E"/>
    <w:rsid w:val="00604A15"/>
    <w:rsid w:val="00605E82"/>
    <w:rsid w:val="006065C2"/>
    <w:rsid w:val="00613986"/>
    <w:rsid w:val="00615BAF"/>
    <w:rsid w:val="00626676"/>
    <w:rsid w:val="00631DA2"/>
    <w:rsid w:val="006344D6"/>
    <w:rsid w:val="00634A8E"/>
    <w:rsid w:val="00635BC9"/>
    <w:rsid w:val="006407DE"/>
    <w:rsid w:val="006443FC"/>
    <w:rsid w:val="00644728"/>
    <w:rsid w:val="00645EA3"/>
    <w:rsid w:val="00646D32"/>
    <w:rsid w:val="0065025D"/>
    <w:rsid w:val="00651F93"/>
    <w:rsid w:val="0065426C"/>
    <w:rsid w:val="00654EB1"/>
    <w:rsid w:val="00656421"/>
    <w:rsid w:val="00657FDE"/>
    <w:rsid w:val="00663D0A"/>
    <w:rsid w:val="00664F0E"/>
    <w:rsid w:val="00673E69"/>
    <w:rsid w:val="00675BA1"/>
    <w:rsid w:val="006835F9"/>
    <w:rsid w:val="0068390B"/>
    <w:rsid w:val="006841C3"/>
    <w:rsid w:val="00685E89"/>
    <w:rsid w:val="00690557"/>
    <w:rsid w:val="0069263B"/>
    <w:rsid w:val="006A0A3D"/>
    <w:rsid w:val="006A32EE"/>
    <w:rsid w:val="006A4050"/>
    <w:rsid w:val="006A5EC4"/>
    <w:rsid w:val="006A636A"/>
    <w:rsid w:val="006A6C3E"/>
    <w:rsid w:val="006A738D"/>
    <w:rsid w:val="006B0449"/>
    <w:rsid w:val="006B534D"/>
    <w:rsid w:val="006B7EDE"/>
    <w:rsid w:val="006D754A"/>
    <w:rsid w:val="006E0EF3"/>
    <w:rsid w:val="006E7EE1"/>
    <w:rsid w:val="006F718F"/>
    <w:rsid w:val="0070099E"/>
    <w:rsid w:val="00701760"/>
    <w:rsid w:val="007024F0"/>
    <w:rsid w:val="00703FCB"/>
    <w:rsid w:val="00704AA3"/>
    <w:rsid w:val="00707633"/>
    <w:rsid w:val="00707D15"/>
    <w:rsid w:val="00707FEB"/>
    <w:rsid w:val="007107CD"/>
    <w:rsid w:val="00711195"/>
    <w:rsid w:val="0071272A"/>
    <w:rsid w:val="007136DB"/>
    <w:rsid w:val="00714EE1"/>
    <w:rsid w:val="007176AF"/>
    <w:rsid w:val="00720B51"/>
    <w:rsid w:val="007239F7"/>
    <w:rsid w:val="00725E1C"/>
    <w:rsid w:val="00727659"/>
    <w:rsid w:val="00732C86"/>
    <w:rsid w:val="00733DD8"/>
    <w:rsid w:val="00741E88"/>
    <w:rsid w:val="00750EE6"/>
    <w:rsid w:val="00754B7C"/>
    <w:rsid w:val="007556FB"/>
    <w:rsid w:val="00755FB3"/>
    <w:rsid w:val="0075683A"/>
    <w:rsid w:val="00757EEB"/>
    <w:rsid w:val="00765F68"/>
    <w:rsid w:val="0078024E"/>
    <w:rsid w:val="007817F2"/>
    <w:rsid w:val="007818FA"/>
    <w:rsid w:val="00787B54"/>
    <w:rsid w:val="00787D32"/>
    <w:rsid w:val="00791610"/>
    <w:rsid w:val="007920D0"/>
    <w:rsid w:val="007A39AC"/>
    <w:rsid w:val="007A6C9C"/>
    <w:rsid w:val="007B0099"/>
    <w:rsid w:val="007B3AAF"/>
    <w:rsid w:val="007B6BE8"/>
    <w:rsid w:val="007C144F"/>
    <w:rsid w:val="007C5C21"/>
    <w:rsid w:val="007C6806"/>
    <w:rsid w:val="007D0777"/>
    <w:rsid w:val="007D09C3"/>
    <w:rsid w:val="007D6AE3"/>
    <w:rsid w:val="007E0F75"/>
    <w:rsid w:val="007E37D1"/>
    <w:rsid w:val="007E3BD4"/>
    <w:rsid w:val="007E3EBE"/>
    <w:rsid w:val="007F112F"/>
    <w:rsid w:val="007F232C"/>
    <w:rsid w:val="007F526E"/>
    <w:rsid w:val="00801851"/>
    <w:rsid w:val="008038E5"/>
    <w:rsid w:val="008104B2"/>
    <w:rsid w:val="00812772"/>
    <w:rsid w:val="008175AD"/>
    <w:rsid w:val="008244CE"/>
    <w:rsid w:val="00824EC3"/>
    <w:rsid w:val="00833D6F"/>
    <w:rsid w:val="0083534E"/>
    <w:rsid w:val="008356E8"/>
    <w:rsid w:val="00836DCE"/>
    <w:rsid w:val="00837A82"/>
    <w:rsid w:val="00842E37"/>
    <w:rsid w:val="00843283"/>
    <w:rsid w:val="0084335C"/>
    <w:rsid w:val="0084495C"/>
    <w:rsid w:val="0084708C"/>
    <w:rsid w:val="00854513"/>
    <w:rsid w:val="00856863"/>
    <w:rsid w:val="00860098"/>
    <w:rsid w:val="00867820"/>
    <w:rsid w:val="00870365"/>
    <w:rsid w:val="00871D61"/>
    <w:rsid w:val="00872900"/>
    <w:rsid w:val="00872AD4"/>
    <w:rsid w:val="00882380"/>
    <w:rsid w:val="008824EF"/>
    <w:rsid w:val="00884AF2"/>
    <w:rsid w:val="0088550B"/>
    <w:rsid w:val="00891B99"/>
    <w:rsid w:val="00894FAA"/>
    <w:rsid w:val="008A11EE"/>
    <w:rsid w:val="008A14A1"/>
    <w:rsid w:val="008A3D02"/>
    <w:rsid w:val="008B0666"/>
    <w:rsid w:val="008B1D68"/>
    <w:rsid w:val="008B2942"/>
    <w:rsid w:val="008B6691"/>
    <w:rsid w:val="008B6A03"/>
    <w:rsid w:val="008C2813"/>
    <w:rsid w:val="008C5322"/>
    <w:rsid w:val="008C7C7B"/>
    <w:rsid w:val="008D13B3"/>
    <w:rsid w:val="008D2623"/>
    <w:rsid w:val="008D63F1"/>
    <w:rsid w:val="008E23B1"/>
    <w:rsid w:val="008E3F49"/>
    <w:rsid w:val="008E50AA"/>
    <w:rsid w:val="008E699C"/>
    <w:rsid w:val="008F06E8"/>
    <w:rsid w:val="008F6A42"/>
    <w:rsid w:val="0090262D"/>
    <w:rsid w:val="0090342B"/>
    <w:rsid w:val="00903AE1"/>
    <w:rsid w:val="00903F82"/>
    <w:rsid w:val="0091003D"/>
    <w:rsid w:val="00910828"/>
    <w:rsid w:val="00911AB7"/>
    <w:rsid w:val="00913C2C"/>
    <w:rsid w:val="00917488"/>
    <w:rsid w:val="00922C30"/>
    <w:rsid w:val="00924DD4"/>
    <w:rsid w:val="0092504F"/>
    <w:rsid w:val="00930CFB"/>
    <w:rsid w:val="00932A3F"/>
    <w:rsid w:val="00932CFC"/>
    <w:rsid w:val="009440FD"/>
    <w:rsid w:val="0094656E"/>
    <w:rsid w:val="00947A7E"/>
    <w:rsid w:val="00947E71"/>
    <w:rsid w:val="00951F90"/>
    <w:rsid w:val="00954945"/>
    <w:rsid w:val="00957238"/>
    <w:rsid w:val="009647FB"/>
    <w:rsid w:val="00970CCD"/>
    <w:rsid w:val="00976636"/>
    <w:rsid w:val="00982FC5"/>
    <w:rsid w:val="009855A6"/>
    <w:rsid w:val="00986C3C"/>
    <w:rsid w:val="00991AB5"/>
    <w:rsid w:val="009955BA"/>
    <w:rsid w:val="00996F98"/>
    <w:rsid w:val="0099738A"/>
    <w:rsid w:val="009A12AB"/>
    <w:rsid w:val="009A2385"/>
    <w:rsid w:val="009B25C3"/>
    <w:rsid w:val="009B6357"/>
    <w:rsid w:val="009B7ED6"/>
    <w:rsid w:val="009C57E8"/>
    <w:rsid w:val="009C5AB3"/>
    <w:rsid w:val="009D0154"/>
    <w:rsid w:val="009E1A95"/>
    <w:rsid w:val="009E4187"/>
    <w:rsid w:val="009E56CF"/>
    <w:rsid w:val="009F28AB"/>
    <w:rsid w:val="009F55FF"/>
    <w:rsid w:val="009F6011"/>
    <w:rsid w:val="009F6254"/>
    <w:rsid w:val="00A03547"/>
    <w:rsid w:val="00A10ED7"/>
    <w:rsid w:val="00A17D8C"/>
    <w:rsid w:val="00A2700C"/>
    <w:rsid w:val="00A27F96"/>
    <w:rsid w:val="00A32456"/>
    <w:rsid w:val="00A33E92"/>
    <w:rsid w:val="00A34634"/>
    <w:rsid w:val="00A34BF4"/>
    <w:rsid w:val="00A37C18"/>
    <w:rsid w:val="00A44452"/>
    <w:rsid w:val="00A444DF"/>
    <w:rsid w:val="00A516C8"/>
    <w:rsid w:val="00A575FF"/>
    <w:rsid w:val="00A57A31"/>
    <w:rsid w:val="00A60BF1"/>
    <w:rsid w:val="00A63899"/>
    <w:rsid w:val="00A665F8"/>
    <w:rsid w:val="00A6702C"/>
    <w:rsid w:val="00A7500F"/>
    <w:rsid w:val="00A772AF"/>
    <w:rsid w:val="00A80867"/>
    <w:rsid w:val="00A80C88"/>
    <w:rsid w:val="00A80E0E"/>
    <w:rsid w:val="00A861FC"/>
    <w:rsid w:val="00A9240A"/>
    <w:rsid w:val="00A93468"/>
    <w:rsid w:val="00A94DA9"/>
    <w:rsid w:val="00AA4F17"/>
    <w:rsid w:val="00AA6DE7"/>
    <w:rsid w:val="00AB7E28"/>
    <w:rsid w:val="00AC06AF"/>
    <w:rsid w:val="00AC0FED"/>
    <w:rsid w:val="00AC290F"/>
    <w:rsid w:val="00AC4DCC"/>
    <w:rsid w:val="00AC795C"/>
    <w:rsid w:val="00AD14EF"/>
    <w:rsid w:val="00AD4216"/>
    <w:rsid w:val="00AD684F"/>
    <w:rsid w:val="00AE19ED"/>
    <w:rsid w:val="00AE4E66"/>
    <w:rsid w:val="00AE65CB"/>
    <w:rsid w:val="00AE7C3E"/>
    <w:rsid w:val="00AF1462"/>
    <w:rsid w:val="00AF5C78"/>
    <w:rsid w:val="00B018B2"/>
    <w:rsid w:val="00B107DF"/>
    <w:rsid w:val="00B14FF9"/>
    <w:rsid w:val="00B20B23"/>
    <w:rsid w:val="00B21D36"/>
    <w:rsid w:val="00B23F2A"/>
    <w:rsid w:val="00B24D48"/>
    <w:rsid w:val="00B255A3"/>
    <w:rsid w:val="00B32D2D"/>
    <w:rsid w:val="00B339F1"/>
    <w:rsid w:val="00B34756"/>
    <w:rsid w:val="00B37BC2"/>
    <w:rsid w:val="00B416F6"/>
    <w:rsid w:val="00B42FD0"/>
    <w:rsid w:val="00B43644"/>
    <w:rsid w:val="00B43BE1"/>
    <w:rsid w:val="00B55951"/>
    <w:rsid w:val="00B5691D"/>
    <w:rsid w:val="00B56F5E"/>
    <w:rsid w:val="00B63069"/>
    <w:rsid w:val="00B632F3"/>
    <w:rsid w:val="00B67E54"/>
    <w:rsid w:val="00B75A70"/>
    <w:rsid w:val="00B779C2"/>
    <w:rsid w:val="00B830F6"/>
    <w:rsid w:val="00B83825"/>
    <w:rsid w:val="00B904C4"/>
    <w:rsid w:val="00B91CD9"/>
    <w:rsid w:val="00B93116"/>
    <w:rsid w:val="00B93A60"/>
    <w:rsid w:val="00B95842"/>
    <w:rsid w:val="00B96313"/>
    <w:rsid w:val="00BB39D7"/>
    <w:rsid w:val="00BB58F1"/>
    <w:rsid w:val="00BC2B21"/>
    <w:rsid w:val="00BC30BB"/>
    <w:rsid w:val="00BC7556"/>
    <w:rsid w:val="00BD38BF"/>
    <w:rsid w:val="00BD4054"/>
    <w:rsid w:val="00BD4C0F"/>
    <w:rsid w:val="00BE3720"/>
    <w:rsid w:val="00BE3AEC"/>
    <w:rsid w:val="00BE4FF6"/>
    <w:rsid w:val="00BE6698"/>
    <w:rsid w:val="00BF1964"/>
    <w:rsid w:val="00BF407C"/>
    <w:rsid w:val="00BF6B05"/>
    <w:rsid w:val="00C05291"/>
    <w:rsid w:val="00C06227"/>
    <w:rsid w:val="00C11113"/>
    <w:rsid w:val="00C143C9"/>
    <w:rsid w:val="00C152B1"/>
    <w:rsid w:val="00C15463"/>
    <w:rsid w:val="00C16A6D"/>
    <w:rsid w:val="00C22693"/>
    <w:rsid w:val="00C2433F"/>
    <w:rsid w:val="00C24509"/>
    <w:rsid w:val="00C24D06"/>
    <w:rsid w:val="00C26161"/>
    <w:rsid w:val="00C33F79"/>
    <w:rsid w:val="00C358CD"/>
    <w:rsid w:val="00C42FA0"/>
    <w:rsid w:val="00C44873"/>
    <w:rsid w:val="00C44DA4"/>
    <w:rsid w:val="00C46753"/>
    <w:rsid w:val="00C64BB0"/>
    <w:rsid w:val="00C6563D"/>
    <w:rsid w:val="00C678EA"/>
    <w:rsid w:val="00C73544"/>
    <w:rsid w:val="00C76EF5"/>
    <w:rsid w:val="00C87FFA"/>
    <w:rsid w:val="00CA2742"/>
    <w:rsid w:val="00CA3763"/>
    <w:rsid w:val="00CA6016"/>
    <w:rsid w:val="00CB039C"/>
    <w:rsid w:val="00CB4B23"/>
    <w:rsid w:val="00CB4B32"/>
    <w:rsid w:val="00CB5D24"/>
    <w:rsid w:val="00CC365F"/>
    <w:rsid w:val="00CC3F90"/>
    <w:rsid w:val="00CC520A"/>
    <w:rsid w:val="00CC70A3"/>
    <w:rsid w:val="00CC7EA8"/>
    <w:rsid w:val="00CE33AA"/>
    <w:rsid w:val="00CE755A"/>
    <w:rsid w:val="00CF771C"/>
    <w:rsid w:val="00CF788E"/>
    <w:rsid w:val="00D00DB1"/>
    <w:rsid w:val="00D045DF"/>
    <w:rsid w:val="00D04A17"/>
    <w:rsid w:val="00D05595"/>
    <w:rsid w:val="00D1393A"/>
    <w:rsid w:val="00D13AD4"/>
    <w:rsid w:val="00D14F2D"/>
    <w:rsid w:val="00D2449B"/>
    <w:rsid w:val="00D25088"/>
    <w:rsid w:val="00D25BBA"/>
    <w:rsid w:val="00D309CA"/>
    <w:rsid w:val="00D30BBA"/>
    <w:rsid w:val="00D40FB7"/>
    <w:rsid w:val="00D42778"/>
    <w:rsid w:val="00D433D7"/>
    <w:rsid w:val="00D43B19"/>
    <w:rsid w:val="00D47B1D"/>
    <w:rsid w:val="00D53043"/>
    <w:rsid w:val="00D6011B"/>
    <w:rsid w:val="00D61A03"/>
    <w:rsid w:val="00D66012"/>
    <w:rsid w:val="00D76D7C"/>
    <w:rsid w:val="00D7701A"/>
    <w:rsid w:val="00D80AA1"/>
    <w:rsid w:val="00D8585A"/>
    <w:rsid w:val="00D8654E"/>
    <w:rsid w:val="00D871B3"/>
    <w:rsid w:val="00D91F6C"/>
    <w:rsid w:val="00D933C9"/>
    <w:rsid w:val="00D95A6E"/>
    <w:rsid w:val="00D9611A"/>
    <w:rsid w:val="00DA02B6"/>
    <w:rsid w:val="00DA0383"/>
    <w:rsid w:val="00DA21F3"/>
    <w:rsid w:val="00DA2CCA"/>
    <w:rsid w:val="00DA4291"/>
    <w:rsid w:val="00DA4935"/>
    <w:rsid w:val="00DA6258"/>
    <w:rsid w:val="00DB00D2"/>
    <w:rsid w:val="00DB0911"/>
    <w:rsid w:val="00DB2208"/>
    <w:rsid w:val="00DB4964"/>
    <w:rsid w:val="00DB6970"/>
    <w:rsid w:val="00DC15F8"/>
    <w:rsid w:val="00DC2804"/>
    <w:rsid w:val="00DC28A3"/>
    <w:rsid w:val="00DC574A"/>
    <w:rsid w:val="00DD29A2"/>
    <w:rsid w:val="00DD3CBE"/>
    <w:rsid w:val="00DD4D1D"/>
    <w:rsid w:val="00DD605D"/>
    <w:rsid w:val="00DD6E7E"/>
    <w:rsid w:val="00DE6753"/>
    <w:rsid w:val="00DF0551"/>
    <w:rsid w:val="00DF16F1"/>
    <w:rsid w:val="00DF4819"/>
    <w:rsid w:val="00E02918"/>
    <w:rsid w:val="00E07872"/>
    <w:rsid w:val="00E07D1C"/>
    <w:rsid w:val="00E10FF9"/>
    <w:rsid w:val="00E15AE9"/>
    <w:rsid w:val="00E20258"/>
    <w:rsid w:val="00E20F17"/>
    <w:rsid w:val="00E20F25"/>
    <w:rsid w:val="00E21AF1"/>
    <w:rsid w:val="00E2499C"/>
    <w:rsid w:val="00E265A8"/>
    <w:rsid w:val="00E27154"/>
    <w:rsid w:val="00E274F5"/>
    <w:rsid w:val="00E300C3"/>
    <w:rsid w:val="00E31BFC"/>
    <w:rsid w:val="00E347B3"/>
    <w:rsid w:val="00E5376D"/>
    <w:rsid w:val="00E54DB8"/>
    <w:rsid w:val="00E56C94"/>
    <w:rsid w:val="00E62B62"/>
    <w:rsid w:val="00E63CD2"/>
    <w:rsid w:val="00E63CDF"/>
    <w:rsid w:val="00E6558D"/>
    <w:rsid w:val="00E66C4D"/>
    <w:rsid w:val="00E7008B"/>
    <w:rsid w:val="00E70852"/>
    <w:rsid w:val="00E71006"/>
    <w:rsid w:val="00E75F43"/>
    <w:rsid w:val="00E760E8"/>
    <w:rsid w:val="00E76C73"/>
    <w:rsid w:val="00E7755F"/>
    <w:rsid w:val="00E82948"/>
    <w:rsid w:val="00E83DA9"/>
    <w:rsid w:val="00E95C44"/>
    <w:rsid w:val="00E95E3D"/>
    <w:rsid w:val="00EA4A57"/>
    <w:rsid w:val="00EA79C0"/>
    <w:rsid w:val="00EB2B29"/>
    <w:rsid w:val="00EB5593"/>
    <w:rsid w:val="00EB5F5D"/>
    <w:rsid w:val="00EC15EB"/>
    <w:rsid w:val="00EC3AE0"/>
    <w:rsid w:val="00EC44EA"/>
    <w:rsid w:val="00EC60E0"/>
    <w:rsid w:val="00EC7C94"/>
    <w:rsid w:val="00ED137E"/>
    <w:rsid w:val="00ED38A3"/>
    <w:rsid w:val="00ED703B"/>
    <w:rsid w:val="00EE0234"/>
    <w:rsid w:val="00EE2BBE"/>
    <w:rsid w:val="00EE7BD8"/>
    <w:rsid w:val="00EF632D"/>
    <w:rsid w:val="00EF65FD"/>
    <w:rsid w:val="00F020B1"/>
    <w:rsid w:val="00F0284E"/>
    <w:rsid w:val="00F02BAA"/>
    <w:rsid w:val="00F03EFE"/>
    <w:rsid w:val="00F0601C"/>
    <w:rsid w:val="00F0626E"/>
    <w:rsid w:val="00F06635"/>
    <w:rsid w:val="00F068D8"/>
    <w:rsid w:val="00F11397"/>
    <w:rsid w:val="00F12A13"/>
    <w:rsid w:val="00F14A00"/>
    <w:rsid w:val="00F32210"/>
    <w:rsid w:val="00F32F1A"/>
    <w:rsid w:val="00F37615"/>
    <w:rsid w:val="00F3787C"/>
    <w:rsid w:val="00F37EF0"/>
    <w:rsid w:val="00F432EC"/>
    <w:rsid w:val="00F44034"/>
    <w:rsid w:val="00F44BF0"/>
    <w:rsid w:val="00F519A4"/>
    <w:rsid w:val="00F620F8"/>
    <w:rsid w:val="00F6258C"/>
    <w:rsid w:val="00F67171"/>
    <w:rsid w:val="00F740F4"/>
    <w:rsid w:val="00F75AC7"/>
    <w:rsid w:val="00F75C22"/>
    <w:rsid w:val="00F84199"/>
    <w:rsid w:val="00F85F2E"/>
    <w:rsid w:val="00F9585D"/>
    <w:rsid w:val="00F973E5"/>
    <w:rsid w:val="00FA1406"/>
    <w:rsid w:val="00FA278B"/>
    <w:rsid w:val="00FA392B"/>
    <w:rsid w:val="00FB0B05"/>
    <w:rsid w:val="00FB6C21"/>
    <w:rsid w:val="00FC3B28"/>
    <w:rsid w:val="00FC4315"/>
    <w:rsid w:val="00FD21A0"/>
    <w:rsid w:val="00FD7D58"/>
    <w:rsid w:val="00FE3C56"/>
    <w:rsid w:val="00FE4412"/>
    <w:rsid w:val="00FE7BB9"/>
    <w:rsid w:val="00FF2A88"/>
    <w:rsid w:val="00FF2BD2"/>
    <w:rsid w:val="00FF3126"/>
    <w:rsid w:val="00FF3FB1"/>
    <w:rsid w:val="00FF478F"/>
    <w:rsid w:val="00FF4C99"/>
    <w:rsid w:val="00FF61D8"/>
    <w:rsid w:val="00FF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55E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DC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0DC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DC8"/>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0D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C0D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0D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0D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D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0D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0D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D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0D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C0D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0D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0D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D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0D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0E5C71"/>
    <w:pPr>
      <w:spacing w:before="240" w:after="120"/>
    </w:pPr>
    <w:rPr>
      <w:b/>
      <w:caps/>
      <w:sz w:val="22"/>
      <w:szCs w:val="22"/>
      <w:u w:val="single"/>
    </w:rPr>
  </w:style>
  <w:style w:type="paragraph" w:styleId="TOC2">
    <w:name w:val="toc 2"/>
    <w:basedOn w:val="Normal"/>
    <w:next w:val="Normal"/>
    <w:autoRedefine/>
    <w:uiPriority w:val="39"/>
    <w:unhideWhenUsed/>
    <w:rsid w:val="000E5C71"/>
    <w:rPr>
      <w:b/>
      <w:smallCaps/>
      <w:sz w:val="22"/>
      <w:szCs w:val="22"/>
    </w:rPr>
  </w:style>
  <w:style w:type="paragraph" w:styleId="TOC3">
    <w:name w:val="toc 3"/>
    <w:basedOn w:val="Normal"/>
    <w:next w:val="Normal"/>
    <w:autoRedefine/>
    <w:uiPriority w:val="39"/>
    <w:unhideWhenUsed/>
    <w:rsid w:val="000E5C71"/>
    <w:rPr>
      <w:smallCaps/>
      <w:sz w:val="22"/>
      <w:szCs w:val="22"/>
    </w:rPr>
  </w:style>
  <w:style w:type="paragraph" w:styleId="TOC4">
    <w:name w:val="toc 4"/>
    <w:basedOn w:val="Normal"/>
    <w:next w:val="Normal"/>
    <w:autoRedefine/>
    <w:uiPriority w:val="39"/>
    <w:unhideWhenUsed/>
    <w:rsid w:val="000E5C71"/>
    <w:rPr>
      <w:sz w:val="22"/>
      <w:szCs w:val="22"/>
    </w:rPr>
  </w:style>
  <w:style w:type="paragraph" w:styleId="TOC5">
    <w:name w:val="toc 5"/>
    <w:basedOn w:val="Normal"/>
    <w:next w:val="Normal"/>
    <w:autoRedefine/>
    <w:uiPriority w:val="39"/>
    <w:unhideWhenUsed/>
    <w:rsid w:val="000E5C71"/>
    <w:rPr>
      <w:sz w:val="22"/>
      <w:szCs w:val="22"/>
    </w:rPr>
  </w:style>
  <w:style w:type="paragraph" w:styleId="TOC6">
    <w:name w:val="toc 6"/>
    <w:basedOn w:val="Normal"/>
    <w:next w:val="Normal"/>
    <w:autoRedefine/>
    <w:uiPriority w:val="39"/>
    <w:unhideWhenUsed/>
    <w:rsid w:val="000E5C71"/>
    <w:rPr>
      <w:sz w:val="22"/>
      <w:szCs w:val="22"/>
    </w:rPr>
  </w:style>
  <w:style w:type="paragraph" w:styleId="TOC7">
    <w:name w:val="toc 7"/>
    <w:basedOn w:val="Normal"/>
    <w:next w:val="Normal"/>
    <w:autoRedefine/>
    <w:uiPriority w:val="39"/>
    <w:unhideWhenUsed/>
    <w:rsid w:val="000E5C71"/>
    <w:rPr>
      <w:sz w:val="22"/>
      <w:szCs w:val="22"/>
    </w:rPr>
  </w:style>
  <w:style w:type="paragraph" w:styleId="TOC8">
    <w:name w:val="toc 8"/>
    <w:basedOn w:val="Normal"/>
    <w:next w:val="Normal"/>
    <w:autoRedefine/>
    <w:uiPriority w:val="39"/>
    <w:unhideWhenUsed/>
    <w:rsid w:val="000E5C71"/>
    <w:rPr>
      <w:sz w:val="22"/>
      <w:szCs w:val="22"/>
    </w:rPr>
  </w:style>
  <w:style w:type="paragraph" w:styleId="TOC9">
    <w:name w:val="toc 9"/>
    <w:basedOn w:val="Normal"/>
    <w:next w:val="Normal"/>
    <w:autoRedefine/>
    <w:uiPriority w:val="39"/>
    <w:unhideWhenUsed/>
    <w:rsid w:val="000E5C71"/>
    <w:rPr>
      <w:sz w:val="22"/>
      <w:szCs w:val="22"/>
    </w:rPr>
  </w:style>
  <w:style w:type="paragraph" w:styleId="ListParagraph">
    <w:name w:val="List Paragraph"/>
    <w:basedOn w:val="Normal"/>
    <w:uiPriority w:val="34"/>
    <w:qFormat/>
    <w:rsid w:val="003D58C4"/>
    <w:pPr>
      <w:ind w:left="720"/>
      <w:contextualSpacing/>
    </w:pPr>
  </w:style>
  <w:style w:type="paragraph" w:customStyle="1" w:styleId="NormalSans">
    <w:name w:val="Normal Sans"/>
    <w:basedOn w:val="Normal"/>
    <w:link w:val="NormalSansChar1"/>
    <w:rsid w:val="00B14FF9"/>
    <w:rPr>
      <w:rFonts w:ascii="Franklin Gothic Book" w:eastAsia="Times New Roman" w:hAnsi="Franklin Gothic Book" w:cs="Times New Roman"/>
      <w:sz w:val="18"/>
    </w:rPr>
  </w:style>
  <w:style w:type="paragraph" w:customStyle="1" w:styleId="AltTitle">
    <w:name w:val="Alt Title"/>
    <w:basedOn w:val="Normal"/>
    <w:rsid w:val="00B14FF9"/>
    <w:pPr>
      <w:pBdr>
        <w:bottom w:val="single" w:sz="8" w:space="3" w:color="auto"/>
      </w:pBdr>
      <w:jc w:val="right"/>
    </w:pPr>
    <w:rPr>
      <w:rFonts w:ascii="Bodoni MT" w:eastAsia="Times New Roman" w:hAnsi="Bodoni MT" w:cs="Times New Roman"/>
      <w:sz w:val="48"/>
    </w:rPr>
  </w:style>
  <w:style w:type="character" w:customStyle="1" w:styleId="NormalSansChar1">
    <w:name w:val="Normal Sans Char1"/>
    <w:link w:val="NormalSans"/>
    <w:rsid w:val="00B14FF9"/>
    <w:rPr>
      <w:rFonts w:ascii="Franklin Gothic Book" w:eastAsia="Times New Roman" w:hAnsi="Franklin Gothic Book" w:cs="Times New Roman"/>
      <w:sz w:val="18"/>
    </w:rPr>
  </w:style>
  <w:style w:type="paragraph" w:styleId="BalloonText">
    <w:name w:val="Balloon Text"/>
    <w:basedOn w:val="Normal"/>
    <w:link w:val="BalloonTextChar"/>
    <w:uiPriority w:val="99"/>
    <w:semiHidden/>
    <w:unhideWhenUsed/>
    <w:rsid w:val="00B14F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FF9"/>
    <w:rPr>
      <w:rFonts w:ascii="Lucida Grande" w:hAnsi="Lucida Grande" w:cs="Lucida Grande"/>
      <w:sz w:val="18"/>
      <w:szCs w:val="18"/>
    </w:rPr>
  </w:style>
  <w:style w:type="paragraph" w:styleId="Header">
    <w:name w:val="header"/>
    <w:basedOn w:val="Normal"/>
    <w:link w:val="HeaderChar"/>
    <w:uiPriority w:val="99"/>
    <w:unhideWhenUsed/>
    <w:rsid w:val="009F28AB"/>
    <w:pPr>
      <w:tabs>
        <w:tab w:val="center" w:pos="4320"/>
        <w:tab w:val="right" w:pos="8640"/>
      </w:tabs>
    </w:pPr>
  </w:style>
  <w:style w:type="character" w:customStyle="1" w:styleId="HeaderChar">
    <w:name w:val="Header Char"/>
    <w:basedOn w:val="DefaultParagraphFont"/>
    <w:link w:val="Header"/>
    <w:uiPriority w:val="99"/>
    <w:rsid w:val="009F28AB"/>
  </w:style>
  <w:style w:type="paragraph" w:styleId="Footer">
    <w:name w:val="footer"/>
    <w:basedOn w:val="Normal"/>
    <w:link w:val="FooterChar"/>
    <w:unhideWhenUsed/>
    <w:rsid w:val="009F28AB"/>
    <w:pPr>
      <w:tabs>
        <w:tab w:val="center" w:pos="4320"/>
        <w:tab w:val="right" w:pos="8640"/>
      </w:tabs>
    </w:pPr>
  </w:style>
  <w:style w:type="character" w:customStyle="1" w:styleId="FooterChar">
    <w:name w:val="Footer Char"/>
    <w:basedOn w:val="DefaultParagraphFont"/>
    <w:link w:val="Footer"/>
    <w:uiPriority w:val="99"/>
    <w:rsid w:val="009F28AB"/>
  </w:style>
  <w:style w:type="table" w:styleId="TableGrid">
    <w:name w:val="Table Grid"/>
    <w:basedOn w:val="TableNormal"/>
    <w:uiPriority w:val="59"/>
    <w:rsid w:val="00AA4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73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73E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973E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973E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F973E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
    <w:name w:val="Light List"/>
    <w:basedOn w:val="TableNormal"/>
    <w:uiPriority w:val="61"/>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F973E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973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F973E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973E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4">
    <w:name w:val="Medium List 2 Accent 4"/>
    <w:basedOn w:val="TableNormal"/>
    <w:uiPriority w:val="66"/>
    <w:rsid w:val="00F973E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F973E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
    <w:name w:val="Medium Grid 1"/>
    <w:basedOn w:val="TableNormal"/>
    <w:uiPriority w:val="67"/>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6">
    <w:name w:val="Medium Grid 3 Accent 6"/>
    <w:basedOn w:val="TableNormal"/>
    <w:uiPriority w:val="69"/>
    <w:rsid w:val="00F973E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List-Accent5">
    <w:name w:val="Colorful List Accent 5"/>
    <w:basedOn w:val="TableNormal"/>
    <w:uiPriority w:val="72"/>
    <w:rsid w:val="00F973E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460976"/>
    <w:rPr>
      <w:sz w:val="18"/>
      <w:szCs w:val="18"/>
    </w:rPr>
  </w:style>
  <w:style w:type="paragraph" w:styleId="CommentText">
    <w:name w:val="annotation text"/>
    <w:basedOn w:val="Normal"/>
    <w:link w:val="CommentTextChar"/>
    <w:uiPriority w:val="99"/>
    <w:semiHidden/>
    <w:unhideWhenUsed/>
    <w:rsid w:val="00460976"/>
  </w:style>
  <w:style w:type="character" w:customStyle="1" w:styleId="CommentTextChar">
    <w:name w:val="Comment Text Char"/>
    <w:basedOn w:val="DefaultParagraphFont"/>
    <w:link w:val="CommentText"/>
    <w:uiPriority w:val="99"/>
    <w:semiHidden/>
    <w:rsid w:val="00460976"/>
  </w:style>
  <w:style w:type="paragraph" w:styleId="CommentSubject">
    <w:name w:val="annotation subject"/>
    <w:basedOn w:val="CommentText"/>
    <w:next w:val="CommentText"/>
    <w:link w:val="CommentSubjectChar"/>
    <w:uiPriority w:val="99"/>
    <w:semiHidden/>
    <w:unhideWhenUsed/>
    <w:rsid w:val="00460976"/>
    <w:rPr>
      <w:b/>
      <w:bCs/>
      <w:sz w:val="20"/>
      <w:szCs w:val="20"/>
    </w:rPr>
  </w:style>
  <w:style w:type="character" w:customStyle="1" w:styleId="CommentSubjectChar">
    <w:name w:val="Comment Subject Char"/>
    <w:basedOn w:val="CommentTextChar"/>
    <w:link w:val="CommentSubject"/>
    <w:uiPriority w:val="99"/>
    <w:semiHidden/>
    <w:rsid w:val="004609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DC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0DC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DC8"/>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0D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C0D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C0D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0D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0D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0D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0D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0D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0D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C0D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C0D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0D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0D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0D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0E5C71"/>
    <w:pPr>
      <w:spacing w:before="240" w:after="120"/>
    </w:pPr>
    <w:rPr>
      <w:b/>
      <w:caps/>
      <w:sz w:val="22"/>
      <w:szCs w:val="22"/>
      <w:u w:val="single"/>
    </w:rPr>
  </w:style>
  <w:style w:type="paragraph" w:styleId="TOC2">
    <w:name w:val="toc 2"/>
    <w:basedOn w:val="Normal"/>
    <w:next w:val="Normal"/>
    <w:autoRedefine/>
    <w:uiPriority w:val="39"/>
    <w:unhideWhenUsed/>
    <w:rsid w:val="000E5C71"/>
    <w:rPr>
      <w:b/>
      <w:smallCaps/>
      <w:sz w:val="22"/>
      <w:szCs w:val="22"/>
    </w:rPr>
  </w:style>
  <w:style w:type="paragraph" w:styleId="TOC3">
    <w:name w:val="toc 3"/>
    <w:basedOn w:val="Normal"/>
    <w:next w:val="Normal"/>
    <w:autoRedefine/>
    <w:uiPriority w:val="39"/>
    <w:unhideWhenUsed/>
    <w:rsid w:val="000E5C71"/>
    <w:rPr>
      <w:smallCaps/>
      <w:sz w:val="22"/>
      <w:szCs w:val="22"/>
    </w:rPr>
  </w:style>
  <w:style w:type="paragraph" w:styleId="TOC4">
    <w:name w:val="toc 4"/>
    <w:basedOn w:val="Normal"/>
    <w:next w:val="Normal"/>
    <w:autoRedefine/>
    <w:uiPriority w:val="39"/>
    <w:unhideWhenUsed/>
    <w:rsid w:val="000E5C71"/>
    <w:rPr>
      <w:sz w:val="22"/>
      <w:szCs w:val="22"/>
    </w:rPr>
  </w:style>
  <w:style w:type="paragraph" w:styleId="TOC5">
    <w:name w:val="toc 5"/>
    <w:basedOn w:val="Normal"/>
    <w:next w:val="Normal"/>
    <w:autoRedefine/>
    <w:uiPriority w:val="39"/>
    <w:unhideWhenUsed/>
    <w:rsid w:val="000E5C71"/>
    <w:rPr>
      <w:sz w:val="22"/>
      <w:szCs w:val="22"/>
    </w:rPr>
  </w:style>
  <w:style w:type="paragraph" w:styleId="TOC6">
    <w:name w:val="toc 6"/>
    <w:basedOn w:val="Normal"/>
    <w:next w:val="Normal"/>
    <w:autoRedefine/>
    <w:uiPriority w:val="39"/>
    <w:unhideWhenUsed/>
    <w:rsid w:val="000E5C71"/>
    <w:rPr>
      <w:sz w:val="22"/>
      <w:szCs w:val="22"/>
    </w:rPr>
  </w:style>
  <w:style w:type="paragraph" w:styleId="TOC7">
    <w:name w:val="toc 7"/>
    <w:basedOn w:val="Normal"/>
    <w:next w:val="Normal"/>
    <w:autoRedefine/>
    <w:uiPriority w:val="39"/>
    <w:unhideWhenUsed/>
    <w:rsid w:val="000E5C71"/>
    <w:rPr>
      <w:sz w:val="22"/>
      <w:szCs w:val="22"/>
    </w:rPr>
  </w:style>
  <w:style w:type="paragraph" w:styleId="TOC8">
    <w:name w:val="toc 8"/>
    <w:basedOn w:val="Normal"/>
    <w:next w:val="Normal"/>
    <w:autoRedefine/>
    <w:uiPriority w:val="39"/>
    <w:unhideWhenUsed/>
    <w:rsid w:val="000E5C71"/>
    <w:rPr>
      <w:sz w:val="22"/>
      <w:szCs w:val="22"/>
    </w:rPr>
  </w:style>
  <w:style w:type="paragraph" w:styleId="TOC9">
    <w:name w:val="toc 9"/>
    <w:basedOn w:val="Normal"/>
    <w:next w:val="Normal"/>
    <w:autoRedefine/>
    <w:uiPriority w:val="39"/>
    <w:unhideWhenUsed/>
    <w:rsid w:val="000E5C71"/>
    <w:rPr>
      <w:sz w:val="22"/>
      <w:szCs w:val="22"/>
    </w:rPr>
  </w:style>
  <w:style w:type="paragraph" w:styleId="ListParagraph">
    <w:name w:val="List Paragraph"/>
    <w:basedOn w:val="Normal"/>
    <w:uiPriority w:val="34"/>
    <w:qFormat/>
    <w:rsid w:val="003D58C4"/>
    <w:pPr>
      <w:ind w:left="720"/>
      <w:contextualSpacing/>
    </w:pPr>
  </w:style>
  <w:style w:type="paragraph" w:customStyle="1" w:styleId="NormalSans">
    <w:name w:val="Normal Sans"/>
    <w:basedOn w:val="Normal"/>
    <w:link w:val="NormalSansChar1"/>
    <w:rsid w:val="00B14FF9"/>
    <w:rPr>
      <w:rFonts w:ascii="Franklin Gothic Book" w:eastAsia="Times New Roman" w:hAnsi="Franklin Gothic Book" w:cs="Times New Roman"/>
      <w:sz w:val="18"/>
    </w:rPr>
  </w:style>
  <w:style w:type="paragraph" w:customStyle="1" w:styleId="AltTitle">
    <w:name w:val="Alt Title"/>
    <w:basedOn w:val="Normal"/>
    <w:rsid w:val="00B14FF9"/>
    <w:pPr>
      <w:pBdr>
        <w:bottom w:val="single" w:sz="8" w:space="3" w:color="auto"/>
      </w:pBdr>
      <w:jc w:val="right"/>
    </w:pPr>
    <w:rPr>
      <w:rFonts w:ascii="Bodoni MT" w:eastAsia="Times New Roman" w:hAnsi="Bodoni MT" w:cs="Times New Roman"/>
      <w:sz w:val="48"/>
    </w:rPr>
  </w:style>
  <w:style w:type="character" w:customStyle="1" w:styleId="NormalSansChar1">
    <w:name w:val="Normal Sans Char1"/>
    <w:link w:val="NormalSans"/>
    <w:rsid w:val="00B14FF9"/>
    <w:rPr>
      <w:rFonts w:ascii="Franklin Gothic Book" w:eastAsia="Times New Roman" w:hAnsi="Franklin Gothic Book" w:cs="Times New Roman"/>
      <w:sz w:val="18"/>
    </w:rPr>
  </w:style>
  <w:style w:type="paragraph" w:styleId="BalloonText">
    <w:name w:val="Balloon Text"/>
    <w:basedOn w:val="Normal"/>
    <w:link w:val="BalloonTextChar"/>
    <w:uiPriority w:val="99"/>
    <w:semiHidden/>
    <w:unhideWhenUsed/>
    <w:rsid w:val="00B14F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FF9"/>
    <w:rPr>
      <w:rFonts w:ascii="Lucida Grande" w:hAnsi="Lucida Grande" w:cs="Lucida Grande"/>
      <w:sz w:val="18"/>
      <w:szCs w:val="18"/>
    </w:rPr>
  </w:style>
  <w:style w:type="paragraph" w:styleId="Header">
    <w:name w:val="header"/>
    <w:basedOn w:val="Normal"/>
    <w:link w:val="HeaderChar"/>
    <w:uiPriority w:val="99"/>
    <w:unhideWhenUsed/>
    <w:rsid w:val="009F28AB"/>
    <w:pPr>
      <w:tabs>
        <w:tab w:val="center" w:pos="4320"/>
        <w:tab w:val="right" w:pos="8640"/>
      </w:tabs>
    </w:pPr>
  </w:style>
  <w:style w:type="character" w:customStyle="1" w:styleId="HeaderChar">
    <w:name w:val="Header Char"/>
    <w:basedOn w:val="DefaultParagraphFont"/>
    <w:link w:val="Header"/>
    <w:uiPriority w:val="99"/>
    <w:rsid w:val="009F28AB"/>
  </w:style>
  <w:style w:type="paragraph" w:styleId="Footer">
    <w:name w:val="footer"/>
    <w:basedOn w:val="Normal"/>
    <w:link w:val="FooterChar"/>
    <w:unhideWhenUsed/>
    <w:rsid w:val="009F28AB"/>
    <w:pPr>
      <w:tabs>
        <w:tab w:val="center" w:pos="4320"/>
        <w:tab w:val="right" w:pos="8640"/>
      </w:tabs>
    </w:pPr>
  </w:style>
  <w:style w:type="character" w:customStyle="1" w:styleId="FooterChar">
    <w:name w:val="Footer Char"/>
    <w:basedOn w:val="DefaultParagraphFont"/>
    <w:link w:val="Footer"/>
    <w:uiPriority w:val="99"/>
    <w:rsid w:val="009F28AB"/>
  </w:style>
  <w:style w:type="table" w:styleId="TableGrid">
    <w:name w:val="Table Grid"/>
    <w:basedOn w:val="TableNormal"/>
    <w:uiPriority w:val="59"/>
    <w:rsid w:val="00AA4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973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73E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973E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973E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F973E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
    <w:name w:val="Light List"/>
    <w:basedOn w:val="TableNormal"/>
    <w:uiPriority w:val="61"/>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F973E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973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F973E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F973E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F973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F973E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F973E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4">
    <w:name w:val="Medium List 2 Accent 4"/>
    <w:basedOn w:val="TableNormal"/>
    <w:uiPriority w:val="66"/>
    <w:rsid w:val="00F973E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F973E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
    <w:name w:val="Medium Grid 1"/>
    <w:basedOn w:val="TableNormal"/>
    <w:uiPriority w:val="67"/>
    <w:rsid w:val="00F973E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6">
    <w:name w:val="Medium Grid 3 Accent 6"/>
    <w:basedOn w:val="TableNormal"/>
    <w:uiPriority w:val="69"/>
    <w:rsid w:val="00F973E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List-Accent5">
    <w:name w:val="Colorful List Accent 5"/>
    <w:basedOn w:val="TableNormal"/>
    <w:uiPriority w:val="72"/>
    <w:rsid w:val="00F973E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460976"/>
    <w:rPr>
      <w:sz w:val="18"/>
      <w:szCs w:val="18"/>
    </w:rPr>
  </w:style>
  <w:style w:type="paragraph" w:styleId="CommentText">
    <w:name w:val="annotation text"/>
    <w:basedOn w:val="Normal"/>
    <w:link w:val="CommentTextChar"/>
    <w:uiPriority w:val="99"/>
    <w:semiHidden/>
    <w:unhideWhenUsed/>
    <w:rsid w:val="00460976"/>
  </w:style>
  <w:style w:type="character" w:customStyle="1" w:styleId="CommentTextChar">
    <w:name w:val="Comment Text Char"/>
    <w:basedOn w:val="DefaultParagraphFont"/>
    <w:link w:val="CommentText"/>
    <w:uiPriority w:val="99"/>
    <w:semiHidden/>
    <w:rsid w:val="00460976"/>
  </w:style>
  <w:style w:type="paragraph" w:styleId="CommentSubject">
    <w:name w:val="annotation subject"/>
    <w:basedOn w:val="CommentText"/>
    <w:next w:val="CommentText"/>
    <w:link w:val="CommentSubjectChar"/>
    <w:uiPriority w:val="99"/>
    <w:semiHidden/>
    <w:unhideWhenUsed/>
    <w:rsid w:val="00460976"/>
    <w:rPr>
      <w:b/>
      <w:bCs/>
      <w:sz w:val="20"/>
      <w:szCs w:val="20"/>
    </w:rPr>
  </w:style>
  <w:style w:type="character" w:customStyle="1" w:styleId="CommentSubjectChar">
    <w:name w:val="Comment Subject Char"/>
    <w:basedOn w:val="CommentTextChar"/>
    <w:link w:val="CommentSubject"/>
    <w:uiPriority w:val="99"/>
    <w:semiHidden/>
    <w:rsid w:val="004609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2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52A0B-E3EF-3D42-8F9B-FF5262E13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39</Pages>
  <Words>9982</Words>
  <Characters>56904</Characters>
  <Application>Microsoft Macintosh Word</Application>
  <DocSecurity>0</DocSecurity>
  <Lines>474</Lines>
  <Paragraphs>133</Paragraphs>
  <ScaleCrop>false</ScaleCrop>
  <Company>SanDisk</Company>
  <LinksUpToDate>false</LinksUpToDate>
  <CharactersWithSpaces>66753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Manavalan Krishnan</dc:creator>
  <cp:keywords/>
  <dc:description/>
  <cp:lastModifiedBy>Manavalan Krishnan</cp:lastModifiedBy>
  <cp:revision>23</cp:revision>
  <dcterms:created xsi:type="dcterms:W3CDTF">2013-01-26T00:12:00Z</dcterms:created>
  <dcterms:modified xsi:type="dcterms:W3CDTF">2013-02-16T08:31:00Z</dcterms:modified>
</cp:coreProperties>
</file>